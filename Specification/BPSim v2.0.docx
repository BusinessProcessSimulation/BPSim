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D5B88" w14:textId="77777777" w:rsidR="00A1638E" w:rsidRDefault="00A1638E" w:rsidP="00A1638E">
      <w:pPr>
        <w:rPr>
          <w:lang w:val="en-CA"/>
        </w:rPr>
      </w:pPr>
    </w:p>
    <w:p w14:paraId="71CD42C0" w14:textId="77777777" w:rsidR="00A1638E" w:rsidRDefault="00A1638E" w:rsidP="00A1638E">
      <w:pPr>
        <w:rPr>
          <w:lang w:val="en-CA"/>
        </w:rPr>
      </w:pPr>
    </w:p>
    <w:p w14:paraId="6A86B17D" w14:textId="77777777" w:rsidR="00A1638E" w:rsidRDefault="00A1638E" w:rsidP="00A1638E">
      <w:pPr>
        <w:rPr>
          <w:lang w:val="en-CA"/>
        </w:rPr>
      </w:pPr>
    </w:p>
    <w:p w14:paraId="4C53FE6C" w14:textId="77777777" w:rsidR="00A1638E" w:rsidRDefault="00A1638E" w:rsidP="00A1638E">
      <w:pPr>
        <w:rPr>
          <w:lang w:val="en-CA"/>
        </w:rPr>
      </w:pPr>
    </w:p>
    <w:p w14:paraId="4D54524B" w14:textId="77777777" w:rsidR="00A1638E" w:rsidRDefault="00A1638E" w:rsidP="00A1638E">
      <w:pPr>
        <w:rPr>
          <w:lang w:val="en-CA"/>
        </w:rPr>
      </w:pPr>
    </w:p>
    <w:p w14:paraId="36E5F804" w14:textId="77777777" w:rsidR="00A1638E" w:rsidRDefault="00A1638E" w:rsidP="00A1638E">
      <w:pPr>
        <w:rPr>
          <w:lang w:val="en-CA"/>
        </w:rPr>
      </w:pPr>
    </w:p>
    <w:p w14:paraId="2F687317" w14:textId="77777777" w:rsidR="00A1638E" w:rsidRDefault="00A1638E" w:rsidP="00A1638E">
      <w:pPr>
        <w:rPr>
          <w:lang w:val="en-CA"/>
        </w:rPr>
      </w:pPr>
    </w:p>
    <w:p w14:paraId="551417B0" w14:textId="77777777" w:rsidR="00A1638E" w:rsidRPr="002E46EE" w:rsidRDefault="00A1638E" w:rsidP="00A1638E">
      <w:pPr>
        <w:rPr>
          <w:lang w:val="en-CA"/>
        </w:rPr>
      </w:pPr>
    </w:p>
    <w:tbl>
      <w:tblPr>
        <w:tblW w:w="5000" w:type="pct"/>
        <w:jc w:val="center"/>
        <w:tblLook w:val="04A0" w:firstRow="1" w:lastRow="0" w:firstColumn="1" w:lastColumn="0" w:noHBand="0" w:noVBand="1"/>
      </w:tblPr>
      <w:tblGrid>
        <w:gridCol w:w="9576"/>
      </w:tblGrid>
      <w:tr w:rsidR="00A1638E" w14:paraId="1EA977D2" w14:textId="77777777" w:rsidTr="00A1638E">
        <w:trPr>
          <w:trHeight w:val="2880"/>
          <w:jc w:val="center"/>
        </w:trPr>
        <w:tc>
          <w:tcPr>
            <w:tcW w:w="5000" w:type="pct"/>
          </w:tcPr>
          <w:p w14:paraId="7EDDAF13" w14:textId="77777777" w:rsidR="00A1638E" w:rsidRDefault="00A1638E" w:rsidP="00A1638E">
            <w:pPr>
              <w:pStyle w:val="NoSpacing"/>
              <w:rPr>
                <w:rFonts w:ascii="Cambria" w:hAnsi="Cambria"/>
                <w:caps/>
              </w:rPr>
            </w:pPr>
          </w:p>
          <w:p w14:paraId="19925A93" w14:textId="77777777" w:rsidR="00A1638E" w:rsidRPr="007D33FA" w:rsidRDefault="00A1638E" w:rsidP="00A1638E">
            <w:pPr>
              <w:jc w:val="center"/>
            </w:pPr>
            <w:r>
              <w:rPr>
                <w:noProof/>
              </w:rPr>
              <w:drawing>
                <wp:inline distT="0" distB="0" distL="0" distR="0" wp14:anchorId="57202A54" wp14:editId="0804CDC8">
                  <wp:extent cx="5702300" cy="1915160"/>
                  <wp:effectExtent l="0" t="0" r="0" b="8890"/>
                  <wp:docPr id="7" name="Picture 7" descr="http://www.bpsim.org/img/b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psim.org/img/bpsi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1915160"/>
                          </a:xfrm>
                          <a:prstGeom prst="rect">
                            <a:avLst/>
                          </a:prstGeom>
                          <a:noFill/>
                          <a:ln>
                            <a:noFill/>
                          </a:ln>
                        </pic:spPr>
                      </pic:pic>
                    </a:graphicData>
                  </a:graphic>
                </wp:inline>
              </w:drawing>
            </w:r>
          </w:p>
        </w:tc>
      </w:tr>
      <w:tr w:rsidR="00A1638E" w14:paraId="03448A93" w14:textId="77777777" w:rsidTr="00A1638E">
        <w:trPr>
          <w:trHeight w:val="1440"/>
          <w:jc w:val="center"/>
        </w:trPr>
        <w:tc>
          <w:tcPr>
            <w:tcW w:w="5000" w:type="pct"/>
            <w:vAlign w:val="center"/>
          </w:tcPr>
          <w:p w14:paraId="66667287" w14:textId="77777777" w:rsidR="00A1638E" w:rsidRPr="006E4D73" w:rsidRDefault="00A1638E" w:rsidP="00A1638E">
            <w:pPr>
              <w:pStyle w:val="NoSpacing"/>
              <w:jc w:val="center"/>
              <w:rPr>
                <w:rFonts w:ascii="Cambria" w:hAnsi="Cambria"/>
                <w:sz w:val="80"/>
                <w:szCs w:val="80"/>
              </w:rPr>
            </w:pPr>
            <w:r>
              <w:rPr>
                <w:rFonts w:ascii="Cambria" w:hAnsi="Cambria"/>
                <w:sz w:val="80"/>
                <w:szCs w:val="80"/>
              </w:rPr>
              <w:t>Business Process Simulation Specification</w:t>
            </w:r>
          </w:p>
        </w:tc>
      </w:tr>
      <w:tr w:rsidR="00A1638E" w14:paraId="3FCF8D44" w14:textId="77777777" w:rsidTr="00A1638E">
        <w:trPr>
          <w:trHeight w:val="720"/>
          <w:jc w:val="center"/>
        </w:trPr>
        <w:tc>
          <w:tcPr>
            <w:tcW w:w="5000" w:type="pct"/>
            <w:vAlign w:val="center"/>
          </w:tcPr>
          <w:p w14:paraId="7784E198" w14:textId="77777777" w:rsidR="00A1638E" w:rsidRPr="006E4D73" w:rsidRDefault="00A1638E" w:rsidP="00A1638E">
            <w:pPr>
              <w:pStyle w:val="NoSpacing"/>
              <w:jc w:val="center"/>
              <w:rPr>
                <w:rFonts w:ascii="Cambria" w:hAnsi="Cambria"/>
                <w:sz w:val="44"/>
                <w:szCs w:val="44"/>
              </w:rPr>
            </w:pPr>
          </w:p>
        </w:tc>
      </w:tr>
      <w:tr w:rsidR="00A1638E" w14:paraId="65028910" w14:textId="77777777" w:rsidTr="00A1638E">
        <w:trPr>
          <w:trHeight w:val="360"/>
          <w:jc w:val="center"/>
        </w:trPr>
        <w:tc>
          <w:tcPr>
            <w:tcW w:w="5000" w:type="pct"/>
            <w:vAlign w:val="center"/>
          </w:tcPr>
          <w:p w14:paraId="186B3CA7" w14:textId="77777777" w:rsidR="00A1638E" w:rsidRDefault="00A1638E" w:rsidP="00A1638E">
            <w:pPr>
              <w:pStyle w:val="NoSpacing"/>
              <w:jc w:val="center"/>
            </w:pPr>
          </w:p>
        </w:tc>
      </w:tr>
      <w:tr w:rsidR="00A1638E" w14:paraId="1D2E52AA" w14:textId="77777777" w:rsidTr="00A1638E">
        <w:trPr>
          <w:trHeight w:val="360"/>
          <w:jc w:val="center"/>
        </w:trPr>
        <w:tc>
          <w:tcPr>
            <w:tcW w:w="5000" w:type="pct"/>
            <w:vAlign w:val="center"/>
          </w:tcPr>
          <w:p w14:paraId="2D512612" w14:textId="0B8547A9" w:rsidR="00A1638E" w:rsidRDefault="00A1638E" w:rsidP="00A1638E">
            <w:pPr>
              <w:pStyle w:val="NoSpacing"/>
              <w:jc w:val="center"/>
              <w:rPr>
                <w:b/>
                <w:bCs/>
              </w:rPr>
            </w:pPr>
            <w:r>
              <w:rPr>
                <w:b/>
                <w:bCs/>
              </w:rPr>
              <w:t>Document Number WFMC</w:t>
            </w:r>
            <w:del w:id="0" w:author="Simon Ringuette" w:date="2016-12-21T21:00:00Z">
              <w:r w:rsidDel="00FD7CA8">
                <w:rPr>
                  <w:b/>
                  <w:bCs/>
                </w:rPr>
                <w:delText xml:space="preserve"> </w:delText>
              </w:r>
            </w:del>
            <w:r>
              <w:rPr>
                <w:b/>
                <w:bCs/>
              </w:rPr>
              <w:t>-BPSWG-201</w:t>
            </w:r>
            <w:ins w:id="1" w:author="Simon Ringuette" w:date="2016-12-21T20:59:00Z">
              <w:r w:rsidR="00932F62">
                <w:rPr>
                  <w:b/>
                  <w:bCs/>
                </w:rPr>
                <w:t>6</w:t>
              </w:r>
            </w:ins>
            <w:del w:id="2" w:author="Simon Ringuette" w:date="2016-12-21T20:59:00Z">
              <w:r w:rsidDel="00932F62">
                <w:rPr>
                  <w:b/>
                  <w:bCs/>
                </w:rPr>
                <w:delText>2</w:delText>
              </w:r>
            </w:del>
            <w:r>
              <w:rPr>
                <w:b/>
                <w:bCs/>
              </w:rPr>
              <w:t>-1</w:t>
            </w:r>
          </w:p>
        </w:tc>
      </w:tr>
      <w:tr w:rsidR="00A1638E" w14:paraId="6CFD854B" w14:textId="77777777" w:rsidTr="00A1638E">
        <w:trPr>
          <w:trHeight w:val="360"/>
          <w:jc w:val="center"/>
        </w:trPr>
        <w:tc>
          <w:tcPr>
            <w:tcW w:w="5000" w:type="pct"/>
            <w:vAlign w:val="center"/>
          </w:tcPr>
          <w:p w14:paraId="1525FA3C" w14:textId="401BDCAD" w:rsidR="00A1638E" w:rsidRDefault="00A1638E" w:rsidP="00932F62">
            <w:pPr>
              <w:pStyle w:val="NoSpacing"/>
              <w:jc w:val="center"/>
              <w:rPr>
                <w:b/>
                <w:bCs/>
              </w:rPr>
            </w:pPr>
            <w:r>
              <w:rPr>
                <w:b/>
                <w:bCs/>
              </w:rPr>
              <w:t xml:space="preserve">Document Status – </w:t>
            </w:r>
            <w:del w:id="3" w:author="Simon Ringuette" w:date="2016-12-21T20:59:00Z">
              <w:r w:rsidDel="00932F62">
                <w:rPr>
                  <w:b/>
                  <w:bCs/>
                </w:rPr>
                <w:delText>Beta</w:delText>
              </w:r>
            </w:del>
            <w:ins w:id="4" w:author="Simon Ringuette" w:date="2016-12-21T20:59:00Z">
              <w:r w:rsidR="00932F62">
                <w:rPr>
                  <w:b/>
                  <w:bCs/>
                </w:rPr>
                <w:t>Release</w:t>
              </w:r>
            </w:ins>
            <w:bookmarkStart w:id="5" w:name="_GoBack"/>
            <w:bookmarkEnd w:id="5"/>
          </w:p>
        </w:tc>
      </w:tr>
    </w:tbl>
    <w:p w14:paraId="54EF829C" w14:textId="77777777" w:rsidR="00A1638E" w:rsidRDefault="00A1638E" w:rsidP="00A1638E"/>
    <w:p w14:paraId="037277F6" w14:textId="2C5C4F31" w:rsidR="00A1638E" w:rsidRDefault="00A1638E" w:rsidP="00A1638E">
      <w:pPr>
        <w:tabs>
          <w:tab w:val="center" w:pos="4680"/>
          <w:tab w:val="left" w:pos="8520"/>
        </w:tabs>
        <w:jc w:val="center"/>
      </w:pPr>
      <w:del w:id="6" w:author="Simon Ringuette" w:date="2016-12-21T20:59:00Z">
        <w:r w:rsidDel="00932F62">
          <w:delText xml:space="preserve">July </w:delText>
        </w:r>
      </w:del>
      <w:ins w:id="7" w:author="Simon Ringuette" w:date="2016-12-21T20:59:00Z">
        <w:r w:rsidR="00932F62">
          <w:t>December 21st</w:t>
        </w:r>
      </w:ins>
      <w:del w:id="8" w:author="Simon Ringuette" w:date="2016-12-21T21:00:00Z">
        <w:r w:rsidDel="00932F62">
          <w:delText>13</w:delText>
        </w:r>
      </w:del>
      <w:r>
        <w:t>, 2016</w:t>
      </w:r>
    </w:p>
    <w:p w14:paraId="5970D150" w14:textId="77777777" w:rsidR="00A1638E" w:rsidRDefault="00A1638E" w:rsidP="00A1638E">
      <w:pPr>
        <w:jc w:val="center"/>
      </w:pPr>
      <w:r>
        <w:t>Version 2.0</w:t>
      </w:r>
    </w:p>
    <w:tbl>
      <w:tblPr>
        <w:tblpPr w:leftFromText="187" w:rightFromText="187" w:horzAnchor="margin" w:tblpXSpec="center" w:tblpYSpec="bottom"/>
        <w:tblW w:w="5000" w:type="pct"/>
        <w:tblLook w:val="04A0" w:firstRow="1" w:lastRow="0" w:firstColumn="1" w:lastColumn="0" w:noHBand="0" w:noVBand="1"/>
      </w:tblPr>
      <w:tblGrid>
        <w:gridCol w:w="9576"/>
      </w:tblGrid>
      <w:tr w:rsidR="00A1638E" w14:paraId="161F437D" w14:textId="77777777" w:rsidTr="00A1638E">
        <w:tc>
          <w:tcPr>
            <w:tcW w:w="5000" w:type="pct"/>
          </w:tcPr>
          <w:p w14:paraId="581AC5B3" w14:textId="77777777" w:rsidR="00A1638E" w:rsidRPr="006E4D73" w:rsidRDefault="00A1638E" w:rsidP="00A1638E">
            <w:pPr>
              <w:pStyle w:val="NoSpacing"/>
            </w:pPr>
            <w:r w:rsidRPr="00CE134F">
              <w:t>This work by WfMC is licensed under a Creative Commons Attribution 3.0 Unported (CC BY 3.0) License. Generally speaking, you are free: to Share, to copy, distribute and transmit the work, to Remix, to adapt the work, to make commercial use of the work herein as long as you attribute the work.</w:t>
            </w:r>
          </w:p>
        </w:tc>
      </w:tr>
    </w:tbl>
    <w:p w14:paraId="486CD59F" w14:textId="77777777" w:rsidR="00A1638E" w:rsidRDefault="00A1638E" w:rsidP="00A1638E"/>
    <w:p w14:paraId="124C0BFB" w14:textId="77777777" w:rsidR="00A1638E" w:rsidRDefault="00A1638E" w:rsidP="00A1638E">
      <w:pPr>
        <w:rPr>
          <w:rFonts w:ascii="Times New Roman" w:eastAsia="Times New Roman" w:hAnsi="Times New Roman" w:cs="Times New Roman"/>
          <w:sz w:val="20"/>
          <w:szCs w:val="20"/>
        </w:rPr>
      </w:pPr>
      <w:r>
        <w:br w:type="page"/>
      </w:r>
    </w:p>
    <w:sdt>
      <w:sdtPr>
        <w:rPr>
          <w:rFonts w:ascii="Arial" w:eastAsia="Arial" w:hAnsi="Arial" w:cs="Arial"/>
          <w:b w:val="0"/>
          <w:sz w:val="24"/>
          <w:szCs w:val="24"/>
        </w:rPr>
        <w:id w:val="-251354431"/>
        <w:docPartObj>
          <w:docPartGallery w:val="Table of Contents"/>
          <w:docPartUnique/>
        </w:docPartObj>
      </w:sdtPr>
      <w:sdtEndPr>
        <w:rPr>
          <w:bCs/>
          <w:noProof/>
        </w:rPr>
      </w:sdtEndPr>
      <w:sdtContent>
        <w:p w14:paraId="0A746026" w14:textId="77777777" w:rsidR="00A1638E" w:rsidRDefault="00A1638E">
          <w:pPr>
            <w:pStyle w:val="TOCHeading"/>
          </w:pPr>
          <w:r>
            <w:t>Table of Contents</w:t>
          </w:r>
        </w:p>
        <w:p w14:paraId="2D993B9E" w14:textId="55905141" w:rsidR="00AC4880" w:rsidRDefault="00A1638E">
          <w:pPr>
            <w:pStyle w:val="TOC1"/>
            <w:tabs>
              <w:tab w:val="left" w:pos="540"/>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6614143" w:history="1">
            <w:r w:rsidR="00AC4880" w:rsidRPr="00FB59BF">
              <w:rPr>
                <w:rStyle w:val="Hyperlink"/>
                <w:noProof/>
              </w:rPr>
              <w:t>1.</w:t>
            </w:r>
            <w:r w:rsidR="00AC4880">
              <w:rPr>
                <w:rFonts w:asciiTheme="minorHAnsi" w:eastAsiaTheme="minorEastAsia" w:hAnsiTheme="minorHAnsi" w:cstheme="minorBidi"/>
                <w:b w:val="0"/>
                <w:noProof/>
                <w:sz w:val="22"/>
                <w:szCs w:val="22"/>
              </w:rPr>
              <w:tab/>
            </w:r>
            <w:r w:rsidR="00AC4880" w:rsidRPr="00FB59BF">
              <w:rPr>
                <w:rStyle w:val="Hyperlink"/>
                <w:noProof/>
              </w:rPr>
              <w:t>Acknowledgement</w:t>
            </w:r>
            <w:r w:rsidR="00AC4880">
              <w:rPr>
                <w:noProof/>
                <w:webHidden/>
              </w:rPr>
              <w:tab/>
            </w:r>
            <w:r w:rsidR="00AC4880">
              <w:rPr>
                <w:noProof/>
                <w:webHidden/>
              </w:rPr>
              <w:fldChar w:fldCharType="begin"/>
            </w:r>
            <w:r w:rsidR="00AC4880">
              <w:rPr>
                <w:noProof/>
                <w:webHidden/>
              </w:rPr>
              <w:instrText xml:space="preserve"> PAGEREF _Toc456614143 \h </w:instrText>
            </w:r>
            <w:r w:rsidR="00AC4880">
              <w:rPr>
                <w:noProof/>
                <w:webHidden/>
              </w:rPr>
            </w:r>
            <w:r w:rsidR="00AC4880">
              <w:rPr>
                <w:noProof/>
                <w:webHidden/>
              </w:rPr>
              <w:fldChar w:fldCharType="separate"/>
            </w:r>
            <w:r w:rsidR="003534B1">
              <w:rPr>
                <w:noProof/>
                <w:webHidden/>
              </w:rPr>
              <w:t>4</w:t>
            </w:r>
            <w:r w:rsidR="00AC4880">
              <w:rPr>
                <w:noProof/>
                <w:webHidden/>
              </w:rPr>
              <w:fldChar w:fldCharType="end"/>
            </w:r>
          </w:hyperlink>
        </w:p>
        <w:p w14:paraId="6A90DD82" w14:textId="0D459B9C"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144" w:history="1">
            <w:r w:rsidR="00AC4880" w:rsidRPr="00FB59BF">
              <w:rPr>
                <w:rStyle w:val="Hyperlink"/>
                <w:noProof/>
              </w:rPr>
              <w:t>1.1 BPSim 2.0</w:t>
            </w:r>
            <w:r w:rsidR="00AC4880">
              <w:rPr>
                <w:noProof/>
                <w:webHidden/>
              </w:rPr>
              <w:tab/>
            </w:r>
            <w:r w:rsidR="00AC4880">
              <w:rPr>
                <w:noProof/>
                <w:webHidden/>
              </w:rPr>
              <w:fldChar w:fldCharType="begin"/>
            </w:r>
            <w:r w:rsidR="00AC4880">
              <w:rPr>
                <w:noProof/>
                <w:webHidden/>
              </w:rPr>
              <w:instrText xml:space="preserve"> PAGEREF _Toc456614144 \h </w:instrText>
            </w:r>
            <w:r w:rsidR="00AC4880">
              <w:rPr>
                <w:noProof/>
                <w:webHidden/>
              </w:rPr>
            </w:r>
            <w:r w:rsidR="00AC4880">
              <w:rPr>
                <w:noProof/>
                <w:webHidden/>
              </w:rPr>
              <w:fldChar w:fldCharType="separate"/>
            </w:r>
            <w:r w:rsidR="003534B1">
              <w:rPr>
                <w:noProof/>
                <w:webHidden/>
              </w:rPr>
              <w:t>4</w:t>
            </w:r>
            <w:r w:rsidR="00AC4880">
              <w:rPr>
                <w:noProof/>
                <w:webHidden/>
              </w:rPr>
              <w:fldChar w:fldCharType="end"/>
            </w:r>
          </w:hyperlink>
        </w:p>
        <w:p w14:paraId="528EBE82" w14:textId="47217021"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145" w:history="1">
            <w:r w:rsidR="00AC4880" w:rsidRPr="00FB59BF">
              <w:rPr>
                <w:rStyle w:val="Hyperlink"/>
                <w:noProof/>
              </w:rPr>
              <w:t>1.2 BPSim 1.0</w:t>
            </w:r>
            <w:r w:rsidR="00AC4880">
              <w:rPr>
                <w:noProof/>
                <w:webHidden/>
              </w:rPr>
              <w:tab/>
            </w:r>
            <w:r w:rsidR="00AC4880">
              <w:rPr>
                <w:noProof/>
                <w:webHidden/>
              </w:rPr>
              <w:fldChar w:fldCharType="begin"/>
            </w:r>
            <w:r w:rsidR="00AC4880">
              <w:rPr>
                <w:noProof/>
                <w:webHidden/>
              </w:rPr>
              <w:instrText xml:space="preserve"> PAGEREF _Toc456614145 \h </w:instrText>
            </w:r>
            <w:r w:rsidR="00AC4880">
              <w:rPr>
                <w:noProof/>
                <w:webHidden/>
              </w:rPr>
            </w:r>
            <w:r w:rsidR="00AC4880">
              <w:rPr>
                <w:noProof/>
                <w:webHidden/>
              </w:rPr>
              <w:fldChar w:fldCharType="separate"/>
            </w:r>
            <w:r w:rsidR="003534B1">
              <w:rPr>
                <w:noProof/>
                <w:webHidden/>
              </w:rPr>
              <w:t>4</w:t>
            </w:r>
            <w:r w:rsidR="00AC4880">
              <w:rPr>
                <w:noProof/>
                <w:webHidden/>
              </w:rPr>
              <w:fldChar w:fldCharType="end"/>
            </w:r>
          </w:hyperlink>
        </w:p>
        <w:p w14:paraId="492F6BD9" w14:textId="2FFAEB91" w:rsidR="00AC4880" w:rsidRDefault="009E32B2">
          <w:pPr>
            <w:pStyle w:val="TOC1"/>
            <w:tabs>
              <w:tab w:val="left" w:pos="540"/>
              <w:tab w:val="right" w:leader="dot" w:pos="9350"/>
            </w:tabs>
            <w:rPr>
              <w:rFonts w:asciiTheme="minorHAnsi" w:eastAsiaTheme="minorEastAsia" w:hAnsiTheme="minorHAnsi" w:cstheme="minorBidi"/>
              <w:b w:val="0"/>
              <w:noProof/>
              <w:sz w:val="22"/>
              <w:szCs w:val="22"/>
            </w:rPr>
          </w:pPr>
          <w:hyperlink w:anchor="_Toc456614146" w:history="1">
            <w:r w:rsidR="00AC4880" w:rsidRPr="00FB59BF">
              <w:rPr>
                <w:rStyle w:val="Hyperlink"/>
                <w:noProof/>
              </w:rPr>
              <w:t>2.</w:t>
            </w:r>
            <w:r w:rsidR="00AC4880">
              <w:rPr>
                <w:rFonts w:asciiTheme="minorHAnsi" w:eastAsiaTheme="minorEastAsia" w:hAnsiTheme="minorHAnsi" w:cstheme="minorBidi"/>
                <w:b w:val="0"/>
                <w:noProof/>
                <w:sz w:val="22"/>
                <w:szCs w:val="22"/>
              </w:rPr>
              <w:tab/>
            </w:r>
            <w:r w:rsidR="00AC4880" w:rsidRPr="00FB59BF">
              <w:rPr>
                <w:rStyle w:val="Hyperlink"/>
                <w:noProof/>
              </w:rPr>
              <w:t>Introduction</w:t>
            </w:r>
            <w:r w:rsidR="00AC4880">
              <w:rPr>
                <w:noProof/>
                <w:webHidden/>
              </w:rPr>
              <w:tab/>
            </w:r>
            <w:r w:rsidR="00AC4880">
              <w:rPr>
                <w:noProof/>
                <w:webHidden/>
              </w:rPr>
              <w:fldChar w:fldCharType="begin"/>
            </w:r>
            <w:r w:rsidR="00AC4880">
              <w:rPr>
                <w:noProof/>
                <w:webHidden/>
              </w:rPr>
              <w:instrText xml:space="preserve"> PAGEREF _Toc456614146 \h </w:instrText>
            </w:r>
            <w:r w:rsidR="00AC4880">
              <w:rPr>
                <w:noProof/>
                <w:webHidden/>
              </w:rPr>
            </w:r>
            <w:r w:rsidR="00AC4880">
              <w:rPr>
                <w:noProof/>
                <w:webHidden/>
              </w:rPr>
              <w:fldChar w:fldCharType="separate"/>
            </w:r>
            <w:r w:rsidR="003534B1">
              <w:rPr>
                <w:noProof/>
                <w:webHidden/>
              </w:rPr>
              <w:t>5</w:t>
            </w:r>
            <w:r w:rsidR="00AC4880">
              <w:rPr>
                <w:noProof/>
                <w:webHidden/>
              </w:rPr>
              <w:fldChar w:fldCharType="end"/>
            </w:r>
          </w:hyperlink>
        </w:p>
        <w:p w14:paraId="3B494FE1" w14:textId="55138FB3" w:rsidR="00AC4880" w:rsidRDefault="009E32B2">
          <w:pPr>
            <w:pStyle w:val="TOC1"/>
            <w:tabs>
              <w:tab w:val="left" w:pos="540"/>
              <w:tab w:val="right" w:leader="dot" w:pos="9350"/>
            </w:tabs>
            <w:rPr>
              <w:rFonts w:asciiTheme="minorHAnsi" w:eastAsiaTheme="minorEastAsia" w:hAnsiTheme="minorHAnsi" w:cstheme="minorBidi"/>
              <w:b w:val="0"/>
              <w:noProof/>
              <w:sz w:val="22"/>
              <w:szCs w:val="22"/>
            </w:rPr>
          </w:pPr>
          <w:hyperlink w:anchor="_Toc456614147" w:history="1">
            <w:r w:rsidR="00AC4880" w:rsidRPr="00FB59BF">
              <w:rPr>
                <w:rStyle w:val="Hyperlink"/>
                <w:noProof/>
              </w:rPr>
              <w:t>3.</w:t>
            </w:r>
            <w:r w:rsidR="00AC4880">
              <w:rPr>
                <w:rFonts w:asciiTheme="minorHAnsi" w:eastAsiaTheme="minorEastAsia" w:hAnsiTheme="minorHAnsi" w:cstheme="minorBidi"/>
                <w:b w:val="0"/>
                <w:noProof/>
                <w:sz w:val="22"/>
                <w:szCs w:val="22"/>
              </w:rPr>
              <w:tab/>
            </w:r>
            <w:r w:rsidR="00AC4880" w:rsidRPr="00FB59BF">
              <w:rPr>
                <w:rStyle w:val="Hyperlink"/>
                <w:noProof/>
              </w:rPr>
              <w:t>Scope</w:t>
            </w:r>
            <w:r w:rsidR="00AC4880">
              <w:rPr>
                <w:noProof/>
                <w:webHidden/>
              </w:rPr>
              <w:tab/>
            </w:r>
            <w:r w:rsidR="00AC4880">
              <w:rPr>
                <w:noProof/>
                <w:webHidden/>
              </w:rPr>
              <w:fldChar w:fldCharType="begin"/>
            </w:r>
            <w:r w:rsidR="00AC4880">
              <w:rPr>
                <w:noProof/>
                <w:webHidden/>
              </w:rPr>
              <w:instrText xml:space="preserve"> PAGEREF _Toc456614147 \h </w:instrText>
            </w:r>
            <w:r w:rsidR="00AC4880">
              <w:rPr>
                <w:noProof/>
                <w:webHidden/>
              </w:rPr>
            </w:r>
            <w:r w:rsidR="00AC4880">
              <w:rPr>
                <w:noProof/>
                <w:webHidden/>
              </w:rPr>
              <w:fldChar w:fldCharType="separate"/>
            </w:r>
            <w:r w:rsidR="003534B1">
              <w:rPr>
                <w:noProof/>
                <w:webHidden/>
              </w:rPr>
              <w:t>6</w:t>
            </w:r>
            <w:r w:rsidR="00AC4880">
              <w:rPr>
                <w:noProof/>
                <w:webHidden/>
              </w:rPr>
              <w:fldChar w:fldCharType="end"/>
            </w:r>
          </w:hyperlink>
        </w:p>
        <w:p w14:paraId="068A41BC" w14:textId="4A92135F" w:rsidR="00AC4880" w:rsidRDefault="009E32B2">
          <w:pPr>
            <w:pStyle w:val="TOC1"/>
            <w:tabs>
              <w:tab w:val="left" w:pos="540"/>
              <w:tab w:val="right" w:leader="dot" w:pos="9350"/>
            </w:tabs>
            <w:rPr>
              <w:rFonts w:asciiTheme="minorHAnsi" w:eastAsiaTheme="minorEastAsia" w:hAnsiTheme="minorHAnsi" w:cstheme="minorBidi"/>
              <w:b w:val="0"/>
              <w:noProof/>
              <w:sz w:val="22"/>
              <w:szCs w:val="22"/>
            </w:rPr>
          </w:pPr>
          <w:hyperlink w:anchor="_Toc456614148" w:history="1">
            <w:r w:rsidR="00AC4880" w:rsidRPr="00FB59BF">
              <w:rPr>
                <w:rStyle w:val="Hyperlink"/>
                <w:noProof/>
              </w:rPr>
              <w:t>4.</w:t>
            </w:r>
            <w:r w:rsidR="00AC4880">
              <w:rPr>
                <w:rFonts w:asciiTheme="minorHAnsi" w:eastAsiaTheme="minorEastAsia" w:hAnsiTheme="minorHAnsi" w:cstheme="minorBidi"/>
                <w:b w:val="0"/>
                <w:noProof/>
                <w:sz w:val="22"/>
                <w:szCs w:val="22"/>
              </w:rPr>
              <w:tab/>
            </w:r>
            <w:r w:rsidR="00AC4880" w:rsidRPr="00FB59BF">
              <w:rPr>
                <w:rStyle w:val="Hyperlink"/>
                <w:noProof/>
              </w:rPr>
              <w:t>References</w:t>
            </w:r>
            <w:r w:rsidR="00AC4880">
              <w:rPr>
                <w:noProof/>
                <w:webHidden/>
              </w:rPr>
              <w:tab/>
            </w:r>
            <w:r w:rsidR="00AC4880">
              <w:rPr>
                <w:noProof/>
                <w:webHidden/>
              </w:rPr>
              <w:fldChar w:fldCharType="begin"/>
            </w:r>
            <w:r w:rsidR="00AC4880">
              <w:rPr>
                <w:noProof/>
                <w:webHidden/>
              </w:rPr>
              <w:instrText xml:space="preserve"> PAGEREF _Toc456614148 \h </w:instrText>
            </w:r>
            <w:r w:rsidR="00AC4880">
              <w:rPr>
                <w:noProof/>
                <w:webHidden/>
              </w:rPr>
            </w:r>
            <w:r w:rsidR="00AC4880">
              <w:rPr>
                <w:noProof/>
                <w:webHidden/>
              </w:rPr>
              <w:fldChar w:fldCharType="separate"/>
            </w:r>
            <w:r w:rsidR="003534B1">
              <w:rPr>
                <w:noProof/>
                <w:webHidden/>
              </w:rPr>
              <w:t>7</w:t>
            </w:r>
            <w:r w:rsidR="00AC4880">
              <w:rPr>
                <w:noProof/>
                <w:webHidden/>
              </w:rPr>
              <w:fldChar w:fldCharType="end"/>
            </w:r>
          </w:hyperlink>
        </w:p>
        <w:p w14:paraId="0108785B" w14:textId="0B323444" w:rsidR="00AC4880" w:rsidRDefault="009E32B2">
          <w:pPr>
            <w:pStyle w:val="TOC1"/>
            <w:tabs>
              <w:tab w:val="left" w:pos="540"/>
              <w:tab w:val="right" w:leader="dot" w:pos="9350"/>
            </w:tabs>
            <w:rPr>
              <w:rFonts w:asciiTheme="minorHAnsi" w:eastAsiaTheme="minorEastAsia" w:hAnsiTheme="minorHAnsi" w:cstheme="minorBidi"/>
              <w:b w:val="0"/>
              <w:noProof/>
              <w:sz w:val="22"/>
              <w:szCs w:val="22"/>
            </w:rPr>
          </w:pPr>
          <w:hyperlink w:anchor="_Toc456614149" w:history="1">
            <w:r w:rsidR="00AC4880" w:rsidRPr="00FB59BF">
              <w:rPr>
                <w:rStyle w:val="Hyperlink"/>
                <w:noProof/>
              </w:rPr>
              <w:t>5.</w:t>
            </w:r>
            <w:r w:rsidR="00AC4880">
              <w:rPr>
                <w:rFonts w:asciiTheme="minorHAnsi" w:eastAsiaTheme="minorEastAsia" w:hAnsiTheme="minorHAnsi" w:cstheme="minorBidi"/>
                <w:b w:val="0"/>
                <w:noProof/>
                <w:sz w:val="22"/>
                <w:szCs w:val="22"/>
              </w:rPr>
              <w:tab/>
            </w:r>
            <w:r w:rsidR="00AC4880" w:rsidRPr="00FB59BF">
              <w:rPr>
                <w:rStyle w:val="Hyperlink"/>
                <w:noProof/>
              </w:rPr>
              <w:t>Conformance</w:t>
            </w:r>
            <w:r w:rsidR="00AC4880">
              <w:rPr>
                <w:noProof/>
                <w:webHidden/>
              </w:rPr>
              <w:tab/>
            </w:r>
            <w:r w:rsidR="00AC4880">
              <w:rPr>
                <w:noProof/>
                <w:webHidden/>
              </w:rPr>
              <w:fldChar w:fldCharType="begin"/>
            </w:r>
            <w:r w:rsidR="00AC4880">
              <w:rPr>
                <w:noProof/>
                <w:webHidden/>
              </w:rPr>
              <w:instrText xml:space="preserve"> PAGEREF _Toc456614149 \h </w:instrText>
            </w:r>
            <w:r w:rsidR="00AC4880">
              <w:rPr>
                <w:noProof/>
                <w:webHidden/>
              </w:rPr>
            </w:r>
            <w:r w:rsidR="00AC4880">
              <w:rPr>
                <w:noProof/>
                <w:webHidden/>
              </w:rPr>
              <w:fldChar w:fldCharType="separate"/>
            </w:r>
            <w:r w:rsidR="003534B1">
              <w:rPr>
                <w:noProof/>
                <w:webHidden/>
              </w:rPr>
              <w:t>7</w:t>
            </w:r>
            <w:r w:rsidR="00AC4880">
              <w:rPr>
                <w:noProof/>
                <w:webHidden/>
              </w:rPr>
              <w:fldChar w:fldCharType="end"/>
            </w:r>
          </w:hyperlink>
        </w:p>
        <w:p w14:paraId="3CFDF13B" w14:textId="0167033A" w:rsidR="00AC4880" w:rsidRDefault="009E32B2">
          <w:pPr>
            <w:pStyle w:val="TOC1"/>
            <w:tabs>
              <w:tab w:val="left" w:pos="540"/>
              <w:tab w:val="right" w:leader="dot" w:pos="9350"/>
            </w:tabs>
            <w:rPr>
              <w:rFonts w:asciiTheme="minorHAnsi" w:eastAsiaTheme="minorEastAsia" w:hAnsiTheme="minorHAnsi" w:cstheme="minorBidi"/>
              <w:b w:val="0"/>
              <w:noProof/>
              <w:sz w:val="22"/>
              <w:szCs w:val="22"/>
            </w:rPr>
          </w:pPr>
          <w:hyperlink w:anchor="_Toc456614150" w:history="1">
            <w:r w:rsidR="00AC4880" w:rsidRPr="00FB59BF">
              <w:rPr>
                <w:rStyle w:val="Hyperlink"/>
                <w:noProof/>
              </w:rPr>
              <w:t>6.</w:t>
            </w:r>
            <w:r w:rsidR="00AC4880">
              <w:rPr>
                <w:rFonts w:asciiTheme="minorHAnsi" w:eastAsiaTheme="minorEastAsia" w:hAnsiTheme="minorHAnsi" w:cstheme="minorBidi"/>
                <w:b w:val="0"/>
                <w:noProof/>
                <w:sz w:val="22"/>
                <w:szCs w:val="22"/>
              </w:rPr>
              <w:tab/>
            </w:r>
            <w:r w:rsidR="00AC4880" w:rsidRPr="00FB59BF">
              <w:rPr>
                <w:rStyle w:val="Hyperlink"/>
                <w:noProof/>
              </w:rPr>
              <w:t>Elements</w:t>
            </w:r>
            <w:r w:rsidR="00AC4880">
              <w:rPr>
                <w:noProof/>
                <w:webHidden/>
              </w:rPr>
              <w:tab/>
            </w:r>
            <w:r w:rsidR="00AC4880">
              <w:rPr>
                <w:noProof/>
                <w:webHidden/>
              </w:rPr>
              <w:fldChar w:fldCharType="begin"/>
            </w:r>
            <w:r w:rsidR="00AC4880">
              <w:rPr>
                <w:noProof/>
                <w:webHidden/>
              </w:rPr>
              <w:instrText xml:space="preserve"> PAGEREF _Toc456614150 \h </w:instrText>
            </w:r>
            <w:r w:rsidR="00AC4880">
              <w:rPr>
                <w:noProof/>
                <w:webHidden/>
              </w:rPr>
            </w:r>
            <w:r w:rsidR="00AC4880">
              <w:rPr>
                <w:noProof/>
                <w:webHidden/>
              </w:rPr>
              <w:fldChar w:fldCharType="separate"/>
            </w:r>
            <w:r w:rsidR="003534B1">
              <w:rPr>
                <w:noProof/>
                <w:webHidden/>
              </w:rPr>
              <w:t>8</w:t>
            </w:r>
            <w:r w:rsidR="00AC4880">
              <w:rPr>
                <w:noProof/>
                <w:webHidden/>
              </w:rPr>
              <w:fldChar w:fldCharType="end"/>
            </w:r>
          </w:hyperlink>
        </w:p>
        <w:p w14:paraId="751C4AC9" w14:textId="054FDF16" w:rsidR="00AC4880" w:rsidRDefault="009E32B2">
          <w:pPr>
            <w:pStyle w:val="TOC2"/>
            <w:tabs>
              <w:tab w:val="left" w:pos="720"/>
              <w:tab w:val="right" w:leader="dot" w:pos="9350"/>
            </w:tabs>
            <w:rPr>
              <w:rFonts w:asciiTheme="minorHAnsi" w:eastAsiaTheme="minorEastAsia" w:hAnsiTheme="minorHAnsi" w:cstheme="minorBidi"/>
              <w:noProof/>
              <w:sz w:val="22"/>
              <w:szCs w:val="22"/>
            </w:rPr>
          </w:pPr>
          <w:hyperlink w:anchor="_Toc456614151" w:history="1">
            <w:r w:rsidR="00AC4880" w:rsidRPr="00FB59BF">
              <w:rPr>
                <w:rStyle w:val="Hyperlink"/>
                <w:noProof/>
              </w:rPr>
              <w:t>6.1</w:t>
            </w:r>
            <w:r w:rsidR="00AC4880">
              <w:rPr>
                <w:rFonts w:asciiTheme="minorHAnsi" w:eastAsiaTheme="minorEastAsia" w:hAnsiTheme="minorHAnsi" w:cstheme="minorBidi"/>
                <w:noProof/>
                <w:sz w:val="22"/>
                <w:szCs w:val="22"/>
              </w:rPr>
              <w:tab/>
            </w:r>
            <w:r w:rsidR="00AC4880" w:rsidRPr="00FB59BF">
              <w:rPr>
                <w:rStyle w:val="Hyperlink"/>
                <w:noProof/>
              </w:rPr>
              <w:t>Scenario</w:t>
            </w:r>
            <w:r w:rsidR="00AC4880">
              <w:rPr>
                <w:noProof/>
                <w:webHidden/>
              </w:rPr>
              <w:tab/>
            </w:r>
            <w:r w:rsidR="00AC4880">
              <w:rPr>
                <w:noProof/>
                <w:webHidden/>
              </w:rPr>
              <w:fldChar w:fldCharType="begin"/>
            </w:r>
            <w:r w:rsidR="00AC4880">
              <w:rPr>
                <w:noProof/>
                <w:webHidden/>
              </w:rPr>
              <w:instrText xml:space="preserve"> PAGEREF _Toc456614151 \h </w:instrText>
            </w:r>
            <w:r w:rsidR="00AC4880">
              <w:rPr>
                <w:noProof/>
                <w:webHidden/>
              </w:rPr>
            </w:r>
            <w:r w:rsidR="00AC4880">
              <w:rPr>
                <w:noProof/>
                <w:webHidden/>
              </w:rPr>
              <w:fldChar w:fldCharType="separate"/>
            </w:r>
            <w:r w:rsidR="003534B1">
              <w:rPr>
                <w:noProof/>
                <w:webHidden/>
              </w:rPr>
              <w:t>8</w:t>
            </w:r>
            <w:r w:rsidR="00AC4880">
              <w:rPr>
                <w:noProof/>
                <w:webHidden/>
              </w:rPr>
              <w:fldChar w:fldCharType="end"/>
            </w:r>
          </w:hyperlink>
        </w:p>
        <w:p w14:paraId="596DEAF8" w14:textId="5224BE28"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2" w:history="1">
            <w:r w:rsidR="00AC4880" w:rsidRPr="00FB59BF">
              <w:rPr>
                <w:rStyle w:val="Hyperlink"/>
                <w:noProof/>
              </w:rPr>
              <w:t>6.1.1</w:t>
            </w:r>
            <w:r w:rsidR="00AC4880">
              <w:rPr>
                <w:rFonts w:asciiTheme="minorHAnsi" w:eastAsiaTheme="minorEastAsia" w:hAnsiTheme="minorHAnsi" w:cstheme="minorBidi"/>
                <w:noProof/>
                <w:sz w:val="22"/>
                <w:szCs w:val="22"/>
              </w:rPr>
              <w:tab/>
            </w:r>
            <w:r w:rsidR="00AC4880" w:rsidRPr="00FB59BF">
              <w:rPr>
                <w:rStyle w:val="Hyperlink"/>
                <w:noProof/>
              </w:rPr>
              <w:t>BPSimData</w:t>
            </w:r>
            <w:r w:rsidR="00AC4880">
              <w:rPr>
                <w:noProof/>
                <w:webHidden/>
              </w:rPr>
              <w:tab/>
            </w:r>
            <w:r w:rsidR="00AC4880">
              <w:rPr>
                <w:noProof/>
                <w:webHidden/>
              </w:rPr>
              <w:fldChar w:fldCharType="begin"/>
            </w:r>
            <w:r w:rsidR="00AC4880">
              <w:rPr>
                <w:noProof/>
                <w:webHidden/>
              </w:rPr>
              <w:instrText xml:space="preserve"> PAGEREF _Toc456614152 \h </w:instrText>
            </w:r>
            <w:r w:rsidR="00AC4880">
              <w:rPr>
                <w:noProof/>
                <w:webHidden/>
              </w:rPr>
            </w:r>
            <w:r w:rsidR="00AC4880">
              <w:rPr>
                <w:noProof/>
                <w:webHidden/>
              </w:rPr>
              <w:fldChar w:fldCharType="separate"/>
            </w:r>
            <w:r w:rsidR="003534B1">
              <w:rPr>
                <w:noProof/>
                <w:webHidden/>
              </w:rPr>
              <w:t>9</w:t>
            </w:r>
            <w:r w:rsidR="00AC4880">
              <w:rPr>
                <w:noProof/>
                <w:webHidden/>
              </w:rPr>
              <w:fldChar w:fldCharType="end"/>
            </w:r>
          </w:hyperlink>
        </w:p>
        <w:p w14:paraId="68DBFFF0" w14:textId="1E25940E"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3" w:history="1">
            <w:r w:rsidR="00AC4880" w:rsidRPr="00FB59BF">
              <w:rPr>
                <w:rStyle w:val="Hyperlink"/>
                <w:noProof/>
              </w:rPr>
              <w:t>6.1.2</w:t>
            </w:r>
            <w:r w:rsidR="00AC4880">
              <w:rPr>
                <w:rFonts w:asciiTheme="minorHAnsi" w:eastAsiaTheme="minorEastAsia" w:hAnsiTheme="minorHAnsi" w:cstheme="minorBidi"/>
                <w:noProof/>
                <w:sz w:val="22"/>
                <w:szCs w:val="22"/>
              </w:rPr>
              <w:tab/>
            </w:r>
            <w:r w:rsidR="00AC4880" w:rsidRPr="00FB59BF">
              <w:rPr>
                <w:rStyle w:val="Hyperlink"/>
                <w:noProof/>
              </w:rPr>
              <w:t>Scenario</w:t>
            </w:r>
            <w:r w:rsidR="00AC4880">
              <w:rPr>
                <w:noProof/>
                <w:webHidden/>
              </w:rPr>
              <w:tab/>
            </w:r>
            <w:r w:rsidR="00AC4880">
              <w:rPr>
                <w:noProof/>
                <w:webHidden/>
              </w:rPr>
              <w:fldChar w:fldCharType="begin"/>
            </w:r>
            <w:r w:rsidR="00AC4880">
              <w:rPr>
                <w:noProof/>
                <w:webHidden/>
              </w:rPr>
              <w:instrText xml:space="preserve"> PAGEREF _Toc456614153 \h </w:instrText>
            </w:r>
            <w:r w:rsidR="00AC4880">
              <w:rPr>
                <w:noProof/>
                <w:webHidden/>
              </w:rPr>
            </w:r>
            <w:r w:rsidR="00AC4880">
              <w:rPr>
                <w:noProof/>
                <w:webHidden/>
              </w:rPr>
              <w:fldChar w:fldCharType="separate"/>
            </w:r>
            <w:r w:rsidR="003534B1">
              <w:rPr>
                <w:noProof/>
                <w:webHidden/>
              </w:rPr>
              <w:t>9</w:t>
            </w:r>
            <w:r w:rsidR="00AC4880">
              <w:rPr>
                <w:noProof/>
                <w:webHidden/>
              </w:rPr>
              <w:fldChar w:fldCharType="end"/>
            </w:r>
          </w:hyperlink>
        </w:p>
        <w:p w14:paraId="5AF67DD7" w14:textId="7CA01BA8"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4" w:history="1">
            <w:r w:rsidR="00AC4880" w:rsidRPr="00FB59BF">
              <w:rPr>
                <w:rStyle w:val="Hyperlink"/>
                <w:noProof/>
              </w:rPr>
              <w:t>6.1.3</w:t>
            </w:r>
            <w:r w:rsidR="00AC4880">
              <w:rPr>
                <w:rFonts w:asciiTheme="minorHAnsi" w:eastAsiaTheme="minorEastAsia" w:hAnsiTheme="minorHAnsi" w:cstheme="minorBidi"/>
                <w:noProof/>
                <w:sz w:val="22"/>
                <w:szCs w:val="22"/>
              </w:rPr>
              <w:tab/>
            </w:r>
            <w:r w:rsidR="00AC4880" w:rsidRPr="00FB59BF">
              <w:rPr>
                <w:rStyle w:val="Hyperlink"/>
                <w:noProof/>
              </w:rPr>
              <w:t>ScenarioParameters</w:t>
            </w:r>
            <w:r w:rsidR="00AC4880">
              <w:rPr>
                <w:noProof/>
                <w:webHidden/>
              </w:rPr>
              <w:tab/>
            </w:r>
            <w:r w:rsidR="00AC4880">
              <w:rPr>
                <w:noProof/>
                <w:webHidden/>
              </w:rPr>
              <w:fldChar w:fldCharType="begin"/>
            </w:r>
            <w:r w:rsidR="00AC4880">
              <w:rPr>
                <w:noProof/>
                <w:webHidden/>
              </w:rPr>
              <w:instrText xml:space="preserve"> PAGEREF _Toc456614154 \h </w:instrText>
            </w:r>
            <w:r w:rsidR="00AC4880">
              <w:rPr>
                <w:noProof/>
                <w:webHidden/>
              </w:rPr>
            </w:r>
            <w:r w:rsidR="00AC4880">
              <w:rPr>
                <w:noProof/>
                <w:webHidden/>
              </w:rPr>
              <w:fldChar w:fldCharType="separate"/>
            </w:r>
            <w:r w:rsidR="003534B1">
              <w:rPr>
                <w:noProof/>
                <w:webHidden/>
              </w:rPr>
              <w:t>9</w:t>
            </w:r>
            <w:r w:rsidR="00AC4880">
              <w:rPr>
                <w:noProof/>
                <w:webHidden/>
              </w:rPr>
              <w:fldChar w:fldCharType="end"/>
            </w:r>
          </w:hyperlink>
        </w:p>
        <w:p w14:paraId="3D469146" w14:textId="52A2D9DC"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5" w:history="1">
            <w:r w:rsidR="00AC4880" w:rsidRPr="00FB59BF">
              <w:rPr>
                <w:rStyle w:val="Hyperlink"/>
                <w:noProof/>
              </w:rPr>
              <w:t>6.1.4</w:t>
            </w:r>
            <w:r w:rsidR="00AC4880">
              <w:rPr>
                <w:rFonts w:asciiTheme="minorHAnsi" w:eastAsiaTheme="minorEastAsia" w:hAnsiTheme="minorHAnsi" w:cstheme="minorBidi"/>
                <w:noProof/>
                <w:sz w:val="22"/>
                <w:szCs w:val="22"/>
              </w:rPr>
              <w:tab/>
            </w:r>
            <w:r w:rsidR="00AC4880" w:rsidRPr="00FB59BF">
              <w:rPr>
                <w:rStyle w:val="Hyperlink"/>
                <w:noProof/>
              </w:rPr>
              <w:t>TimeUnit</w:t>
            </w:r>
            <w:r w:rsidR="00AC4880">
              <w:rPr>
                <w:noProof/>
                <w:webHidden/>
              </w:rPr>
              <w:tab/>
            </w:r>
            <w:r w:rsidR="00AC4880">
              <w:rPr>
                <w:noProof/>
                <w:webHidden/>
              </w:rPr>
              <w:fldChar w:fldCharType="begin"/>
            </w:r>
            <w:r w:rsidR="00AC4880">
              <w:rPr>
                <w:noProof/>
                <w:webHidden/>
              </w:rPr>
              <w:instrText xml:space="preserve"> PAGEREF _Toc456614155 \h </w:instrText>
            </w:r>
            <w:r w:rsidR="00AC4880">
              <w:rPr>
                <w:noProof/>
                <w:webHidden/>
              </w:rPr>
            </w:r>
            <w:r w:rsidR="00AC4880">
              <w:rPr>
                <w:noProof/>
                <w:webHidden/>
              </w:rPr>
              <w:fldChar w:fldCharType="separate"/>
            </w:r>
            <w:r w:rsidR="003534B1">
              <w:rPr>
                <w:noProof/>
                <w:webHidden/>
              </w:rPr>
              <w:t>10</w:t>
            </w:r>
            <w:r w:rsidR="00AC4880">
              <w:rPr>
                <w:noProof/>
                <w:webHidden/>
              </w:rPr>
              <w:fldChar w:fldCharType="end"/>
            </w:r>
          </w:hyperlink>
        </w:p>
        <w:p w14:paraId="5740010C" w14:textId="4C3C691F"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6" w:history="1">
            <w:r w:rsidR="00AC4880" w:rsidRPr="00FB59BF">
              <w:rPr>
                <w:rStyle w:val="Hyperlink"/>
                <w:noProof/>
              </w:rPr>
              <w:t>6.1.5</w:t>
            </w:r>
            <w:r w:rsidR="00AC4880">
              <w:rPr>
                <w:rFonts w:asciiTheme="minorHAnsi" w:eastAsiaTheme="minorEastAsia" w:hAnsiTheme="minorHAnsi" w:cstheme="minorBidi"/>
                <w:noProof/>
                <w:sz w:val="22"/>
                <w:szCs w:val="22"/>
              </w:rPr>
              <w:tab/>
            </w:r>
            <w:r w:rsidR="00AC4880" w:rsidRPr="00FB59BF">
              <w:rPr>
                <w:rStyle w:val="Hyperlink"/>
                <w:noProof/>
              </w:rPr>
              <w:t>VendorExtension</w:t>
            </w:r>
            <w:r w:rsidR="00AC4880">
              <w:rPr>
                <w:noProof/>
                <w:webHidden/>
              </w:rPr>
              <w:tab/>
            </w:r>
            <w:r w:rsidR="00AC4880">
              <w:rPr>
                <w:noProof/>
                <w:webHidden/>
              </w:rPr>
              <w:fldChar w:fldCharType="begin"/>
            </w:r>
            <w:r w:rsidR="00AC4880">
              <w:rPr>
                <w:noProof/>
                <w:webHidden/>
              </w:rPr>
              <w:instrText xml:space="preserve"> PAGEREF _Toc456614156 \h </w:instrText>
            </w:r>
            <w:r w:rsidR="00AC4880">
              <w:rPr>
                <w:noProof/>
                <w:webHidden/>
              </w:rPr>
            </w:r>
            <w:r w:rsidR="00AC4880">
              <w:rPr>
                <w:noProof/>
                <w:webHidden/>
              </w:rPr>
              <w:fldChar w:fldCharType="separate"/>
            </w:r>
            <w:r w:rsidR="003534B1">
              <w:rPr>
                <w:noProof/>
                <w:webHidden/>
              </w:rPr>
              <w:t>11</w:t>
            </w:r>
            <w:r w:rsidR="00AC4880">
              <w:rPr>
                <w:noProof/>
                <w:webHidden/>
              </w:rPr>
              <w:fldChar w:fldCharType="end"/>
            </w:r>
          </w:hyperlink>
        </w:p>
        <w:p w14:paraId="4D75024C" w14:textId="56671D89" w:rsidR="00AC4880" w:rsidRDefault="009E32B2">
          <w:pPr>
            <w:pStyle w:val="TOC2"/>
            <w:tabs>
              <w:tab w:val="left" w:pos="720"/>
              <w:tab w:val="right" w:leader="dot" w:pos="9350"/>
            </w:tabs>
            <w:rPr>
              <w:rFonts w:asciiTheme="minorHAnsi" w:eastAsiaTheme="minorEastAsia" w:hAnsiTheme="minorHAnsi" w:cstheme="minorBidi"/>
              <w:noProof/>
              <w:sz w:val="22"/>
              <w:szCs w:val="22"/>
            </w:rPr>
          </w:pPr>
          <w:hyperlink w:anchor="_Toc456614157" w:history="1">
            <w:r w:rsidR="00AC4880" w:rsidRPr="00FB59BF">
              <w:rPr>
                <w:rStyle w:val="Hyperlink"/>
                <w:noProof/>
              </w:rPr>
              <w:t>6.2</w:t>
            </w:r>
            <w:r w:rsidR="00AC4880">
              <w:rPr>
                <w:rFonts w:asciiTheme="minorHAnsi" w:eastAsiaTheme="minorEastAsia" w:hAnsiTheme="minorHAnsi" w:cstheme="minorBidi"/>
                <w:noProof/>
                <w:sz w:val="22"/>
                <w:szCs w:val="22"/>
              </w:rPr>
              <w:tab/>
            </w:r>
            <w:r w:rsidR="00AC4880" w:rsidRPr="00FB59BF">
              <w:rPr>
                <w:rStyle w:val="Hyperlink"/>
                <w:noProof/>
              </w:rPr>
              <w:t>Parameters</w:t>
            </w:r>
            <w:r w:rsidR="00AC4880">
              <w:rPr>
                <w:noProof/>
                <w:webHidden/>
              </w:rPr>
              <w:tab/>
            </w:r>
            <w:r w:rsidR="00AC4880">
              <w:rPr>
                <w:noProof/>
                <w:webHidden/>
              </w:rPr>
              <w:fldChar w:fldCharType="begin"/>
            </w:r>
            <w:r w:rsidR="00AC4880">
              <w:rPr>
                <w:noProof/>
                <w:webHidden/>
              </w:rPr>
              <w:instrText xml:space="preserve"> PAGEREF _Toc456614157 \h </w:instrText>
            </w:r>
            <w:r w:rsidR="00AC4880">
              <w:rPr>
                <w:noProof/>
                <w:webHidden/>
              </w:rPr>
            </w:r>
            <w:r w:rsidR="00AC4880">
              <w:rPr>
                <w:noProof/>
                <w:webHidden/>
              </w:rPr>
              <w:fldChar w:fldCharType="separate"/>
            </w:r>
            <w:r w:rsidR="003534B1">
              <w:rPr>
                <w:noProof/>
                <w:webHidden/>
              </w:rPr>
              <w:t>11</w:t>
            </w:r>
            <w:r w:rsidR="00AC4880">
              <w:rPr>
                <w:noProof/>
                <w:webHidden/>
              </w:rPr>
              <w:fldChar w:fldCharType="end"/>
            </w:r>
          </w:hyperlink>
        </w:p>
        <w:p w14:paraId="1CE60EC1" w14:textId="091CA567"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8" w:history="1">
            <w:r w:rsidR="00AC4880" w:rsidRPr="00FB59BF">
              <w:rPr>
                <w:rStyle w:val="Hyperlink"/>
                <w:noProof/>
              </w:rPr>
              <w:t>6.2.1</w:t>
            </w:r>
            <w:r w:rsidR="00AC4880">
              <w:rPr>
                <w:rFonts w:asciiTheme="minorHAnsi" w:eastAsiaTheme="minorEastAsia" w:hAnsiTheme="minorHAnsi" w:cstheme="minorBidi"/>
                <w:noProof/>
                <w:sz w:val="22"/>
                <w:szCs w:val="22"/>
              </w:rPr>
              <w:tab/>
            </w:r>
            <w:r w:rsidR="00AC4880" w:rsidRPr="00FB59BF">
              <w:rPr>
                <w:rStyle w:val="Hyperlink"/>
                <w:noProof/>
              </w:rPr>
              <w:t>Property</w:t>
            </w:r>
            <w:r w:rsidR="00AC4880">
              <w:rPr>
                <w:noProof/>
                <w:webHidden/>
              </w:rPr>
              <w:tab/>
            </w:r>
            <w:r w:rsidR="00AC4880">
              <w:rPr>
                <w:noProof/>
                <w:webHidden/>
              </w:rPr>
              <w:fldChar w:fldCharType="begin"/>
            </w:r>
            <w:r w:rsidR="00AC4880">
              <w:rPr>
                <w:noProof/>
                <w:webHidden/>
              </w:rPr>
              <w:instrText xml:space="preserve"> PAGEREF _Toc456614158 \h </w:instrText>
            </w:r>
            <w:r w:rsidR="00AC4880">
              <w:rPr>
                <w:noProof/>
                <w:webHidden/>
              </w:rPr>
            </w:r>
            <w:r w:rsidR="00AC4880">
              <w:rPr>
                <w:noProof/>
                <w:webHidden/>
              </w:rPr>
              <w:fldChar w:fldCharType="separate"/>
            </w:r>
            <w:r w:rsidR="003534B1">
              <w:rPr>
                <w:noProof/>
                <w:webHidden/>
              </w:rPr>
              <w:t>12</w:t>
            </w:r>
            <w:r w:rsidR="00AC4880">
              <w:rPr>
                <w:noProof/>
                <w:webHidden/>
              </w:rPr>
              <w:fldChar w:fldCharType="end"/>
            </w:r>
          </w:hyperlink>
        </w:p>
        <w:p w14:paraId="40D0C03B" w14:textId="09B96A41"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59" w:history="1">
            <w:r w:rsidR="00AC4880" w:rsidRPr="00FB59BF">
              <w:rPr>
                <w:rStyle w:val="Hyperlink"/>
                <w:noProof/>
              </w:rPr>
              <w:t>6.2.2</w:t>
            </w:r>
            <w:r w:rsidR="00AC4880">
              <w:rPr>
                <w:rFonts w:asciiTheme="minorHAnsi" w:eastAsiaTheme="minorEastAsia" w:hAnsiTheme="minorHAnsi" w:cstheme="minorBidi"/>
                <w:noProof/>
                <w:sz w:val="22"/>
                <w:szCs w:val="22"/>
              </w:rPr>
              <w:tab/>
            </w:r>
            <w:r w:rsidR="00AC4880" w:rsidRPr="00FB59BF">
              <w:rPr>
                <w:rStyle w:val="Hyperlink"/>
                <w:noProof/>
              </w:rPr>
              <w:t>PropertyType</w:t>
            </w:r>
            <w:r w:rsidR="00AC4880">
              <w:rPr>
                <w:noProof/>
                <w:webHidden/>
              </w:rPr>
              <w:tab/>
            </w:r>
            <w:r w:rsidR="00AC4880">
              <w:rPr>
                <w:noProof/>
                <w:webHidden/>
              </w:rPr>
              <w:fldChar w:fldCharType="begin"/>
            </w:r>
            <w:r w:rsidR="00AC4880">
              <w:rPr>
                <w:noProof/>
                <w:webHidden/>
              </w:rPr>
              <w:instrText xml:space="preserve"> PAGEREF _Toc456614159 \h </w:instrText>
            </w:r>
            <w:r w:rsidR="00AC4880">
              <w:rPr>
                <w:noProof/>
                <w:webHidden/>
              </w:rPr>
            </w:r>
            <w:r w:rsidR="00AC4880">
              <w:rPr>
                <w:noProof/>
                <w:webHidden/>
              </w:rPr>
              <w:fldChar w:fldCharType="separate"/>
            </w:r>
            <w:r w:rsidR="003534B1">
              <w:rPr>
                <w:noProof/>
                <w:webHidden/>
              </w:rPr>
              <w:t>12</w:t>
            </w:r>
            <w:r w:rsidR="00AC4880">
              <w:rPr>
                <w:noProof/>
                <w:webHidden/>
              </w:rPr>
              <w:fldChar w:fldCharType="end"/>
            </w:r>
          </w:hyperlink>
        </w:p>
        <w:p w14:paraId="236B612A" w14:textId="649C9676"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0" w:history="1">
            <w:r w:rsidR="00AC4880" w:rsidRPr="00FB59BF">
              <w:rPr>
                <w:rStyle w:val="Hyperlink"/>
                <w:noProof/>
              </w:rPr>
              <w:t>6.2.3</w:t>
            </w:r>
            <w:r w:rsidR="00AC4880">
              <w:rPr>
                <w:rFonts w:asciiTheme="minorHAnsi" w:eastAsiaTheme="minorEastAsia" w:hAnsiTheme="minorHAnsi" w:cstheme="minorBidi"/>
                <w:noProof/>
                <w:sz w:val="22"/>
                <w:szCs w:val="22"/>
              </w:rPr>
              <w:tab/>
            </w:r>
            <w:r w:rsidR="00AC4880" w:rsidRPr="00FB59BF">
              <w:rPr>
                <w:rStyle w:val="Hyperlink"/>
                <w:noProof/>
              </w:rPr>
              <w:t>ElementParameters</w:t>
            </w:r>
            <w:r w:rsidR="00AC4880">
              <w:rPr>
                <w:noProof/>
                <w:webHidden/>
              </w:rPr>
              <w:tab/>
            </w:r>
            <w:r w:rsidR="00AC4880">
              <w:rPr>
                <w:noProof/>
                <w:webHidden/>
              </w:rPr>
              <w:fldChar w:fldCharType="begin"/>
            </w:r>
            <w:r w:rsidR="00AC4880">
              <w:rPr>
                <w:noProof/>
                <w:webHidden/>
              </w:rPr>
              <w:instrText xml:space="preserve"> PAGEREF _Toc456614160 \h </w:instrText>
            </w:r>
            <w:r w:rsidR="00AC4880">
              <w:rPr>
                <w:noProof/>
                <w:webHidden/>
              </w:rPr>
            </w:r>
            <w:r w:rsidR="00AC4880">
              <w:rPr>
                <w:noProof/>
                <w:webHidden/>
              </w:rPr>
              <w:fldChar w:fldCharType="separate"/>
            </w:r>
            <w:r w:rsidR="003534B1">
              <w:rPr>
                <w:noProof/>
                <w:webHidden/>
              </w:rPr>
              <w:t>12</w:t>
            </w:r>
            <w:r w:rsidR="00AC4880">
              <w:rPr>
                <w:noProof/>
                <w:webHidden/>
              </w:rPr>
              <w:fldChar w:fldCharType="end"/>
            </w:r>
          </w:hyperlink>
        </w:p>
        <w:p w14:paraId="697B57E8" w14:textId="0657C34B"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1" w:history="1">
            <w:r w:rsidR="00AC4880" w:rsidRPr="00FB59BF">
              <w:rPr>
                <w:rStyle w:val="Hyperlink"/>
                <w:noProof/>
              </w:rPr>
              <w:t>6.2.4</w:t>
            </w:r>
            <w:r w:rsidR="00AC4880">
              <w:rPr>
                <w:rFonts w:asciiTheme="minorHAnsi" w:eastAsiaTheme="minorEastAsia" w:hAnsiTheme="minorHAnsi" w:cstheme="minorBidi"/>
                <w:noProof/>
                <w:sz w:val="22"/>
                <w:szCs w:val="22"/>
              </w:rPr>
              <w:tab/>
            </w:r>
            <w:r w:rsidR="00AC4880" w:rsidRPr="00FB59BF">
              <w:rPr>
                <w:rStyle w:val="Hyperlink"/>
                <w:noProof/>
              </w:rPr>
              <w:t>TimeParameters</w:t>
            </w:r>
            <w:r w:rsidR="00AC4880">
              <w:rPr>
                <w:noProof/>
                <w:webHidden/>
              </w:rPr>
              <w:tab/>
            </w:r>
            <w:r w:rsidR="00AC4880">
              <w:rPr>
                <w:noProof/>
                <w:webHidden/>
              </w:rPr>
              <w:fldChar w:fldCharType="begin"/>
            </w:r>
            <w:r w:rsidR="00AC4880">
              <w:rPr>
                <w:noProof/>
                <w:webHidden/>
              </w:rPr>
              <w:instrText xml:space="preserve"> PAGEREF _Toc456614161 \h </w:instrText>
            </w:r>
            <w:r w:rsidR="00AC4880">
              <w:rPr>
                <w:noProof/>
                <w:webHidden/>
              </w:rPr>
            </w:r>
            <w:r w:rsidR="00AC4880">
              <w:rPr>
                <w:noProof/>
                <w:webHidden/>
              </w:rPr>
              <w:fldChar w:fldCharType="separate"/>
            </w:r>
            <w:r w:rsidR="003534B1">
              <w:rPr>
                <w:noProof/>
                <w:webHidden/>
              </w:rPr>
              <w:t>13</w:t>
            </w:r>
            <w:r w:rsidR="00AC4880">
              <w:rPr>
                <w:noProof/>
                <w:webHidden/>
              </w:rPr>
              <w:fldChar w:fldCharType="end"/>
            </w:r>
          </w:hyperlink>
        </w:p>
        <w:p w14:paraId="3BE83C58" w14:textId="4390736C"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2" w:history="1">
            <w:r w:rsidR="00AC4880" w:rsidRPr="00FB59BF">
              <w:rPr>
                <w:rStyle w:val="Hyperlink"/>
                <w:noProof/>
              </w:rPr>
              <w:t>6.2.5</w:t>
            </w:r>
            <w:r w:rsidR="00AC4880">
              <w:rPr>
                <w:rFonts w:asciiTheme="minorHAnsi" w:eastAsiaTheme="minorEastAsia" w:hAnsiTheme="minorHAnsi" w:cstheme="minorBidi"/>
                <w:noProof/>
                <w:sz w:val="22"/>
                <w:szCs w:val="22"/>
              </w:rPr>
              <w:tab/>
            </w:r>
            <w:r w:rsidR="00AC4880" w:rsidRPr="00FB59BF">
              <w:rPr>
                <w:rStyle w:val="Hyperlink"/>
                <w:noProof/>
              </w:rPr>
              <w:t>ControlParameters</w:t>
            </w:r>
            <w:r w:rsidR="00AC4880">
              <w:rPr>
                <w:noProof/>
                <w:webHidden/>
              </w:rPr>
              <w:tab/>
            </w:r>
            <w:r w:rsidR="00AC4880">
              <w:rPr>
                <w:noProof/>
                <w:webHidden/>
              </w:rPr>
              <w:fldChar w:fldCharType="begin"/>
            </w:r>
            <w:r w:rsidR="00AC4880">
              <w:rPr>
                <w:noProof/>
                <w:webHidden/>
              </w:rPr>
              <w:instrText xml:space="preserve"> PAGEREF _Toc456614162 \h </w:instrText>
            </w:r>
            <w:r w:rsidR="00AC4880">
              <w:rPr>
                <w:noProof/>
                <w:webHidden/>
              </w:rPr>
            </w:r>
            <w:r w:rsidR="00AC4880">
              <w:rPr>
                <w:noProof/>
                <w:webHidden/>
              </w:rPr>
              <w:fldChar w:fldCharType="separate"/>
            </w:r>
            <w:r w:rsidR="003534B1">
              <w:rPr>
                <w:noProof/>
                <w:webHidden/>
              </w:rPr>
              <w:t>14</w:t>
            </w:r>
            <w:r w:rsidR="00AC4880">
              <w:rPr>
                <w:noProof/>
                <w:webHidden/>
              </w:rPr>
              <w:fldChar w:fldCharType="end"/>
            </w:r>
          </w:hyperlink>
        </w:p>
        <w:p w14:paraId="575FC65F" w14:textId="41F87DF0"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3" w:history="1">
            <w:r w:rsidR="00AC4880" w:rsidRPr="00FB59BF">
              <w:rPr>
                <w:rStyle w:val="Hyperlink"/>
                <w:noProof/>
              </w:rPr>
              <w:t>6.2.6</w:t>
            </w:r>
            <w:r w:rsidR="00AC4880">
              <w:rPr>
                <w:rFonts w:asciiTheme="minorHAnsi" w:eastAsiaTheme="minorEastAsia" w:hAnsiTheme="minorHAnsi" w:cstheme="minorBidi"/>
                <w:noProof/>
                <w:sz w:val="22"/>
                <w:szCs w:val="22"/>
              </w:rPr>
              <w:tab/>
            </w:r>
            <w:r w:rsidR="00AC4880" w:rsidRPr="00FB59BF">
              <w:rPr>
                <w:rStyle w:val="Hyperlink"/>
                <w:noProof/>
              </w:rPr>
              <w:t>ResourceParameters</w:t>
            </w:r>
            <w:r w:rsidR="00AC4880">
              <w:rPr>
                <w:noProof/>
                <w:webHidden/>
              </w:rPr>
              <w:tab/>
            </w:r>
            <w:r w:rsidR="00AC4880">
              <w:rPr>
                <w:noProof/>
                <w:webHidden/>
              </w:rPr>
              <w:fldChar w:fldCharType="begin"/>
            </w:r>
            <w:r w:rsidR="00AC4880">
              <w:rPr>
                <w:noProof/>
                <w:webHidden/>
              </w:rPr>
              <w:instrText xml:space="preserve"> PAGEREF _Toc456614163 \h </w:instrText>
            </w:r>
            <w:r w:rsidR="00AC4880">
              <w:rPr>
                <w:noProof/>
                <w:webHidden/>
              </w:rPr>
            </w:r>
            <w:r w:rsidR="00AC4880">
              <w:rPr>
                <w:noProof/>
                <w:webHidden/>
              </w:rPr>
              <w:fldChar w:fldCharType="separate"/>
            </w:r>
            <w:r w:rsidR="003534B1">
              <w:rPr>
                <w:noProof/>
                <w:webHidden/>
              </w:rPr>
              <w:t>16</w:t>
            </w:r>
            <w:r w:rsidR="00AC4880">
              <w:rPr>
                <w:noProof/>
                <w:webHidden/>
              </w:rPr>
              <w:fldChar w:fldCharType="end"/>
            </w:r>
          </w:hyperlink>
        </w:p>
        <w:p w14:paraId="104A1284" w14:textId="3CF0FEB3"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4" w:history="1">
            <w:r w:rsidR="00AC4880" w:rsidRPr="00FB59BF">
              <w:rPr>
                <w:rStyle w:val="Hyperlink"/>
                <w:noProof/>
              </w:rPr>
              <w:t>6.2.7</w:t>
            </w:r>
            <w:r w:rsidR="00AC4880">
              <w:rPr>
                <w:rFonts w:asciiTheme="minorHAnsi" w:eastAsiaTheme="minorEastAsia" w:hAnsiTheme="minorHAnsi" w:cstheme="minorBidi"/>
                <w:noProof/>
                <w:sz w:val="22"/>
                <w:szCs w:val="22"/>
              </w:rPr>
              <w:tab/>
            </w:r>
            <w:r w:rsidR="00AC4880" w:rsidRPr="00FB59BF">
              <w:rPr>
                <w:rStyle w:val="Hyperlink"/>
                <w:noProof/>
              </w:rPr>
              <w:t>CostParameters</w:t>
            </w:r>
            <w:r w:rsidR="00AC4880">
              <w:rPr>
                <w:noProof/>
                <w:webHidden/>
              </w:rPr>
              <w:tab/>
            </w:r>
            <w:r w:rsidR="00AC4880">
              <w:rPr>
                <w:noProof/>
                <w:webHidden/>
              </w:rPr>
              <w:fldChar w:fldCharType="begin"/>
            </w:r>
            <w:r w:rsidR="00AC4880">
              <w:rPr>
                <w:noProof/>
                <w:webHidden/>
              </w:rPr>
              <w:instrText xml:space="preserve"> PAGEREF _Toc456614164 \h </w:instrText>
            </w:r>
            <w:r w:rsidR="00AC4880">
              <w:rPr>
                <w:noProof/>
                <w:webHidden/>
              </w:rPr>
            </w:r>
            <w:r w:rsidR="00AC4880">
              <w:rPr>
                <w:noProof/>
                <w:webHidden/>
              </w:rPr>
              <w:fldChar w:fldCharType="separate"/>
            </w:r>
            <w:r w:rsidR="003534B1">
              <w:rPr>
                <w:noProof/>
                <w:webHidden/>
              </w:rPr>
              <w:t>17</w:t>
            </w:r>
            <w:r w:rsidR="00AC4880">
              <w:rPr>
                <w:noProof/>
                <w:webHidden/>
              </w:rPr>
              <w:fldChar w:fldCharType="end"/>
            </w:r>
          </w:hyperlink>
        </w:p>
        <w:p w14:paraId="04B509EE" w14:textId="22FF7EC5"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5" w:history="1">
            <w:r w:rsidR="00AC4880" w:rsidRPr="00FB59BF">
              <w:rPr>
                <w:rStyle w:val="Hyperlink"/>
                <w:noProof/>
              </w:rPr>
              <w:t>6.2.8</w:t>
            </w:r>
            <w:r w:rsidR="00AC4880">
              <w:rPr>
                <w:rFonts w:asciiTheme="minorHAnsi" w:eastAsiaTheme="minorEastAsia" w:hAnsiTheme="minorHAnsi" w:cstheme="minorBidi"/>
                <w:noProof/>
                <w:sz w:val="22"/>
                <w:szCs w:val="22"/>
              </w:rPr>
              <w:tab/>
            </w:r>
            <w:r w:rsidR="00AC4880" w:rsidRPr="00FB59BF">
              <w:rPr>
                <w:rStyle w:val="Hyperlink"/>
                <w:noProof/>
              </w:rPr>
              <w:t>PropertyParameters</w:t>
            </w:r>
            <w:r w:rsidR="00AC4880">
              <w:rPr>
                <w:noProof/>
                <w:webHidden/>
              </w:rPr>
              <w:tab/>
            </w:r>
            <w:r w:rsidR="00AC4880">
              <w:rPr>
                <w:noProof/>
                <w:webHidden/>
              </w:rPr>
              <w:fldChar w:fldCharType="begin"/>
            </w:r>
            <w:r w:rsidR="00AC4880">
              <w:rPr>
                <w:noProof/>
                <w:webHidden/>
              </w:rPr>
              <w:instrText xml:space="preserve"> PAGEREF _Toc456614165 \h </w:instrText>
            </w:r>
            <w:r w:rsidR="00AC4880">
              <w:rPr>
                <w:noProof/>
                <w:webHidden/>
              </w:rPr>
            </w:r>
            <w:r w:rsidR="00AC4880">
              <w:rPr>
                <w:noProof/>
                <w:webHidden/>
              </w:rPr>
              <w:fldChar w:fldCharType="separate"/>
            </w:r>
            <w:r w:rsidR="003534B1">
              <w:rPr>
                <w:noProof/>
                <w:webHidden/>
              </w:rPr>
              <w:t>17</w:t>
            </w:r>
            <w:r w:rsidR="00AC4880">
              <w:rPr>
                <w:noProof/>
                <w:webHidden/>
              </w:rPr>
              <w:fldChar w:fldCharType="end"/>
            </w:r>
          </w:hyperlink>
        </w:p>
        <w:p w14:paraId="304A96E0" w14:textId="5E802C5E"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6" w:history="1">
            <w:r w:rsidR="00AC4880" w:rsidRPr="00FB59BF">
              <w:rPr>
                <w:rStyle w:val="Hyperlink"/>
                <w:noProof/>
              </w:rPr>
              <w:t>6.2.9</w:t>
            </w:r>
            <w:r w:rsidR="00AC4880">
              <w:rPr>
                <w:rFonts w:asciiTheme="minorHAnsi" w:eastAsiaTheme="minorEastAsia" w:hAnsiTheme="minorHAnsi" w:cstheme="minorBidi"/>
                <w:noProof/>
                <w:sz w:val="22"/>
                <w:szCs w:val="22"/>
              </w:rPr>
              <w:tab/>
            </w:r>
            <w:r w:rsidR="00AC4880" w:rsidRPr="00FB59BF">
              <w:rPr>
                <w:rStyle w:val="Hyperlink"/>
                <w:noProof/>
              </w:rPr>
              <w:t>PriorityParameters</w:t>
            </w:r>
            <w:r w:rsidR="00AC4880">
              <w:rPr>
                <w:noProof/>
                <w:webHidden/>
              </w:rPr>
              <w:tab/>
            </w:r>
            <w:r w:rsidR="00AC4880">
              <w:rPr>
                <w:noProof/>
                <w:webHidden/>
              </w:rPr>
              <w:fldChar w:fldCharType="begin"/>
            </w:r>
            <w:r w:rsidR="00AC4880">
              <w:rPr>
                <w:noProof/>
                <w:webHidden/>
              </w:rPr>
              <w:instrText xml:space="preserve"> PAGEREF _Toc456614166 \h </w:instrText>
            </w:r>
            <w:r w:rsidR="00AC4880">
              <w:rPr>
                <w:noProof/>
                <w:webHidden/>
              </w:rPr>
            </w:r>
            <w:r w:rsidR="00AC4880">
              <w:rPr>
                <w:noProof/>
                <w:webHidden/>
              </w:rPr>
              <w:fldChar w:fldCharType="separate"/>
            </w:r>
            <w:r w:rsidR="003534B1">
              <w:rPr>
                <w:noProof/>
                <w:webHidden/>
              </w:rPr>
              <w:t>18</w:t>
            </w:r>
            <w:r w:rsidR="00AC4880">
              <w:rPr>
                <w:noProof/>
                <w:webHidden/>
              </w:rPr>
              <w:fldChar w:fldCharType="end"/>
            </w:r>
          </w:hyperlink>
        </w:p>
        <w:p w14:paraId="388AD7AE" w14:textId="1DA1F768" w:rsidR="00AC4880" w:rsidRDefault="009E32B2">
          <w:pPr>
            <w:pStyle w:val="TOC2"/>
            <w:tabs>
              <w:tab w:val="left" w:pos="720"/>
              <w:tab w:val="right" w:leader="dot" w:pos="9350"/>
            </w:tabs>
            <w:rPr>
              <w:rFonts w:asciiTheme="minorHAnsi" w:eastAsiaTheme="minorEastAsia" w:hAnsiTheme="minorHAnsi" w:cstheme="minorBidi"/>
              <w:noProof/>
              <w:sz w:val="22"/>
              <w:szCs w:val="22"/>
            </w:rPr>
          </w:pPr>
          <w:hyperlink w:anchor="_Toc456614167" w:history="1">
            <w:r w:rsidR="00AC4880" w:rsidRPr="00FB59BF">
              <w:rPr>
                <w:rStyle w:val="Hyperlink"/>
                <w:noProof/>
              </w:rPr>
              <w:t>6.3</w:t>
            </w:r>
            <w:r w:rsidR="00AC4880">
              <w:rPr>
                <w:rFonts w:asciiTheme="minorHAnsi" w:eastAsiaTheme="minorEastAsia" w:hAnsiTheme="minorHAnsi" w:cstheme="minorBidi"/>
                <w:noProof/>
                <w:sz w:val="22"/>
                <w:szCs w:val="22"/>
              </w:rPr>
              <w:tab/>
            </w:r>
            <w:r w:rsidR="00AC4880" w:rsidRPr="00FB59BF">
              <w:rPr>
                <w:rStyle w:val="Hyperlink"/>
                <w:noProof/>
              </w:rPr>
              <w:t>Parameter Types</w:t>
            </w:r>
            <w:r w:rsidR="00AC4880">
              <w:rPr>
                <w:noProof/>
                <w:webHidden/>
              </w:rPr>
              <w:tab/>
            </w:r>
            <w:r w:rsidR="00AC4880">
              <w:rPr>
                <w:noProof/>
                <w:webHidden/>
              </w:rPr>
              <w:fldChar w:fldCharType="begin"/>
            </w:r>
            <w:r w:rsidR="00AC4880">
              <w:rPr>
                <w:noProof/>
                <w:webHidden/>
              </w:rPr>
              <w:instrText xml:space="preserve"> PAGEREF _Toc456614167 \h </w:instrText>
            </w:r>
            <w:r w:rsidR="00AC4880">
              <w:rPr>
                <w:noProof/>
                <w:webHidden/>
              </w:rPr>
            </w:r>
            <w:r w:rsidR="00AC4880">
              <w:rPr>
                <w:noProof/>
                <w:webHidden/>
              </w:rPr>
              <w:fldChar w:fldCharType="separate"/>
            </w:r>
            <w:r w:rsidR="003534B1">
              <w:rPr>
                <w:noProof/>
                <w:webHidden/>
              </w:rPr>
              <w:t>19</w:t>
            </w:r>
            <w:r w:rsidR="00AC4880">
              <w:rPr>
                <w:noProof/>
                <w:webHidden/>
              </w:rPr>
              <w:fldChar w:fldCharType="end"/>
            </w:r>
          </w:hyperlink>
        </w:p>
        <w:p w14:paraId="418112EA" w14:textId="4C2B766F"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8" w:history="1">
            <w:r w:rsidR="00AC4880" w:rsidRPr="00FB59BF">
              <w:rPr>
                <w:rStyle w:val="Hyperlink"/>
                <w:noProof/>
              </w:rPr>
              <w:t>6.3.1</w:t>
            </w:r>
            <w:r w:rsidR="00AC4880">
              <w:rPr>
                <w:rFonts w:asciiTheme="minorHAnsi" w:eastAsiaTheme="minorEastAsia" w:hAnsiTheme="minorHAnsi" w:cstheme="minorBidi"/>
                <w:noProof/>
                <w:sz w:val="22"/>
                <w:szCs w:val="22"/>
              </w:rPr>
              <w:tab/>
            </w:r>
            <w:r w:rsidR="00AC4880" w:rsidRPr="00FB59BF">
              <w:rPr>
                <w:rStyle w:val="Hyperlink"/>
                <w:noProof/>
              </w:rPr>
              <w:t>Parameter</w:t>
            </w:r>
            <w:r w:rsidR="00AC4880">
              <w:rPr>
                <w:noProof/>
                <w:webHidden/>
              </w:rPr>
              <w:tab/>
            </w:r>
            <w:r w:rsidR="00AC4880">
              <w:rPr>
                <w:noProof/>
                <w:webHidden/>
              </w:rPr>
              <w:fldChar w:fldCharType="begin"/>
            </w:r>
            <w:r w:rsidR="00AC4880">
              <w:rPr>
                <w:noProof/>
                <w:webHidden/>
              </w:rPr>
              <w:instrText xml:space="preserve"> PAGEREF _Toc456614168 \h </w:instrText>
            </w:r>
            <w:r w:rsidR="00AC4880">
              <w:rPr>
                <w:noProof/>
                <w:webHidden/>
              </w:rPr>
            </w:r>
            <w:r w:rsidR="00AC4880">
              <w:rPr>
                <w:noProof/>
                <w:webHidden/>
              </w:rPr>
              <w:fldChar w:fldCharType="separate"/>
            </w:r>
            <w:r w:rsidR="003534B1">
              <w:rPr>
                <w:noProof/>
                <w:webHidden/>
              </w:rPr>
              <w:t>19</w:t>
            </w:r>
            <w:r w:rsidR="00AC4880">
              <w:rPr>
                <w:noProof/>
                <w:webHidden/>
              </w:rPr>
              <w:fldChar w:fldCharType="end"/>
            </w:r>
          </w:hyperlink>
        </w:p>
        <w:p w14:paraId="0FBF79A5" w14:textId="4603F12F"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69" w:history="1">
            <w:r w:rsidR="00AC4880" w:rsidRPr="00FB59BF">
              <w:rPr>
                <w:rStyle w:val="Hyperlink"/>
                <w:noProof/>
              </w:rPr>
              <w:t>6.3.2</w:t>
            </w:r>
            <w:r w:rsidR="00AC4880">
              <w:rPr>
                <w:rFonts w:asciiTheme="minorHAnsi" w:eastAsiaTheme="minorEastAsia" w:hAnsiTheme="minorHAnsi" w:cstheme="minorBidi"/>
                <w:noProof/>
                <w:sz w:val="22"/>
                <w:szCs w:val="22"/>
              </w:rPr>
              <w:tab/>
            </w:r>
            <w:r w:rsidR="00AC4880" w:rsidRPr="00FB59BF">
              <w:rPr>
                <w:rStyle w:val="Hyperlink"/>
                <w:noProof/>
              </w:rPr>
              <w:t>ParameterValue</w:t>
            </w:r>
            <w:r w:rsidR="00AC4880">
              <w:rPr>
                <w:noProof/>
                <w:webHidden/>
              </w:rPr>
              <w:tab/>
            </w:r>
            <w:r w:rsidR="00AC4880">
              <w:rPr>
                <w:noProof/>
                <w:webHidden/>
              </w:rPr>
              <w:fldChar w:fldCharType="begin"/>
            </w:r>
            <w:r w:rsidR="00AC4880">
              <w:rPr>
                <w:noProof/>
                <w:webHidden/>
              </w:rPr>
              <w:instrText xml:space="preserve"> PAGEREF _Toc456614169 \h </w:instrText>
            </w:r>
            <w:r w:rsidR="00AC4880">
              <w:rPr>
                <w:noProof/>
                <w:webHidden/>
              </w:rPr>
            </w:r>
            <w:r w:rsidR="00AC4880">
              <w:rPr>
                <w:noProof/>
                <w:webHidden/>
              </w:rPr>
              <w:fldChar w:fldCharType="separate"/>
            </w:r>
            <w:r w:rsidR="003534B1">
              <w:rPr>
                <w:noProof/>
                <w:webHidden/>
              </w:rPr>
              <w:t>19</w:t>
            </w:r>
            <w:r w:rsidR="00AC4880">
              <w:rPr>
                <w:noProof/>
                <w:webHidden/>
              </w:rPr>
              <w:fldChar w:fldCharType="end"/>
            </w:r>
          </w:hyperlink>
        </w:p>
        <w:p w14:paraId="3FAA723A" w14:textId="17E4DD0F"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170" w:history="1">
            <w:r w:rsidR="00AC4880" w:rsidRPr="00FB59BF">
              <w:rPr>
                <w:rStyle w:val="Hyperlink"/>
                <w:noProof/>
              </w:rPr>
              <w:t>6.3.3</w:t>
            </w:r>
            <w:r w:rsidR="00AC4880">
              <w:rPr>
                <w:rFonts w:asciiTheme="minorHAnsi" w:eastAsiaTheme="minorEastAsia" w:hAnsiTheme="minorHAnsi" w:cstheme="minorBidi"/>
                <w:noProof/>
                <w:sz w:val="22"/>
                <w:szCs w:val="22"/>
              </w:rPr>
              <w:tab/>
            </w:r>
            <w:r w:rsidR="00AC4880" w:rsidRPr="00FB59BF">
              <w:rPr>
                <w:rStyle w:val="Hyperlink"/>
                <w:noProof/>
              </w:rPr>
              <w:t>ResultType</w:t>
            </w:r>
            <w:r w:rsidR="00AC4880">
              <w:rPr>
                <w:noProof/>
                <w:webHidden/>
              </w:rPr>
              <w:tab/>
            </w:r>
            <w:r w:rsidR="00AC4880">
              <w:rPr>
                <w:noProof/>
                <w:webHidden/>
              </w:rPr>
              <w:fldChar w:fldCharType="begin"/>
            </w:r>
            <w:r w:rsidR="00AC4880">
              <w:rPr>
                <w:noProof/>
                <w:webHidden/>
              </w:rPr>
              <w:instrText xml:space="preserve"> PAGEREF _Toc456614170 \h </w:instrText>
            </w:r>
            <w:r w:rsidR="00AC4880">
              <w:rPr>
                <w:noProof/>
                <w:webHidden/>
              </w:rPr>
            </w:r>
            <w:r w:rsidR="00AC4880">
              <w:rPr>
                <w:noProof/>
                <w:webHidden/>
              </w:rPr>
              <w:fldChar w:fldCharType="separate"/>
            </w:r>
            <w:r w:rsidR="003534B1">
              <w:rPr>
                <w:noProof/>
                <w:webHidden/>
              </w:rPr>
              <w:t>20</w:t>
            </w:r>
            <w:r w:rsidR="00AC4880">
              <w:rPr>
                <w:noProof/>
                <w:webHidden/>
              </w:rPr>
              <w:fldChar w:fldCharType="end"/>
            </w:r>
          </w:hyperlink>
        </w:p>
        <w:p w14:paraId="08ECF942" w14:textId="4761625E" w:rsidR="00AC4880" w:rsidRDefault="009E32B2">
          <w:pPr>
            <w:pStyle w:val="TOC3"/>
            <w:tabs>
              <w:tab w:val="left" w:pos="1080"/>
              <w:tab w:val="right" w:leader="dot" w:pos="9350"/>
            </w:tabs>
            <w:rPr>
              <w:rFonts w:asciiTheme="minorHAnsi" w:eastAsiaTheme="minorEastAsia" w:hAnsiTheme="minorHAnsi" w:cstheme="minorBidi"/>
              <w:noProof/>
              <w:sz w:val="22"/>
              <w:szCs w:val="22"/>
            </w:rPr>
          </w:pPr>
          <w:hyperlink w:anchor="_Toc456614171" w:history="1">
            <w:r w:rsidR="00AC4880" w:rsidRPr="00FB59BF">
              <w:rPr>
                <w:rStyle w:val="Hyperlink"/>
                <w:noProof/>
              </w:rPr>
              <w:t>6.3.4</w:t>
            </w:r>
            <w:r w:rsidR="00AC4880">
              <w:rPr>
                <w:rFonts w:asciiTheme="minorHAnsi" w:eastAsiaTheme="minorEastAsia" w:hAnsiTheme="minorHAnsi" w:cstheme="minorBidi"/>
                <w:noProof/>
                <w:sz w:val="22"/>
                <w:szCs w:val="22"/>
              </w:rPr>
              <w:tab/>
            </w:r>
            <w:r w:rsidR="00AC4880" w:rsidRPr="00FB59BF">
              <w:rPr>
                <w:rStyle w:val="Hyperlink"/>
                <w:noProof/>
              </w:rPr>
              <w:t>Constant Parameters</w:t>
            </w:r>
            <w:r w:rsidR="00AC4880">
              <w:rPr>
                <w:noProof/>
                <w:webHidden/>
              </w:rPr>
              <w:tab/>
            </w:r>
            <w:r w:rsidR="00AC4880">
              <w:rPr>
                <w:noProof/>
                <w:webHidden/>
              </w:rPr>
              <w:fldChar w:fldCharType="begin"/>
            </w:r>
            <w:r w:rsidR="00AC4880">
              <w:rPr>
                <w:noProof/>
                <w:webHidden/>
              </w:rPr>
              <w:instrText xml:space="preserve"> PAGEREF _Toc456614171 \h </w:instrText>
            </w:r>
            <w:r w:rsidR="00AC4880">
              <w:rPr>
                <w:noProof/>
                <w:webHidden/>
              </w:rPr>
            </w:r>
            <w:r w:rsidR="00AC4880">
              <w:rPr>
                <w:noProof/>
                <w:webHidden/>
              </w:rPr>
              <w:fldChar w:fldCharType="separate"/>
            </w:r>
            <w:r w:rsidR="003534B1">
              <w:rPr>
                <w:noProof/>
                <w:webHidden/>
              </w:rPr>
              <w:t>20</w:t>
            </w:r>
            <w:r w:rsidR="00AC4880">
              <w:rPr>
                <w:noProof/>
                <w:webHidden/>
              </w:rPr>
              <w:fldChar w:fldCharType="end"/>
            </w:r>
          </w:hyperlink>
        </w:p>
        <w:p w14:paraId="062318D2" w14:textId="04A6E52B"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2" w:history="1">
            <w:r w:rsidR="00AC4880" w:rsidRPr="00FB59BF">
              <w:rPr>
                <w:rStyle w:val="Hyperlink"/>
                <w:noProof/>
              </w:rPr>
              <w:t>6.3.4.1</w:t>
            </w:r>
            <w:r w:rsidR="00AC4880">
              <w:rPr>
                <w:rFonts w:asciiTheme="minorHAnsi" w:eastAsiaTheme="minorEastAsia" w:hAnsiTheme="minorHAnsi" w:cstheme="minorBidi"/>
                <w:noProof/>
                <w:sz w:val="22"/>
                <w:szCs w:val="22"/>
              </w:rPr>
              <w:tab/>
            </w:r>
            <w:r w:rsidR="00AC4880" w:rsidRPr="00FB59BF">
              <w:rPr>
                <w:rStyle w:val="Hyperlink"/>
                <w:noProof/>
              </w:rPr>
              <w:t>BooleanParameter</w:t>
            </w:r>
            <w:r w:rsidR="00AC4880">
              <w:rPr>
                <w:noProof/>
                <w:webHidden/>
              </w:rPr>
              <w:tab/>
            </w:r>
            <w:r w:rsidR="00AC4880">
              <w:rPr>
                <w:noProof/>
                <w:webHidden/>
              </w:rPr>
              <w:fldChar w:fldCharType="begin"/>
            </w:r>
            <w:r w:rsidR="00AC4880">
              <w:rPr>
                <w:noProof/>
                <w:webHidden/>
              </w:rPr>
              <w:instrText xml:space="preserve"> PAGEREF _Toc456614172 \h </w:instrText>
            </w:r>
            <w:r w:rsidR="00AC4880">
              <w:rPr>
                <w:noProof/>
                <w:webHidden/>
              </w:rPr>
            </w:r>
            <w:r w:rsidR="00AC4880">
              <w:rPr>
                <w:noProof/>
                <w:webHidden/>
              </w:rPr>
              <w:fldChar w:fldCharType="separate"/>
            </w:r>
            <w:r w:rsidR="003534B1">
              <w:rPr>
                <w:noProof/>
                <w:webHidden/>
              </w:rPr>
              <w:t>21</w:t>
            </w:r>
            <w:r w:rsidR="00AC4880">
              <w:rPr>
                <w:noProof/>
                <w:webHidden/>
              </w:rPr>
              <w:fldChar w:fldCharType="end"/>
            </w:r>
          </w:hyperlink>
        </w:p>
        <w:p w14:paraId="0B7BDA7A" w14:textId="02DFC046"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3" w:history="1">
            <w:r w:rsidR="00AC4880" w:rsidRPr="00FB59BF">
              <w:rPr>
                <w:rStyle w:val="Hyperlink"/>
                <w:noProof/>
              </w:rPr>
              <w:t>6.3.4.2</w:t>
            </w:r>
            <w:r w:rsidR="00AC4880">
              <w:rPr>
                <w:rFonts w:asciiTheme="minorHAnsi" w:eastAsiaTheme="minorEastAsia" w:hAnsiTheme="minorHAnsi" w:cstheme="minorBidi"/>
                <w:noProof/>
                <w:sz w:val="22"/>
                <w:szCs w:val="22"/>
              </w:rPr>
              <w:tab/>
            </w:r>
            <w:r w:rsidR="00AC4880" w:rsidRPr="00FB59BF">
              <w:rPr>
                <w:rStyle w:val="Hyperlink"/>
                <w:noProof/>
              </w:rPr>
              <w:t>ConstantParameter</w:t>
            </w:r>
            <w:r w:rsidR="00AC4880">
              <w:rPr>
                <w:noProof/>
                <w:webHidden/>
              </w:rPr>
              <w:tab/>
            </w:r>
            <w:r w:rsidR="00AC4880">
              <w:rPr>
                <w:noProof/>
                <w:webHidden/>
              </w:rPr>
              <w:fldChar w:fldCharType="begin"/>
            </w:r>
            <w:r w:rsidR="00AC4880">
              <w:rPr>
                <w:noProof/>
                <w:webHidden/>
              </w:rPr>
              <w:instrText xml:space="preserve"> PAGEREF _Toc456614173 \h </w:instrText>
            </w:r>
            <w:r w:rsidR="00AC4880">
              <w:rPr>
                <w:noProof/>
                <w:webHidden/>
              </w:rPr>
            </w:r>
            <w:r w:rsidR="00AC4880">
              <w:rPr>
                <w:noProof/>
                <w:webHidden/>
              </w:rPr>
              <w:fldChar w:fldCharType="separate"/>
            </w:r>
            <w:r w:rsidR="003534B1">
              <w:rPr>
                <w:noProof/>
                <w:webHidden/>
              </w:rPr>
              <w:t>21</w:t>
            </w:r>
            <w:r w:rsidR="00AC4880">
              <w:rPr>
                <w:noProof/>
                <w:webHidden/>
              </w:rPr>
              <w:fldChar w:fldCharType="end"/>
            </w:r>
          </w:hyperlink>
        </w:p>
        <w:p w14:paraId="297937EA" w14:textId="15EA88CE"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4" w:history="1">
            <w:r w:rsidR="00AC4880" w:rsidRPr="00FB59BF">
              <w:rPr>
                <w:rStyle w:val="Hyperlink"/>
                <w:noProof/>
              </w:rPr>
              <w:t>6.3.4.3</w:t>
            </w:r>
            <w:r w:rsidR="00AC4880">
              <w:rPr>
                <w:rFonts w:asciiTheme="minorHAnsi" w:eastAsiaTheme="minorEastAsia" w:hAnsiTheme="minorHAnsi" w:cstheme="minorBidi"/>
                <w:noProof/>
                <w:sz w:val="22"/>
                <w:szCs w:val="22"/>
              </w:rPr>
              <w:tab/>
            </w:r>
            <w:r w:rsidR="00AC4880" w:rsidRPr="00FB59BF">
              <w:rPr>
                <w:rStyle w:val="Hyperlink"/>
                <w:noProof/>
              </w:rPr>
              <w:t>DateTimeParameter</w:t>
            </w:r>
            <w:r w:rsidR="00AC4880">
              <w:rPr>
                <w:noProof/>
                <w:webHidden/>
              </w:rPr>
              <w:tab/>
            </w:r>
            <w:r w:rsidR="00AC4880">
              <w:rPr>
                <w:noProof/>
                <w:webHidden/>
              </w:rPr>
              <w:fldChar w:fldCharType="begin"/>
            </w:r>
            <w:r w:rsidR="00AC4880">
              <w:rPr>
                <w:noProof/>
                <w:webHidden/>
              </w:rPr>
              <w:instrText xml:space="preserve"> PAGEREF _Toc456614174 \h </w:instrText>
            </w:r>
            <w:r w:rsidR="00AC4880">
              <w:rPr>
                <w:noProof/>
                <w:webHidden/>
              </w:rPr>
            </w:r>
            <w:r w:rsidR="00AC4880">
              <w:rPr>
                <w:noProof/>
                <w:webHidden/>
              </w:rPr>
              <w:fldChar w:fldCharType="separate"/>
            </w:r>
            <w:r w:rsidR="003534B1">
              <w:rPr>
                <w:noProof/>
                <w:webHidden/>
              </w:rPr>
              <w:t>21</w:t>
            </w:r>
            <w:r w:rsidR="00AC4880">
              <w:rPr>
                <w:noProof/>
                <w:webHidden/>
              </w:rPr>
              <w:fldChar w:fldCharType="end"/>
            </w:r>
          </w:hyperlink>
        </w:p>
        <w:p w14:paraId="2A62CB53" w14:textId="44DDC3F8"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5" w:history="1">
            <w:r w:rsidR="00AC4880" w:rsidRPr="00FB59BF">
              <w:rPr>
                <w:rStyle w:val="Hyperlink"/>
                <w:noProof/>
              </w:rPr>
              <w:t>6.3.4.4</w:t>
            </w:r>
            <w:r w:rsidR="00AC4880">
              <w:rPr>
                <w:rFonts w:asciiTheme="minorHAnsi" w:eastAsiaTheme="minorEastAsia" w:hAnsiTheme="minorHAnsi" w:cstheme="minorBidi"/>
                <w:noProof/>
                <w:sz w:val="22"/>
                <w:szCs w:val="22"/>
              </w:rPr>
              <w:tab/>
            </w:r>
            <w:r w:rsidR="00AC4880" w:rsidRPr="00FB59BF">
              <w:rPr>
                <w:rStyle w:val="Hyperlink"/>
                <w:noProof/>
              </w:rPr>
              <w:t>DurationParameter</w:t>
            </w:r>
            <w:r w:rsidR="00AC4880">
              <w:rPr>
                <w:noProof/>
                <w:webHidden/>
              </w:rPr>
              <w:tab/>
            </w:r>
            <w:r w:rsidR="00AC4880">
              <w:rPr>
                <w:noProof/>
                <w:webHidden/>
              </w:rPr>
              <w:fldChar w:fldCharType="begin"/>
            </w:r>
            <w:r w:rsidR="00AC4880">
              <w:rPr>
                <w:noProof/>
                <w:webHidden/>
              </w:rPr>
              <w:instrText xml:space="preserve"> PAGEREF _Toc456614175 \h </w:instrText>
            </w:r>
            <w:r w:rsidR="00AC4880">
              <w:rPr>
                <w:noProof/>
                <w:webHidden/>
              </w:rPr>
            </w:r>
            <w:r w:rsidR="00AC4880">
              <w:rPr>
                <w:noProof/>
                <w:webHidden/>
              </w:rPr>
              <w:fldChar w:fldCharType="separate"/>
            </w:r>
            <w:r w:rsidR="003534B1">
              <w:rPr>
                <w:noProof/>
                <w:webHidden/>
              </w:rPr>
              <w:t>21</w:t>
            </w:r>
            <w:r w:rsidR="00AC4880">
              <w:rPr>
                <w:noProof/>
                <w:webHidden/>
              </w:rPr>
              <w:fldChar w:fldCharType="end"/>
            </w:r>
          </w:hyperlink>
        </w:p>
        <w:p w14:paraId="2B1EF549" w14:textId="2F02CA18"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6" w:history="1">
            <w:r w:rsidR="00AC4880" w:rsidRPr="00FB59BF">
              <w:rPr>
                <w:rStyle w:val="Hyperlink"/>
                <w:noProof/>
              </w:rPr>
              <w:t>6.3.4.5</w:t>
            </w:r>
            <w:r w:rsidR="00AC4880">
              <w:rPr>
                <w:rFonts w:asciiTheme="minorHAnsi" w:eastAsiaTheme="minorEastAsia" w:hAnsiTheme="minorHAnsi" w:cstheme="minorBidi"/>
                <w:noProof/>
                <w:sz w:val="22"/>
                <w:szCs w:val="22"/>
              </w:rPr>
              <w:tab/>
            </w:r>
            <w:r w:rsidR="00AC4880" w:rsidRPr="00FB59BF">
              <w:rPr>
                <w:rStyle w:val="Hyperlink"/>
                <w:noProof/>
              </w:rPr>
              <w:t>FloatingParameter</w:t>
            </w:r>
            <w:r w:rsidR="00AC4880">
              <w:rPr>
                <w:noProof/>
                <w:webHidden/>
              </w:rPr>
              <w:tab/>
            </w:r>
            <w:r w:rsidR="00AC4880">
              <w:rPr>
                <w:noProof/>
                <w:webHidden/>
              </w:rPr>
              <w:fldChar w:fldCharType="begin"/>
            </w:r>
            <w:r w:rsidR="00AC4880">
              <w:rPr>
                <w:noProof/>
                <w:webHidden/>
              </w:rPr>
              <w:instrText xml:space="preserve"> PAGEREF _Toc456614176 \h </w:instrText>
            </w:r>
            <w:r w:rsidR="00AC4880">
              <w:rPr>
                <w:noProof/>
                <w:webHidden/>
              </w:rPr>
            </w:r>
            <w:r w:rsidR="00AC4880">
              <w:rPr>
                <w:noProof/>
                <w:webHidden/>
              </w:rPr>
              <w:fldChar w:fldCharType="separate"/>
            </w:r>
            <w:r w:rsidR="003534B1">
              <w:rPr>
                <w:noProof/>
                <w:webHidden/>
              </w:rPr>
              <w:t>21</w:t>
            </w:r>
            <w:r w:rsidR="00AC4880">
              <w:rPr>
                <w:noProof/>
                <w:webHidden/>
              </w:rPr>
              <w:fldChar w:fldCharType="end"/>
            </w:r>
          </w:hyperlink>
        </w:p>
        <w:p w14:paraId="5DB4CBF5" w14:textId="0EEFE869"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7" w:history="1">
            <w:r w:rsidR="00AC4880" w:rsidRPr="00FB59BF">
              <w:rPr>
                <w:rStyle w:val="Hyperlink"/>
                <w:noProof/>
              </w:rPr>
              <w:t>6.3.4.6</w:t>
            </w:r>
            <w:r w:rsidR="00AC4880">
              <w:rPr>
                <w:rFonts w:asciiTheme="minorHAnsi" w:eastAsiaTheme="minorEastAsia" w:hAnsiTheme="minorHAnsi" w:cstheme="minorBidi"/>
                <w:noProof/>
                <w:sz w:val="22"/>
                <w:szCs w:val="22"/>
              </w:rPr>
              <w:tab/>
            </w:r>
            <w:r w:rsidR="00AC4880" w:rsidRPr="00FB59BF">
              <w:rPr>
                <w:rStyle w:val="Hyperlink"/>
                <w:noProof/>
              </w:rPr>
              <w:t>NumericParameter</w:t>
            </w:r>
            <w:r w:rsidR="00AC4880">
              <w:rPr>
                <w:noProof/>
                <w:webHidden/>
              </w:rPr>
              <w:tab/>
            </w:r>
            <w:r w:rsidR="00AC4880">
              <w:rPr>
                <w:noProof/>
                <w:webHidden/>
              </w:rPr>
              <w:fldChar w:fldCharType="begin"/>
            </w:r>
            <w:r w:rsidR="00AC4880">
              <w:rPr>
                <w:noProof/>
                <w:webHidden/>
              </w:rPr>
              <w:instrText xml:space="preserve"> PAGEREF _Toc456614177 \h </w:instrText>
            </w:r>
            <w:r w:rsidR="00AC4880">
              <w:rPr>
                <w:noProof/>
                <w:webHidden/>
              </w:rPr>
            </w:r>
            <w:r w:rsidR="00AC4880">
              <w:rPr>
                <w:noProof/>
                <w:webHidden/>
              </w:rPr>
              <w:fldChar w:fldCharType="separate"/>
            </w:r>
            <w:r w:rsidR="003534B1">
              <w:rPr>
                <w:noProof/>
                <w:webHidden/>
              </w:rPr>
              <w:t>22</w:t>
            </w:r>
            <w:r w:rsidR="00AC4880">
              <w:rPr>
                <w:noProof/>
                <w:webHidden/>
              </w:rPr>
              <w:fldChar w:fldCharType="end"/>
            </w:r>
          </w:hyperlink>
        </w:p>
        <w:p w14:paraId="7C01590E" w14:textId="1D6182E5"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78" w:history="1">
            <w:r w:rsidR="00AC4880" w:rsidRPr="00FB59BF">
              <w:rPr>
                <w:rStyle w:val="Hyperlink"/>
                <w:noProof/>
              </w:rPr>
              <w:t>6.3.4.7</w:t>
            </w:r>
            <w:r w:rsidR="00AC4880">
              <w:rPr>
                <w:rFonts w:asciiTheme="minorHAnsi" w:eastAsiaTheme="minorEastAsia" w:hAnsiTheme="minorHAnsi" w:cstheme="minorBidi"/>
                <w:noProof/>
                <w:sz w:val="22"/>
                <w:szCs w:val="22"/>
              </w:rPr>
              <w:tab/>
            </w:r>
            <w:r w:rsidR="00AC4880" w:rsidRPr="00FB59BF">
              <w:rPr>
                <w:rStyle w:val="Hyperlink"/>
                <w:noProof/>
              </w:rPr>
              <w:t>StringParameter</w:t>
            </w:r>
            <w:r w:rsidR="00AC4880">
              <w:rPr>
                <w:noProof/>
                <w:webHidden/>
              </w:rPr>
              <w:tab/>
            </w:r>
            <w:r w:rsidR="00AC4880">
              <w:rPr>
                <w:noProof/>
                <w:webHidden/>
              </w:rPr>
              <w:fldChar w:fldCharType="begin"/>
            </w:r>
            <w:r w:rsidR="00AC4880">
              <w:rPr>
                <w:noProof/>
                <w:webHidden/>
              </w:rPr>
              <w:instrText xml:space="preserve"> PAGEREF _Toc456614178 \h </w:instrText>
            </w:r>
            <w:r w:rsidR="00AC4880">
              <w:rPr>
                <w:noProof/>
                <w:webHidden/>
              </w:rPr>
            </w:r>
            <w:r w:rsidR="00AC4880">
              <w:rPr>
                <w:noProof/>
                <w:webHidden/>
              </w:rPr>
              <w:fldChar w:fldCharType="separate"/>
            </w:r>
            <w:r w:rsidR="003534B1">
              <w:rPr>
                <w:noProof/>
                <w:webHidden/>
              </w:rPr>
              <w:t>22</w:t>
            </w:r>
            <w:r w:rsidR="00AC4880">
              <w:rPr>
                <w:noProof/>
                <w:webHidden/>
              </w:rPr>
              <w:fldChar w:fldCharType="end"/>
            </w:r>
          </w:hyperlink>
        </w:p>
        <w:p w14:paraId="5AC2733B" w14:textId="028715DB" w:rsidR="00AC4880" w:rsidRDefault="009E32B2">
          <w:pPr>
            <w:pStyle w:val="TOC3"/>
            <w:tabs>
              <w:tab w:val="left" w:pos="1080"/>
              <w:tab w:val="right" w:leader="dot" w:pos="9350"/>
            </w:tabs>
            <w:rPr>
              <w:rFonts w:asciiTheme="minorHAnsi" w:eastAsiaTheme="minorEastAsia" w:hAnsiTheme="minorHAnsi" w:cstheme="minorBidi"/>
              <w:noProof/>
              <w:sz w:val="22"/>
              <w:szCs w:val="22"/>
            </w:rPr>
          </w:pPr>
          <w:hyperlink w:anchor="_Toc456614179" w:history="1">
            <w:r w:rsidR="00AC4880" w:rsidRPr="00FB59BF">
              <w:rPr>
                <w:rStyle w:val="Hyperlink"/>
                <w:noProof/>
              </w:rPr>
              <w:t>6.3.5</w:t>
            </w:r>
            <w:r w:rsidR="00AC4880">
              <w:rPr>
                <w:rFonts w:asciiTheme="minorHAnsi" w:eastAsiaTheme="minorEastAsia" w:hAnsiTheme="minorHAnsi" w:cstheme="minorBidi"/>
                <w:noProof/>
                <w:sz w:val="22"/>
                <w:szCs w:val="22"/>
              </w:rPr>
              <w:tab/>
            </w:r>
            <w:r w:rsidR="00AC4880" w:rsidRPr="00FB59BF">
              <w:rPr>
                <w:rStyle w:val="Hyperlink"/>
                <w:noProof/>
              </w:rPr>
              <w:t>Distribution Parameters</w:t>
            </w:r>
            <w:r w:rsidR="00AC4880">
              <w:rPr>
                <w:noProof/>
                <w:webHidden/>
              </w:rPr>
              <w:tab/>
            </w:r>
            <w:r w:rsidR="00AC4880">
              <w:rPr>
                <w:noProof/>
                <w:webHidden/>
              </w:rPr>
              <w:fldChar w:fldCharType="begin"/>
            </w:r>
            <w:r w:rsidR="00AC4880">
              <w:rPr>
                <w:noProof/>
                <w:webHidden/>
              </w:rPr>
              <w:instrText xml:space="preserve"> PAGEREF _Toc456614179 \h </w:instrText>
            </w:r>
            <w:r w:rsidR="00AC4880">
              <w:rPr>
                <w:noProof/>
                <w:webHidden/>
              </w:rPr>
            </w:r>
            <w:r w:rsidR="00AC4880">
              <w:rPr>
                <w:noProof/>
                <w:webHidden/>
              </w:rPr>
              <w:fldChar w:fldCharType="separate"/>
            </w:r>
            <w:r w:rsidR="003534B1">
              <w:rPr>
                <w:noProof/>
                <w:webHidden/>
              </w:rPr>
              <w:t>23</w:t>
            </w:r>
            <w:r w:rsidR="00AC4880">
              <w:rPr>
                <w:noProof/>
                <w:webHidden/>
              </w:rPr>
              <w:fldChar w:fldCharType="end"/>
            </w:r>
          </w:hyperlink>
        </w:p>
        <w:p w14:paraId="70CB9617" w14:textId="2010BFFC"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0" w:history="1">
            <w:r w:rsidR="00AC4880" w:rsidRPr="00FB59BF">
              <w:rPr>
                <w:rStyle w:val="Hyperlink"/>
                <w:noProof/>
              </w:rPr>
              <w:t>6.3.5.1</w:t>
            </w:r>
            <w:r w:rsidR="00AC4880">
              <w:rPr>
                <w:rFonts w:asciiTheme="minorHAnsi" w:eastAsiaTheme="minorEastAsia" w:hAnsiTheme="minorHAnsi" w:cstheme="minorBidi"/>
                <w:noProof/>
                <w:sz w:val="22"/>
                <w:szCs w:val="22"/>
              </w:rPr>
              <w:tab/>
            </w:r>
            <w:r w:rsidR="00AC4880" w:rsidRPr="00FB59BF">
              <w:rPr>
                <w:rStyle w:val="Hyperlink"/>
                <w:noProof/>
              </w:rPr>
              <w:t>DistributionParameter</w:t>
            </w:r>
            <w:r w:rsidR="00AC4880">
              <w:rPr>
                <w:noProof/>
                <w:webHidden/>
              </w:rPr>
              <w:tab/>
            </w:r>
            <w:r w:rsidR="00AC4880">
              <w:rPr>
                <w:noProof/>
                <w:webHidden/>
              </w:rPr>
              <w:fldChar w:fldCharType="begin"/>
            </w:r>
            <w:r w:rsidR="00AC4880">
              <w:rPr>
                <w:noProof/>
                <w:webHidden/>
              </w:rPr>
              <w:instrText xml:space="preserve"> PAGEREF _Toc456614180 \h </w:instrText>
            </w:r>
            <w:r w:rsidR="00AC4880">
              <w:rPr>
                <w:noProof/>
                <w:webHidden/>
              </w:rPr>
            </w:r>
            <w:r w:rsidR="00AC4880">
              <w:rPr>
                <w:noProof/>
                <w:webHidden/>
              </w:rPr>
              <w:fldChar w:fldCharType="separate"/>
            </w:r>
            <w:r w:rsidR="003534B1">
              <w:rPr>
                <w:noProof/>
                <w:webHidden/>
              </w:rPr>
              <w:t>24</w:t>
            </w:r>
            <w:r w:rsidR="00AC4880">
              <w:rPr>
                <w:noProof/>
                <w:webHidden/>
              </w:rPr>
              <w:fldChar w:fldCharType="end"/>
            </w:r>
          </w:hyperlink>
        </w:p>
        <w:p w14:paraId="4D49F3A1" w14:textId="0A20F136"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1" w:history="1">
            <w:r w:rsidR="00AC4880" w:rsidRPr="00FB59BF">
              <w:rPr>
                <w:rStyle w:val="Hyperlink"/>
                <w:noProof/>
              </w:rPr>
              <w:t>6.3.5.2</w:t>
            </w:r>
            <w:r w:rsidR="00AC4880">
              <w:rPr>
                <w:rFonts w:asciiTheme="minorHAnsi" w:eastAsiaTheme="minorEastAsia" w:hAnsiTheme="minorHAnsi" w:cstheme="minorBidi"/>
                <w:noProof/>
                <w:sz w:val="22"/>
                <w:szCs w:val="22"/>
              </w:rPr>
              <w:tab/>
            </w:r>
            <w:r w:rsidR="00AC4880" w:rsidRPr="00FB59BF">
              <w:rPr>
                <w:rStyle w:val="Hyperlink"/>
                <w:noProof/>
              </w:rPr>
              <w:t>BetaDistribution</w:t>
            </w:r>
            <w:r w:rsidR="00AC4880">
              <w:rPr>
                <w:noProof/>
                <w:webHidden/>
              </w:rPr>
              <w:tab/>
            </w:r>
            <w:r w:rsidR="00AC4880">
              <w:rPr>
                <w:noProof/>
                <w:webHidden/>
              </w:rPr>
              <w:fldChar w:fldCharType="begin"/>
            </w:r>
            <w:r w:rsidR="00AC4880">
              <w:rPr>
                <w:noProof/>
                <w:webHidden/>
              </w:rPr>
              <w:instrText xml:space="preserve"> PAGEREF _Toc456614181 \h </w:instrText>
            </w:r>
            <w:r w:rsidR="00AC4880">
              <w:rPr>
                <w:noProof/>
                <w:webHidden/>
              </w:rPr>
            </w:r>
            <w:r w:rsidR="00AC4880">
              <w:rPr>
                <w:noProof/>
                <w:webHidden/>
              </w:rPr>
              <w:fldChar w:fldCharType="separate"/>
            </w:r>
            <w:r w:rsidR="003534B1">
              <w:rPr>
                <w:noProof/>
                <w:webHidden/>
              </w:rPr>
              <w:t>24</w:t>
            </w:r>
            <w:r w:rsidR="00AC4880">
              <w:rPr>
                <w:noProof/>
                <w:webHidden/>
              </w:rPr>
              <w:fldChar w:fldCharType="end"/>
            </w:r>
          </w:hyperlink>
        </w:p>
        <w:p w14:paraId="29144A52" w14:textId="1C2E6688"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2" w:history="1">
            <w:r w:rsidR="00AC4880" w:rsidRPr="00FB59BF">
              <w:rPr>
                <w:rStyle w:val="Hyperlink"/>
                <w:noProof/>
              </w:rPr>
              <w:t>6.3.5.3</w:t>
            </w:r>
            <w:r w:rsidR="00AC4880">
              <w:rPr>
                <w:rFonts w:asciiTheme="minorHAnsi" w:eastAsiaTheme="minorEastAsia" w:hAnsiTheme="minorHAnsi" w:cstheme="minorBidi"/>
                <w:noProof/>
                <w:sz w:val="22"/>
                <w:szCs w:val="22"/>
              </w:rPr>
              <w:tab/>
            </w:r>
            <w:r w:rsidR="00AC4880" w:rsidRPr="00FB59BF">
              <w:rPr>
                <w:rStyle w:val="Hyperlink"/>
                <w:noProof/>
              </w:rPr>
              <w:t>BinomialDistribution</w:t>
            </w:r>
            <w:r w:rsidR="00AC4880">
              <w:rPr>
                <w:noProof/>
                <w:webHidden/>
              </w:rPr>
              <w:tab/>
            </w:r>
            <w:r w:rsidR="00AC4880">
              <w:rPr>
                <w:noProof/>
                <w:webHidden/>
              </w:rPr>
              <w:fldChar w:fldCharType="begin"/>
            </w:r>
            <w:r w:rsidR="00AC4880">
              <w:rPr>
                <w:noProof/>
                <w:webHidden/>
              </w:rPr>
              <w:instrText xml:space="preserve"> PAGEREF _Toc456614182 \h </w:instrText>
            </w:r>
            <w:r w:rsidR="00AC4880">
              <w:rPr>
                <w:noProof/>
                <w:webHidden/>
              </w:rPr>
            </w:r>
            <w:r w:rsidR="00AC4880">
              <w:rPr>
                <w:noProof/>
                <w:webHidden/>
              </w:rPr>
              <w:fldChar w:fldCharType="separate"/>
            </w:r>
            <w:r w:rsidR="003534B1">
              <w:rPr>
                <w:noProof/>
                <w:webHidden/>
              </w:rPr>
              <w:t>24</w:t>
            </w:r>
            <w:r w:rsidR="00AC4880">
              <w:rPr>
                <w:noProof/>
                <w:webHidden/>
              </w:rPr>
              <w:fldChar w:fldCharType="end"/>
            </w:r>
          </w:hyperlink>
        </w:p>
        <w:p w14:paraId="0A73F5AC" w14:textId="5D59AD94"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3" w:history="1">
            <w:r w:rsidR="00AC4880" w:rsidRPr="00FB59BF">
              <w:rPr>
                <w:rStyle w:val="Hyperlink"/>
                <w:noProof/>
              </w:rPr>
              <w:t>6.3.5.4</w:t>
            </w:r>
            <w:r w:rsidR="00AC4880">
              <w:rPr>
                <w:rFonts w:asciiTheme="minorHAnsi" w:eastAsiaTheme="minorEastAsia" w:hAnsiTheme="minorHAnsi" w:cstheme="minorBidi"/>
                <w:noProof/>
                <w:sz w:val="22"/>
                <w:szCs w:val="22"/>
              </w:rPr>
              <w:tab/>
            </w:r>
            <w:r w:rsidR="00AC4880" w:rsidRPr="00FB59BF">
              <w:rPr>
                <w:rStyle w:val="Hyperlink"/>
                <w:noProof/>
              </w:rPr>
              <w:t>ErlangDistribution</w:t>
            </w:r>
            <w:r w:rsidR="00AC4880">
              <w:rPr>
                <w:noProof/>
                <w:webHidden/>
              </w:rPr>
              <w:tab/>
            </w:r>
            <w:r w:rsidR="00AC4880">
              <w:rPr>
                <w:noProof/>
                <w:webHidden/>
              </w:rPr>
              <w:fldChar w:fldCharType="begin"/>
            </w:r>
            <w:r w:rsidR="00AC4880">
              <w:rPr>
                <w:noProof/>
                <w:webHidden/>
              </w:rPr>
              <w:instrText xml:space="preserve"> PAGEREF _Toc456614183 \h </w:instrText>
            </w:r>
            <w:r w:rsidR="00AC4880">
              <w:rPr>
                <w:noProof/>
                <w:webHidden/>
              </w:rPr>
            </w:r>
            <w:r w:rsidR="00AC4880">
              <w:rPr>
                <w:noProof/>
                <w:webHidden/>
              </w:rPr>
              <w:fldChar w:fldCharType="separate"/>
            </w:r>
            <w:r w:rsidR="003534B1">
              <w:rPr>
                <w:noProof/>
                <w:webHidden/>
              </w:rPr>
              <w:t>24</w:t>
            </w:r>
            <w:r w:rsidR="00AC4880">
              <w:rPr>
                <w:noProof/>
                <w:webHidden/>
              </w:rPr>
              <w:fldChar w:fldCharType="end"/>
            </w:r>
          </w:hyperlink>
        </w:p>
        <w:p w14:paraId="1DA47EB5" w14:textId="4050C638"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4" w:history="1">
            <w:r w:rsidR="00AC4880" w:rsidRPr="00FB59BF">
              <w:rPr>
                <w:rStyle w:val="Hyperlink"/>
                <w:noProof/>
              </w:rPr>
              <w:t>6.3.5.5</w:t>
            </w:r>
            <w:r w:rsidR="00AC4880">
              <w:rPr>
                <w:rFonts w:asciiTheme="minorHAnsi" w:eastAsiaTheme="minorEastAsia" w:hAnsiTheme="minorHAnsi" w:cstheme="minorBidi"/>
                <w:noProof/>
                <w:sz w:val="22"/>
                <w:szCs w:val="22"/>
              </w:rPr>
              <w:tab/>
            </w:r>
            <w:r w:rsidR="00AC4880" w:rsidRPr="00FB59BF">
              <w:rPr>
                <w:rStyle w:val="Hyperlink"/>
                <w:noProof/>
              </w:rPr>
              <w:t>GammaDistribution</w:t>
            </w:r>
            <w:r w:rsidR="00AC4880">
              <w:rPr>
                <w:noProof/>
                <w:webHidden/>
              </w:rPr>
              <w:tab/>
            </w:r>
            <w:r w:rsidR="00AC4880">
              <w:rPr>
                <w:noProof/>
                <w:webHidden/>
              </w:rPr>
              <w:fldChar w:fldCharType="begin"/>
            </w:r>
            <w:r w:rsidR="00AC4880">
              <w:rPr>
                <w:noProof/>
                <w:webHidden/>
              </w:rPr>
              <w:instrText xml:space="preserve"> PAGEREF _Toc456614184 \h </w:instrText>
            </w:r>
            <w:r w:rsidR="00AC4880">
              <w:rPr>
                <w:noProof/>
                <w:webHidden/>
              </w:rPr>
            </w:r>
            <w:r w:rsidR="00AC4880">
              <w:rPr>
                <w:noProof/>
                <w:webHidden/>
              </w:rPr>
              <w:fldChar w:fldCharType="separate"/>
            </w:r>
            <w:r w:rsidR="003534B1">
              <w:rPr>
                <w:noProof/>
                <w:webHidden/>
              </w:rPr>
              <w:t>25</w:t>
            </w:r>
            <w:r w:rsidR="00AC4880">
              <w:rPr>
                <w:noProof/>
                <w:webHidden/>
              </w:rPr>
              <w:fldChar w:fldCharType="end"/>
            </w:r>
          </w:hyperlink>
        </w:p>
        <w:p w14:paraId="4A9DBA93" w14:textId="726B31D5"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5" w:history="1">
            <w:r w:rsidR="00AC4880" w:rsidRPr="00FB59BF">
              <w:rPr>
                <w:rStyle w:val="Hyperlink"/>
                <w:noProof/>
              </w:rPr>
              <w:t>6.3.5.6</w:t>
            </w:r>
            <w:r w:rsidR="00AC4880">
              <w:rPr>
                <w:rFonts w:asciiTheme="minorHAnsi" w:eastAsiaTheme="minorEastAsia" w:hAnsiTheme="minorHAnsi" w:cstheme="minorBidi"/>
                <w:noProof/>
                <w:sz w:val="22"/>
                <w:szCs w:val="22"/>
              </w:rPr>
              <w:tab/>
            </w:r>
            <w:r w:rsidR="00AC4880" w:rsidRPr="00FB59BF">
              <w:rPr>
                <w:rStyle w:val="Hyperlink"/>
                <w:noProof/>
              </w:rPr>
              <w:t>LogNormalDistribution</w:t>
            </w:r>
            <w:r w:rsidR="00AC4880">
              <w:rPr>
                <w:noProof/>
                <w:webHidden/>
              </w:rPr>
              <w:tab/>
            </w:r>
            <w:r w:rsidR="00AC4880">
              <w:rPr>
                <w:noProof/>
                <w:webHidden/>
              </w:rPr>
              <w:fldChar w:fldCharType="begin"/>
            </w:r>
            <w:r w:rsidR="00AC4880">
              <w:rPr>
                <w:noProof/>
                <w:webHidden/>
              </w:rPr>
              <w:instrText xml:space="preserve"> PAGEREF _Toc456614185 \h </w:instrText>
            </w:r>
            <w:r w:rsidR="00AC4880">
              <w:rPr>
                <w:noProof/>
                <w:webHidden/>
              </w:rPr>
            </w:r>
            <w:r w:rsidR="00AC4880">
              <w:rPr>
                <w:noProof/>
                <w:webHidden/>
              </w:rPr>
              <w:fldChar w:fldCharType="separate"/>
            </w:r>
            <w:r w:rsidR="003534B1">
              <w:rPr>
                <w:noProof/>
                <w:webHidden/>
              </w:rPr>
              <w:t>25</w:t>
            </w:r>
            <w:r w:rsidR="00AC4880">
              <w:rPr>
                <w:noProof/>
                <w:webHidden/>
              </w:rPr>
              <w:fldChar w:fldCharType="end"/>
            </w:r>
          </w:hyperlink>
        </w:p>
        <w:p w14:paraId="200B648F" w14:textId="2CB00942"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6" w:history="1">
            <w:r w:rsidR="00AC4880" w:rsidRPr="00FB59BF">
              <w:rPr>
                <w:rStyle w:val="Hyperlink"/>
                <w:noProof/>
              </w:rPr>
              <w:t>6.3.5.7</w:t>
            </w:r>
            <w:r w:rsidR="00AC4880">
              <w:rPr>
                <w:rFonts w:asciiTheme="minorHAnsi" w:eastAsiaTheme="minorEastAsia" w:hAnsiTheme="minorHAnsi" w:cstheme="minorBidi"/>
                <w:noProof/>
                <w:sz w:val="22"/>
                <w:szCs w:val="22"/>
              </w:rPr>
              <w:tab/>
            </w:r>
            <w:r w:rsidR="00AC4880" w:rsidRPr="00FB59BF">
              <w:rPr>
                <w:rStyle w:val="Hyperlink"/>
                <w:noProof/>
              </w:rPr>
              <w:t>NegativeExponentialDistribution</w:t>
            </w:r>
            <w:r w:rsidR="00AC4880">
              <w:rPr>
                <w:noProof/>
                <w:webHidden/>
              </w:rPr>
              <w:tab/>
            </w:r>
            <w:r w:rsidR="00AC4880">
              <w:rPr>
                <w:noProof/>
                <w:webHidden/>
              </w:rPr>
              <w:fldChar w:fldCharType="begin"/>
            </w:r>
            <w:r w:rsidR="00AC4880">
              <w:rPr>
                <w:noProof/>
                <w:webHidden/>
              </w:rPr>
              <w:instrText xml:space="preserve"> PAGEREF _Toc456614186 \h </w:instrText>
            </w:r>
            <w:r w:rsidR="00AC4880">
              <w:rPr>
                <w:noProof/>
                <w:webHidden/>
              </w:rPr>
            </w:r>
            <w:r w:rsidR="00AC4880">
              <w:rPr>
                <w:noProof/>
                <w:webHidden/>
              </w:rPr>
              <w:fldChar w:fldCharType="separate"/>
            </w:r>
            <w:r w:rsidR="003534B1">
              <w:rPr>
                <w:noProof/>
                <w:webHidden/>
              </w:rPr>
              <w:t>25</w:t>
            </w:r>
            <w:r w:rsidR="00AC4880">
              <w:rPr>
                <w:noProof/>
                <w:webHidden/>
              </w:rPr>
              <w:fldChar w:fldCharType="end"/>
            </w:r>
          </w:hyperlink>
        </w:p>
        <w:p w14:paraId="701D7C8A" w14:textId="142E168F"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7" w:history="1">
            <w:r w:rsidR="00AC4880" w:rsidRPr="00FB59BF">
              <w:rPr>
                <w:rStyle w:val="Hyperlink"/>
                <w:noProof/>
              </w:rPr>
              <w:t>6.3.5.8</w:t>
            </w:r>
            <w:r w:rsidR="00AC4880">
              <w:rPr>
                <w:rFonts w:asciiTheme="minorHAnsi" w:eastAsiaTheme="minorEastAsia" w:hAnsiTheme="minorHAnsi" w:cstheme="minorBidi"/>
                <w:noProof/>
                <w:sz w:val="22"/>
                <w:szCs w:val="22"/>
              </w:rPr>
              <w:tab/>
            </w:r>
            <w:r w:rsidR="00AC4880" w:rsidRPr="00FB59BF">
              <w:rPr>
                <w:rStyle w:val="Hyperlink"/>
                <w:noProof/>
              </w:rPr>
              <w:t>NormalDistribution</w:t>
            </w:r>
            <w:r w:rsidR="00AC4880">
              <w:rPr>
                <w:noProof/>
                <w:webHidden/>
              </w:rPr>
              <w:tab/>
            </w:r>
            <w:r w:rsidR="00AC4880">
              <w:rPr>
                <w:noProof/>
                <w:webHidden/>
              </w:rPr>
              <w:fldChar w:fldCharType="begin"/>
            </w:r>
            <w:r w:rsidR="00AC4880">
              <w:rPr>
                <w:noProof/>
                <w:webHidden/>
              </w:rPr>
              <w:instrText xml:space="preserve"> PAGEREF _Toc456614187 \h </w:instrText>
            </w:r>
            <w:r w:rsidR="00AC4880">
              <w:rPr>
                <w:noProof/>
                <w:webHidden/>
              </w:rPr>
            </w:r>
            <w:r w:rsidR="00AC4880">
              <w:rPr>
                <w:noProof/>
                <w:webHidden/>
              </w:rPr>
              <w:fldChar w:fldCharType="separate"/>
            </w:r>
            <w:r w:rsidR="003534B1">
              <w:rPr>
                <w:noProof/>
                <w:webHidden/>
              </w:rPr>
              <w:t>26</w:t>
            </w:r>
            <w:r w:rsidR="00AC4880">
              <w:rPr>
                <w:noProof/>
                <w:webHidden/>
              </w:rPr>
              <w:fldChar w:fldCharType="end"/>
            </w:r>
          </w:hyperlink>
        </w:p>
        <w:p w14:paraId="363FBBFC" w14:textId="53FDFA6B"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88" w:history="1">
            <w:r w:rsidR="00AC4880" w:rsidRPr="00FB59BF">
              <w:rPr>
                <w:rStyle w:val="Hyperlink"/>
                <w:noProof/>
              </w:rPr>
              <w:t>6.3.5.9</w:t>
            </w:r>
            <w:r w:rsidR="00AC4880">
              <w:rPr>
                <w:rFonts w:asciiTheme="minorHAnsi" w:eastAsiaTheme="minorEastAsia" w:hAnsiTheme="minorHAnsi" w:cstheme="minorBidi"/>
                <w:noProof/>
                <w:sz w:val="22"/>
                <w:szCs w:val="22"/>
              </w:rPr>
              <w:tab/>
            </w:r>
            <w:r w:rsidR="00AC4880" w:rsidRPr="00FB59BF">
              <w:rPr>
                <w:rStyle w:val="Hyperlink"/>
                <w:noProof/>
              </w:rPr>
              <w:t>PoissonDistribution</w:t>
            </w:r>
            <w:r w:rsidR="00AC4880">
              <w:rPr>
                <w:noProof/>
                <w:webHidden/>
              </w:rPr>
              <w:tab/>
            </w:r>
            <w:r w:rsidR="00AC4880">
              <w:rPr>
                <w:noProof/>
                <w:webHidden/>
              </w:rPr>
              <w:fldChar w:fldCharType="begin"/>
            </w:r>
            <w:r w:rsidR="00AC4880">
              <w:rPr>
                <w:noProof/>
                <w:webHidden/>
              </w:rPr>
              <w:instrText xml:space="preserve"> PAGEREF _Toc456614188 \h </w:instrText>
            </w:r>
            <w:r w:rsidR="00AC4880">
              <w:rPr>
                <w:noProof/>
                <w:webHidden/>
              </w:rPr>
            </w:r>
            <w:r w:rsidR="00AC4880">
              <w:rPr>
                <w:noProof/>
                <w:webHidden/>
              </w:rPr>
              <w:fldChar w:fldCharType="separate"/>
            </w:r>
            <w:r w:rsidR="003534B1">
              <w:rPr>
                <w:noProof/>
                <w:webHidden/>
              </w:rPr>
              <w:t>26</w:t>
            </w:r>
            <w:r w:rsidR="00AC4880">
              <w:rPr>
                <w:noProof/>
                <w:webHidden/>
              </w:rPr>
              <w:fldChar w:fldCharType="end"/>
            </w:r>
          </w:hyperlink>
        </w:p>
        <w:p w14:paraId="461B8425" w14:textId="3991EBC1" w:rsidR="00AC4880" w:rsidRDefault="009E32B2">
          <w:pPr>
            <w:pStyle w:val="TOC3"/>
            <w:tabs>
              <w:tab w:val="left" w:pos="1440"/>
              <w:tab w:val="right" w:leader="dot" w:pos="9350"/>
            </w:tabs>
            <w:rPr>
              <w:rFonts w:asciiTheme="minorHAnsi" w:eastAsiaTheme="minorEastAsia" w:hAnsiTheme="minorHAnsi" w:cstheme="minorBidi"/>
              <w:noProof/>
              <w:sz w:val="22"/>
              <w:szCs w:val="22"/>
            </w:rPr>
          </w:pPr>
          <w:hyperlink w:anchor="_Toc456614189" w:history="1">
            <w:r w:rsidR="00AC4880" w:rsidRPr="00FB59BF">
              <w:rPr>
                <w:rStyle w:val="Hyperlink"/>
                <w:noProof/>
              </w:rPr>
              <w:t>6.3.5.10</w:t>
            </w:r>
            <w:r w:rsidR="00AC4880">
              <w:rPr>
                <w:rFonts w:asciiTheme="minorHAnsi" w:eastAsiaTheme="minorEastAsia" w:hAnsiTheme="minorHAnsi" w:cstheme="minorBidi"/>
                <w:noProof/>
                <w:sz w:val="22"/>
                <w:szCs w:val="22"/>
              </w:rPr>
              <w:tab/>
            </w:r>
            <w:r w:rsidR="00AC4880" w:rsidRPr="00FB59BF">
              <w:rPr>
                <w:rStyle w:val="Hyperlink"/>
                <w:noProof/>
              </w:rPr>
              <w:t>TriangularDistribution</w:t>
            </w:r>
            <w:r w:rsidR="00AC4880">
              <w:rPr>
                <w:noProof/>
                <w:webHidden/>
              </w:rPr>
              <w:tab/>
            </w:r>
            <w:r w:rsidR="00AC4880">
              <w:rPr>
                <w:noProof/>
                <w:webHidden/>
              </w:rPr>
              <w:fldChar w:fldCharType="begin"/>
            </w:r>
            <w:r w:rsidR="00AC4880">
              <w:rPr>
                <w:noProof/>
                <w:webHidden/>
              </w:rPr>
              <w:instrText xml:space="preserve"> PAGEREF _Toc456614189 \h </w:instrText>
            </w:r>
            <w:r w:rsidR="00AC4880">
              <w:rPr>
                <w:noProof/>
                <w:webHidden/>
              </w:rPr>
            </w:r>
            <w:r w:rsidR="00AC4880">
              <w:rPr>
                <w:noProof/>
                <w:webHidden/>
              </w:rPr>
              <w:fldChar w:fldCharType="separate"/>
            </w:r>
            <w:r w:rsidR="003534B1">
              <w:rPr>
                <w:noProof/>
                <w:webHidden/>
              </w:rPr>
              <w:t>26</w:t>
            </w:r>
            <w:r w:rsidR="00AC4880">
              <w:rPr>
                <w:noProof/>
                <w:webHidden/>
              </w:rPr>
              <w:fldChar w:fldCharType="end"/>
            </w:r>
          </w:hyperlink>
        </w:p>
        <w:p w14:paraId="28A951DD" w14:textId="6DC3CC4C" w:rsidR="00AC4880" w:rsidRDefault="009E32B2">
          <w:pPr>
            <w:pStyle w:val="TOC3"/>
            <w:tabs>
              <w:tab w:val="left" w:pos="1440"/>
              <w:tab w:val="right" w:leader="dot" w:pos="9350"/>
            </w:tabs>
            <w:rPr>
              <w:rFonts w:asciiTheme="minorHAnsi" w:eastAsiaTheme="minorEastAsia" w:hAnsiTheme="minorHAnsi" w:cstheme="minorBidi"/>
              <w:noProof/>
              <w:sz w:val="22"/>
              <w:szCs w:val="22"/>
            </w:rPr>
          </w:pPr>
          <w:hyperlink w:anchor="_Toc456614190" w:history="1">
            <w:r w:rsidR="00AC4880" w:rsidRPr="00FB59BF">
              <w:rPr>
                <w:rStyle w:val="Hyperlink"/>
                <w:noProof/>
              </w:rPr>
              <w:t>6.3.5.11</w:t>
            </w:r>
            <w:r w:rsidR="00AC4880">
              <w:rPr>
                <w:rFonts w:asciiTheme="minorHAnsi" w:eastAsiaTheme="minorEastAsia" w:hAnsiTheme="minorHAnsi" w:cstheme="minorBidi"/>
                <w:noProof/>
                <w:sz w:val="22"/>
                <w:szCs w:val="22"/>
              </w:rPr>
              <w:tab/>
            </w:r>
            <w:r w:rsidR="00AC4880" w:rsidRPr="00FB59BF">
              <w:rPr>
                <w:rStyle w:val="Hyperlink"/>
                <w:noProof/>
              </w:rPr>
              <w:t>TruncatedNormalDistribution</w:t>
            </w:r>
            <w:r w:rsidR="00AC4880">
              <w:rPr>
                <w:noProof/>
                <w:webHidden/>
              </w:rPr>
              <w:tab/>
            </w:r>
            <w:r w:rsidR="00AC4880">
              <w:rPr>
                <w:noProof/>
                <w:webHidden/>
              </w:rPr>
              <w:fldChar w:fldCharType="begin"/>
            </w:r>
            <w:r w:rsidR="00AC4880">
              <w:rPr>
                <w:noProof/>
                <w:webHidden/>
              </w:rPr>
              <w:instrText xml:space="preserve"> PAGEREF _Toc456614190 \h </w:instrText>
            </w:r>
            <w:r w:rsidR="00AC4880">
              <w:rPr>
                <w:noProof/>
                <w:webHidden/>
              </w:rPr>
            </w:r>
            <w:r w:rsidR="00AC4880">
              <w:rPr>
                <w:noProof/>
                <w:webHidden/>
              </w:rPr>
              <w:fldChar w:fldCharType="separate"/>
            </w:r>
            <w:r w:rsidR="003534B1">
              <w:rPr>
                <w:noProof/>
                <w:webHidden/>
              </w:rPr>
              <w:t>26</w:t>
            </w:r>
            <w:r w:rsidR="00AC4880">
              <w:rPr>
                <w:noProof/>
                <w:webHidden/>
              </w:rPr>
              <w:fldChar w:fldCharType="end"/>
            </w:r>
          </w:hyperlink>
        </w:p>
        <w:p w14:paraId="02B65DA3" w14:textId="7DC151F8" w:rsidR="00AC4880" w:rsidRDefault="009E32B2">
          <w:pPr>
            <w:pStyle w:val="TOC3"/>
            <w:tabs>
              <w:tab w:val="left" w:pos="1440"/>
              <w:tab w:val="right" w:leader="dot" w:pos="9350"/>
            </w:tabs>
            <w:rPr>
              <w:rFonts w:asciiTheme="minorHAnsi" w:eastAsiaTheme="minorEastAsia" w:hAnsiTheme="minorHAnsi" w:cstheme="minorBidi"/>
              <w:noProof/>
              <w:sz w:val="22"/>
              <w:szCs w:val="22"/>
            </w:rPr>
          </w:pPr>
          <w:hyperlink w:anchor="_Toc456614191" w:history="1">
            <w:r w:rsidR="00AC4880" w:rsidRPr="00FB59BF">
              <w:rPr>
                <w:rStyle w:val="Hyperlink"/>
                <w:noProof/>
              </w:rPr>
              <w:t>6.3.5.12</w:t>
            </w:r>
            <w:r w:rsidR="00AC4880">
              <w:rPr>
                <w:rFonts w:asciiTheme="minorHAnsi" w:eastAsiaTheme="minorEastAsia" w:hAnsiTheme="minorHAnsi" w:cstheme="minorBidi"/>
                <w:noProof/>
                <w:sz w:val="22"/>
                <w:szCs w:val="22"/>
              </w:rPr>
              <w:tab/>
            </w:r>
            <w:r w:rsidR="00AC4880" w:rsidRPr="00FB59BF">
              <w:rPr>
                <w:rStyle w:val="Hyperlink"/>
                <w:noProof/>
              </w:rPr>
              <w:t>UniformDistribution</w:t>
            </w:r>
            <w:r w:rsidR="00AC4880">
              <w:rPr>
                <w:noProof/>
                <w:webHidden/>
              </w:rPr>
              <w:tab/>
            </w:r>
            <w:r w:rsidR="00AC4880">
              <w:rPr>
                <w:noProof/>
                <w:webHidden/>
              </w:rPr>
              <w:fldChar w:fldCharType="begin"/>
            </w:r>
            <w:r w:rsidR="00AC4880">
              <w:rPr>
                <w:noProof/>
                <w:webHidden/>
              </w:rPr>
              <w:instrText xml:space="preserve"> PAGEREF _Toc456614191 \h </w:instrText>
            </w:r>
            <w:r w:rsidR="00AC4880">
              <w:rPr>
                <w:noProof/>
                <w:webHidden/>
              </w:rPr>
            </w:r>
            <w:r w:rsidR="00AC4880">
              <w:rPr>
                <w:noProof/>
                <w:webHidden/>
              </w:rPr>
              <w:fldChar w:fldCharType="separate"/>
            </w:r>
            <w:r w:rsidR="003534B1">
              <w:rPr>
                <w:noProof/>
                <w:webHidden/>
              </w:rPr>
              <w:t>27</w:t>
            </w:r>
            <w:r w:rsidR="00AC4880">
              <w:rPr>
                <w:noProof/>
                <w:webHidden/>
              </w:rPr>
              <w:fldChar w:fldCharType="end"/>
            </w:r>
          </w:hyperlink>
        </w:p>
        <w:p w14:paraId="2932DB3B" w14:textId="4FCD56D7" w:rsidR="00AC4880" w:rsidRDefault="009E32B2">
          <w:pPr>
            <w:pStyle w:val="TOC3"/>
            <w:tabs>
              <w:tab w:val="left" w:pos="1440"/>
              <w:tab w:val="right" w:leader="dot" w:pos="9350"/>
            </w:tabs>
            <w:rPr>
              <w:rFonts w:asciiTheme="minorHAnsi" w:eastAsiaTheme="minorEastAsia" w:hAnsiTheme="minorHAnsi" w:cstheme="minorBidi"/>
              <w:noProof/>
              <w:sz w:val="22"/>
              <w:szCs w:val="22"/>
            </w:rPr>
          </w:pPr>
          <w:hyperlink w:anchor="_Toc456614192" w:history="1">
            <w:r w:rsidR="00AC4880" w:rsidRPr="00FB59BF">
              <w:rPr>
                <w:rStyle w:val="Hyperlink"/>
                <w:noProof/>
              </w:rPr>
              <w:t>6.3.5.13</w:t>
            </w:r>
            <w:r w:rsidR="00AC4880">
              <w:rPr>
                <w:rFonts w:asciiTheme="minorHAnsi" w:eastAsiaTheme="minorEastAsia" w:hAnsiTheme="minorHAnsi" w:cstheme="minorBidi"/>
                <w:noProof/>
                <w:sz w:val="22"/>
                <w:szCs w:val="22"/>
              </w:rPr>
              <w:tab/>
            </w:r>
            <w:r w:rsidR="00AC4880" w:rsidRPr="00FB59BF">
              <w:rPr>
                <w:rStyle w:val="Hyperlink"/>
                <w:noProof/>
              </w:rPr>
              <w:t>UserDistribution</w:t>
            </w:r>
            <w:r w:rsidR="00AC4880">
              <w:rPr>
                <w:noProof/>
                <w:webHidden/>
              </w:rPr>
              <w:tab/>
            </w:r>
            <w:r w:rsidR="00AC4880">
              <w:rPr>
                <w:noProof/>
                <w:webHidden/>
              </w:rPr>
              <w:fldChar w:fldCharType="begin"/>
            </w:r>
            <w:r w:rsidR="00AC4880">
              <w:rPr>
                <w:noProof/>
                <w:webHidden/>
              </w:rPr>
              <w:instrText xml:space="preserve"> PAGEREF _Toc456614192 \h </w:instrText>
            </w:r>
            <w:r w:rsidR="00AC4880">
              <w:rPr>
                <w:noProof/>
                <w:webHidden/>
              </w:rPr>
            </w:r>
            <w:r w:rsidR="00AC4880">
              <w:rPr>
                <w:noProof/>
                <w:webHidden/>
              </w:rPr>
              <w:fldChar w:fldCharType="separate"/>
            </w:r>
            <w:r w:rsidR="003534B1">
              <w:rPr>
                <w:noProof/>
                <w:webHidden/>
              </w:rPr>
              <w:t>27</w:t>
            </w:r>
            <w:r w:rsidR="00AC4880">
              <w:rPr>
                <w:noProof/>
                <w:webHidden/>
              </w:rPr>
              <w:fldChar w:fldCharType="end"/>
            </w:r>
          </w:hyperlink>
        </w:p>
        <w:p w14:paraId="1F1135F0" w14:textId="17483785" w:rsidR="00AC4880" w:rsidRDefault="009E32B2">
          <w:pPr>
            <w:pStyle w:val="TOC3"/>
            <w:tabs>
              <w:tab w:val="left" w:pos="1440"/>
              <w:tab w:val="right" w:leader="dot" w:pos="9350"/>
            </w:tabs>
            <w:rPr>
              <w:rFonts w:asciiTheme="minorHAnsi" w:eastAsiaTheme="minorEastAsia" w:hAnsiTheme="minorHAnsi" w:cstheme="minorBidi"/>
              <w:noProof/>
              <w:sz w:val="22"/>
              <w:szCs w:val="22"/>
            </w:rPr>
          </w:pPr>
          <w:hyperlink w:anchor="_Toc456614193" w:history="1">
            <w:r w:rsidR="00AC4880" w:rsidRPr="00FB59BF">
              <w:rPr>
                <w:rStyle w:val="Hyperlink"/>
                <w:noProof/>
              </w:rPr>
              <w:t>6.3.5.14</w:t>
            </w:r>
            <w:r w:rsidR="00AC4880">
              <w:rPr>
                <w:rFonts w:asciiTheme="minorHAnsi" w:eastAsiaTheme="minorEastAsia" w:hAnsiTheme="minorHAnsi" w:cstheme="minorBidi"/>
                <w:noProof/>
                <w:sz w:val="22"/>
                <w:szCs w:val="22"/>
              </w:rPr>
              <w:tab/>
            </w:r>
            <w:r w:rsidR="00AC4880" w:rsidRPr="00FB59BF">
              <w:rPr>
                <w:rStyle w:val="Hyperlink"/>
                <w:noProof/>
              </w:rPr>
              <w:t>UserDistributionDataPoint</w:t>
            </w:r>
            <w:r w:rsidR="00AC4880">
              <w:rPr>
                <w:noProof/>
                <w:webHidden/>
              </w:rPr>
              <w:tab/>
            </w:r>
            <w:r w:rsidR="00AC4880">
              <w:rPr>
                <w:noProof/>
                <w:webHidden/>
              </w:rPr>
              <w:fldChar w:fldCharType="begin"/>
            </w:r>
            <w:r w:rsidR="00AC4880">
              <w:rPr>
                <w:noProof/>
                <w:webHidden/>
              </w:rPr>
              <w:instrText xml:space="preserve"> PAGEREF _Toc456614193 \h </w:instrText>
            </w:r>
            <w:r w:rsidR="00AC4880">
              <w:rPr>
                <w:noProof/>
                <w:webHidden/>
              </w:rPr>
            </w:r>
            <w:r w:rsidR="00AC4880">
              <w:rPr>
                <w:noProof/>
                <w:webHidden/>
              </w:rPr>
              <w:fldChar w:fldCharType="separate"/>
            </w:r>
            <w:r w:rsidR="003534B1">
              <w:rPr>
                <w:noProof/>
                <w:webHidden/>
              </w:rPr>
              <w:t>27</w:t>
            </w:r>
            <w:r w:rsidR="00AC4880">
              <w:rPr>
                <w:noProof/>
                <w:webHidden/>
              </w:rPr>
              <w:fldChar w:fldCharType="end"/>
            </w:r>
          </w:hyperlink>
        </w:p>
        <w:p w14:paraId="724EF7F3" w14:textId="6E203617" w:rsidR="00AC4880" w:rsidRDefault="009E32B2">
          <w:pPr>
            <w:pStyle w:val="TOC3"/>
            <w:tabs>
              <w:tab w:val="left" w:pos="1440"/>
              <w:tab w:val="right" w:leader="dot" w:pos="9350"/>
            </w:tabs>
            <w:rPr>
              <w:rFonts w:asciiTheme="minorHAnsi" w:eastAsiaTheme="minorEastAsia" w:hAnsiTheme="minorHAnsi" w:cstheme="minorBidi"/>
              <w:noProof/>
              <w:sz w:val="22"/>
              <w:szCs w:val="22"/>
            </w:rPr>
          </w:pPr>
          <w:hyperlink w:anchor="_Toc456614194" w:history="1">
            <w:r w:rsidR="00AC4880" w:rsidRPr="00FB59BF">
              <w:rPr>
                <w:rStyle w:val="Hyperlink"/>
                <w:noProof/>
              </w:rPr>
              <w:t>6.3.5.15</w:t>
            </w:r>
            <w:r w:rsidR="00AC4880">
              <w:rPr>
                <w:rFonts w:asciiTheme="minorHAnsi" w:eastAsiaTheme="minorEastAsia" w:hAnsiTheme="minorHAnsi" w:cstheme="minorBidi"/>
                <w:noProof/>
                <w:sz w:val="22"/>
                <w:szCs w:val="22"/>
              </w:rPr>
              <w:tab/>
            </w:r>
            <w:r w:rsidR="00AC4880" w:rsidRPr="00FB59BF">
              <w:rPr>
                <w:rStyle w:val="Hyperlink"/>
                <w:noProof/>
              </w:rPr>
              <w:t>WeibullDistribution</w:t>
            </w:r>
            <w:r w:rsidR="00AC4880">
              <w:rPr>
                <w:noProof/>
                <w:webHidden/>
              </w:rPr>
              <w:tab/>
            </w:r>
            <w:r w:rsidR="00AC4880">
              <w:rPr>
                <w:noProof/>
                <w:webHidden/>
              </w:rPr>
              <w:fldChar w:fldCharType="begin"/>
            </w:r>
            <w:r w:rsidR="00AC4880">
              <w:rPr>
                <w:noProof/>
                <w:webHidden/>
              </w:rPr>
              <w:instrText xml:space="preserve"> PAGEREF _Toc456614194 \h </w:instrText>
            </w:r>
            <w:r w:rsidR="00AC4880">
              <w:rPr>
                <w:noProof/>
                <w:webHidden/>
              </w:rPr>
            </w:r>
            <w:r w:rsidR="00AC4880">
              <w:rPr>
                <w:noProof/>
                <w:webHidden/>
              </w:rPr>
              <w:fldChar w:fldCharType="separate"/>
            </w:r>
            <w:r w:rsidR="003534B1">
              <w:rPr>
                <w:noProof/>
                <w:webHidden/>
              </w:rPr>
              <w:t>27</w:t>
            </w:r>
            <w:r w:rsidR="00AC4880">
              <w:rPr>
                <w:noProof/>
                <w:webHidden/>
              </w:rPr>
              <w:fldChar w:fldCharType="end"/>
            </w:r>
          </w:hyperlink>
        </w:p>
        <w:p w14:paraId="5A8B1538" w14:textId="67672FC4" w:rsidR="00AC4880" w:rsidRDefault="009E32B2">
          <w:pPr>
            <w:pStyle w:val="TOC3"/>
            <w:tabs>
              <w:tab w:val="left" w:pos="1080"/>
              <w:tab w:val="right" w:leader="dot" w:pos="9350"/>
            </w:tabs>
            <w:rPr>
              <w:rFonts w:asciiTheme="minorHAnsi" w:eastAsiaTheme="minorEastAsia" w:hAnsiTheme="minorHAnsi" w:cstheme="minorBidi"/>
              <w:noProof/>
              <w:sz w:val="22"/>
              <w:szCs w:val="22"/>
            </w:rPr>
          </w:pPr>
          <w:hyperlink w:anchor="_Toc456614195" w:history="1">
            <w:r w:rsidR="00AC4880" w:rsidRPr="00FB59BF">
              <w:rPr>
                <w:rStyle w:val="Hyperlink"/>
                <w:noProof/>
              </w:rPr>
              <w:t>6.3.6</w:t>
            </w:r>
            <w:r w:rsidR="00AC4880">
              <w:rPr>
                <w:rFonts w:asciiTheme="minorHAnsi" w:eastAsiaTheme="minorEastAsia" w:hAnsiTheme="minorHAnsi" w:cstheme="minorBidi"/>
                <w:noProof/>
                <w:sz w:val="22"/>
                <w:szCs w:val="22"/>
              </w:rPr>
              <w:tab/>
            </w:r>
            <w:r w:rsidR="00AC4880" w:rsidRPr="00FB59BF">
              <w:rPr>
                <w:rStyle w:val="Hyperlink"/>
                <w:noProof/>
              </w:rPr>
              <w:t>Enumeration parameters</w:t>
            </w:r>
            <w:r w:rsidR="00AC4880">
              <w:rPr>
                <w:noProof/>
                <w:webHidden/>
              </w:rPr>
              <w:tab/>
            </w:r>
            <w:r w:rsidR="00AC4880">
              <w:rPr>
                <w:noProof/>
                <w:webHidden/>
              </w:rPr>
              <w:fldChar w:fldCharType="begin"/>
            </w:r>
            <w:r w:rsidR="00AC4880">
              <w:rPr>
                <w:noProof/>
                <w:webHidden/>
              </w:rPr>
              <w:instrText xml:space="preserve"> PAGEREF _Toc456614195 \h </w:instrText>
            </w:r>
            <w:r w:rsidR="00AC4880">
              <w:rPr>
                <w:noProof/>
                <w:webHidden/>
              </w:rPr>
            </w:r>
            <w:r w:rsidR="00AC4880">
              <w:rPr>
                <w:noProof/>
                <w:webHidden/>
              </w:rPr>
              <w:fldChar w:fldCharType="separate"/>
            </w:r>
            <w:r w:rsidR="003534B1">
              <w:rPr>
                <w:noProof/>
                <w:webHidden/>
              </w:rPr>
              <w:t>28</w:t>
            </w:r>
            <w:r w:rsidR="00AC4880">
              <w:rPr>
                <w:noProof/>
                <w:webHidden/>
              </w:rPr>
              <w:fldChar w:fldCharType="end"/>
            </w:r>
          </w:hyperlink>
        </w:p>
        <w:p w14:paraId="24B9ED92" w14:textId="313AFE00"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96" w:history="1">
            <w:r w:rsidR="00AC4880" w:rsidRPr="00FB59BF">
              <w:rPr>
                <w:rStyle w:val="Hyperlink"/>
                <w:noProof/>
              </w:rPr>
              <w:t>6.3.6.1</w:t>
            </w:r>
            <w:r w:rsidR="00AC4880">
              <w:rPr>
                <w:rFonts w:asciiTheme="minorHAnsi" w:eastAsiaTheme="minorEastAsia" w:hAnsiTheme="minorHAnsi" w:cstheme="minorBidi"/>
                <w:noProof/>
                <w:sz w:val="22"/>
                <w:szCs w:val="22"/>
              </w:rPr>
              <w:tab/>
            </w:r>
            <w:r w:rsidR="00AC4880" w:rsidRPr="00FB59BF">
              <w:rPr>
                <w:rStyle w:val="Hyperlink"/>
                <w:noProof/>
              </w:rPr>
              <w:t>EnumParameter</w:t>
            </w:r>
            <w:r w:rsidR="00AC4880">
              <w:rPr>
                <w:noProof/>
                <w:webHidden/>
              </w:rPr>
              <w:tab/>
            </w:r>
            <w:r w:rsidR="00AC4880">
              <w:rPr>
                <w:noProof/>
                <w:webHidden/>
              </w:rPr>
              <w:fldChar w:fldCharType="begin"/>
            </w:r>
            <w:r w:rsidR="00AC4880">
              <w:rPr>
                <w:noProof/>
                <w:webHidden/>
              </w:rPr>
              <w:instrText xml:space="preserve"> PAGEREF _Toc456614196 \h </w:instrText>
            </w:r>
            <w:r w:rsidR="00AC4880">
              <w:rPr>
                <w:noProof/>
                <w:webHidden/>
              </w:rPr>
            </w:r>
            <w:r w:rsidR="00AC4880">
              <w:rPr>
                <w:noProof/>
                <w:webHidden/>
              </w:rPr>
              <w:fldChar w:fldCharType="separate"/>
            </w:r>
            <w:r w:rsidR="003534B1">
              <w:rPr>
                <w:noProof/>
                <w:webHidden/>
              </w:rPr>
              <w:t>28</w:t>
            </w:r>
            <w:r w:rsidR="00AC4880">
              <w:rPr>
                <w:noProof/>
                <w:webHidden/>
              </w:rPr>
              <w:fldChar w:fldCharType="end"/>
            </w:r>
          </w:hyperlink>
        </w:p>
        <w:p w14:paraId="0BDBC6EB" w14:textId="0A8133D6" w:rsidR="00AC4880" w:rsidRDefault="009E32B2">
          <w:pPr>
            <w:pStyle w:val="TOC3"/>
            <w:tabs>
              <w:tab w:val="left" w:pos="1080"/>
              <w:tab w:val="right" w:leader="dot" w:pos="9350"/>
            </w:tabs>
            <w:rPr>
              <w:rFonts w:asciiTheme="minorHAnsi" w:eastAsiaTheme="minorEastAsia" w:hAnsiTheme="minorHAnsi" w:cstheme="minorBidi"/>
              <w:noProof/>
              <w:sz w:val="22"/>
              <w:szCs w:val="22"/>
            </w:rPr>
          </w:pPr>
          <w:hyperlink w:anchor="_Toc456614197" w:history="1">
            <w:r w:rsidR="00AC4880" w:rsidRPr="00FB59BF">
              <w:rPr>
                <w:rStyle w:val="Hyperlink"/>
                <w:noProof/>
              </w:rPr>
              <w:t>6.3.7</w:t>
            </w:r>
            <w:r w:rsidR="00AC4880">
              <w:rPr>
                <w:rFonts w:asciiTheme="minorHAnsi" w:eastAsiaTheme="minorEastAsia" w:hAnsiTheme="minorHAnsi" w:cstheme="minorBidi"/>
                <w:noProof/>
                <w:sz w:val="22"/>
                <w:szCs w:val="22"/>
              </w:rPr>
              <w:tab/>
            </w:r>
            <w:r w:rsidR="00AC4880" w:rsidRPr="00FB59BF">
              <w:rPr>
                <w:rStyle w:val="Hyperlink"/>
                <w:noProof/>
              </w:rPr>
              <w:t>Expression parameters</w:t>
            </w:r>
            <w:r w:rsidR="00AC4880">
              <w:rPr>
                <w:noProof/>
                <w:webHidden/>
              </w:rPr>
              <w:tab/>
            </w:r>
            <w:r w:rsidR="00AC4880">
              <w:rPr>
                <w:noProof/>
                <w:webHidden/>
              </w:rPr>
              <w:fldChar w:fldCharType="begin"/>
            </w:r>
            <w:r w:rsidR="00AC4880">
              <w:rPr>
                <w:noProof/>
                <w:webHidden/>
              </w:rPr>
              <w:instrText xml:space="preserve"> PAGEREF _Toc456614197 \h </w:instrText>
            </w:r>
            <w:r w:rsidR="00AC4880">
              <w:rPr>
                <w:noProof/>
                <w:webHidden/>
              </w:rPr>
            </w:r>
            <w:r w:rsidR="00AC4880">
              <w:rPr>
                <w:noProof/>
                <w:webHidden/>
              </w:rPr>
              <w:fldChar w:fldCharType="separate"/>
            </w:r>
            <w:r w:rsidR="003534B1">
              <w:rPr>
                <w:noProof/>
                <w:webHidden/>
              </w:rPr>
              <w:t>29</w:t>
            </w:r>
            <w:r w:rsidR="00AC4880">
              <w:rPr>
                <w:noProof/>
                <w:webHidden/>
              </w:rPr>
              <w:fldChar w:fldCharType="end"/>
            </w:r>
          </w:hyperlink>
        </w:p>
        <w:p w14:paraId="096AE6CA" w14:textId="51273590" w:rsidR="00AC4880" w:rsidRDefault="009E32B2">
          <w:pPr>
            <w:pStyle w:val="TOC3"/>
            <w:tabs>
              <w:tab w:val="left" w:pos="1260"/>
              <w:tab w:val="right" w:leader="dot" w:pos="9350"/>
            </w:tabs>
            <w:rPr>
              <w:rFonts w:asciiTheme="minorHAnsi" w:eastAsiaTheme="minorEastAsia" w:hAnsiTheme="minorHAnsi" w:cstheme="minorBidi"/>
              <w:noProof/>
              <w:sz w:val="22"/>
              <w:szCs w:val="22"/>
            </w:rPr>
          </w:pPr>
          <w:hyperlink w:anchor="_Toc456614198" w:history="1">
            <w:r w:rsidR="00AC4880" w:rsidRPr="00FB59BF">
              <w:rPr>
                <w:rStyle w:val="Hyperlink"/>
                <w:noProof/>
              </w:rPr>
              <w:t>6.3.7.1</w:t>
            </w:r>
            <w:r w:rsidR="00AC4880">
              <w:rPr>
                <w:rFonts w:asciiTheme="minorHAnsi" w:eastAsiaTheme="minorEastAsia" w:hAnsiTheme="minorHAnsi" w:cstheme="minorBidi"/>
                <w:noProof/>
                <w:sz w:val="22"/>
                <w:szCs w:val="22"/>
              </w:rPr>
              <w:tab/>
            </w:r>
            <w:r w:rsidR="00AC4880" w:rsidRPr="00FB59BF">
              <w:rPr>
                <w:rStyle w:val="Hyperlink"/>
                <w:noProof/>
              </w:rPr>
              <w:t>ExpressionParameter</w:t>
            </w:r>
            <w:r w:rsidR="00AC4880">
              <w:rPr>
                <w:noProof/>
                <w:webHidden/>
              </w:rPr>
              <w:tab/>
            </w:r>
            <w:r w:rsidR="00AC4880">
              <w:rPr>
                <w:noProof/>
                <w:webHidden/>
              </w:rPr>
              <w:fldChar w:fldCharType="begin"/>
            </w:r>
            <w:r w:rsidR="00AC4880">
              <w:rPr>
                <w:noProof/>
                <w:webHidden/>
              </w:rPr>
              <w:instrText xml:space="preserve"> PAGEREF _Toc456614198 \h </w:instrText>
            </w:r>
            <w:r w:rsidR="00AC4880">
              <w:rPr>
                <w:noProof/>
                <w:webHidden/>
              </w:rPr>
            </w:r>
            <w:r w:rsidR="00AC4880">
              <w:rPr>
                <w:noProof/>
                <w:webHidden/>
              </w:rPr>
              <w:fldChar w:fldCharType="separate"/>
            </w:r>
            <w:r w:rsidR="003534B1">
              <w:rPr>
                <w:noProof/>
                <w:webHidden/>
              </w:rPr>
              <w:t>29</w:t>
            </w:r>
            <w:r w:rsidR="00AC4880">
              <w:rPr>
                <w:noProof/>
                <w:webHidden/>
              </w:rPr>
              <w:fldChar w:fldCharType="end"/>
            </w:r>
          </w:hyperlink>
        </w:p>
        <w:p w14:paraId="65247673" w14:textId="49DD654D" w:rsidR="00AC4880" w:rsidRDefault="009E32B2">
          <w:pPr>
            <w:pStyle w:val="TOC2"/>
            <w:tabs>
              <w:tab w:val="left" w:pos="720"/>
              <w:tab w:val="right" w:leader="dot" w:pos="9350"/>
            </w:tabs>
            <w:rPr>
              <w:rFonts w:asciiTheme="minorHAnsi" w:eastAsiaTheme="minorEastAsia" w:hAnsiTheme="minorHAnsi" w:cstheme="minorBidi"/>
              <w:noProof/>
              <w:sz w:val="22"/>
              <w:szCs w:val="22"/>
            </w:rPr>
          </w:pPr>
          <w:hyperlink w:anchor="_Toc456614199" w:history="1">
            <w:r w:rsidR="00AC4880" w:rsidRPr="00FB59BF">
              <w:rPr>
                <w:rStyle w:val="Hyperlink"/>
                <w:noProof/>
              </w:rPr>
              <w:t>6.4</w:t>
            </w:r>
            <w:r w:rsidR="00AC4880">
              <w:rPr>
                <w:rFonts w:asciiTheme="minorHAnsi" w:eastAsiaTheme="minorEastAsia" w:hAnsiTheme="minorHAnsi" w:cstheme="minorBidi"/>
                <w:noProof/>
                <w:sz w:val="22"/>
                <w:szCs w:val="22"/>
              </w:rPr>
              <w:tab/>
            </w:r>
            <w:r w:rsidR="00AC4880" w:rsidRPr="00FB59BF">
              <w:rPr>
                <w:rStyle w:val="Hyperlink"/>
                <w:noProof/>
              </w:rPr>
              <w:t>Calendar</w:t>
            </w:r>
            <w:r w:rsidR="00AC4880">
              <w:rPr>
                <w:noProof/>
                <w:webHidden/>
              </w:rPr>
              <w:tab/>
            </w:r>
            <w:r w:rsidR="00AC4880">
              <w:rPr>
                <w:noProof/>
                <w:webHidden/>
              </w:rPr>
              <w:fldChar w:fldCharType="begin"/>
            </w:r>
            <w:r w:rsidR="00AC4880">
              <w:rPr>
                <w:noProof/>
                <w:webHidden/>
              </w:rPr>
              <w:instrText xml:space="preserve"> PAGEREF _Toc456614199 \h </w:instrText>
            </w:r>
            <w:r w:rsidR="00AC4880">
              <w:rPr>
                <w:noProof/>
                <w:webHidden/>
              </w:rPr>
            </w:r>
            <w:r w:rsidR="00AC4880">
              <w:rPr>
                <w:noProof/>
                <w:webHidden/>
              </w:rPr>
              <w:fldChar w:fldCharType="separate"/>
            </w:r>
            <w:r w:rsidR="003534B1">
              <w:rPr>
                <w:noProof/>
                <w:webHidden/>
              </w:rPr>
              <w:t>31</w:t>
            </w:r>
            <w:r w:rsidR="00AC4880">
              <w:rPr>
                <w:noProof/>
                <w:webHidden/>
              </w:rPr>
              <w:fldChar w:fldCharType="end"/>
            </w:r>
          </w:hyperlink>
        </w:p>
        <w:p w14:paraId="42E0F3EB" w14:textId="61A32443" w:rsidR="00AC4880" w:rsidRDefault="009E32B2">
          <w:pPr>
            <w:pStyle w:val="TOC2"/>
            <w:tabs>
              <w:tab w:val="left" w:pos="900"/>
              <w:tab w:val="right" w:leader="dot" w:pos="9350"/>
            </w:tabs>
            <w:rPr>
              <w:rFonts w:asciiTheme="minorHAnsi" w:eastAsiaTheme="minorEastAsia" w:hAnsiTheme="minorHAnsi" w:cstheme="minorBidi"/>
              <w:noProof/>
              <w:sz w:val="22"/>
              <w:szCs w:val="22"/>
            </w:rPr>
          </w:pPr>
          <w:hyperlink w:anchor="_Toc456614200" w:history="1">
            <w:r w:rsidR="00AC4880" w:rsidRPr="00FB59BF">
              <w:rPr>
                <w:rStyle w:val="Hyperlink"/>
                <w:noProof/>
              </w:rPr>
              <w:t>6.4.1</w:t>
            </w:r>
            <w:r w:rsidR="00AC4880">
              <w:rPr>
                <w:rFonts w:asciiTheme="minorHAnsi" w:eastAsiaTheme="minorEastAsia" w:hAnsiTheme="minorHAnsi" w:cstheme="minorBidi"/>
                <w:noProof/>
                <w:sz w:val="22"/>
                <w:szCs w:val="22"/>
              </w:rPr>
              <w:tab/>
            </w:r>
            <w:r w:rsidR="00AC4880" w:rsidRPr="00FB59BF">
              <w:rPr>
                <w:rStyle w:val="Hyperlink"/>
                <w:noProof/>
              </w:rPr>
              <w:t>Calendar</w:t>
            </w:r>
            <w:r w:rsidR="00AC4880">
              <w:rPr>
                <w:noProof/>
                <w:webHidden/>
              </w:rPr>
              <w:tab/>
            </w:r>
            <w:r w:rsidR="00AC4880">
              <w:rPr>
                <w:noProof/>
                <w:webHidden/>
              </w:rPr>
              <w:fldChar w:fldCharType="begin"/>
            </w:r>
            <w:r w:rsidR="00AC4880">
              <w:rPr>
                <w:noProof/>
                <w:webHidden/>
              </w:rPr>
              <w:instrText xml:space="preserve"> PAGEREF _Toc456614200 \h </w:instrText>
            </w:r>
            <w:r w:rsidR="00AC4880">
              <w:rPr>
                <w:noProof/>
                <w:webHidden/>
              </w:rPr>
            </w:r>
            <w:r w:rsidR="00AC4880">
              <w:rPr>
                <w:noProof/>
                <w:webHidden/>
              </w:rPr>
              <w:fldChar w:fldCharType="separate"/>
            </w:r>
            <w:r w:rsidR="003534B1">
              <w:rPr>
                <w:noProof/>
                <w:webHidden/>
              </w:rPr>
              <w:t>31</w:t>
            </w:r>
            <w:r w:rsidR="00AC4880">
              <w:rPr>
                <w:noProof/>
                <w:webHidden/>
              </w:rPr>
              <w:fldChar w:fldCharType="end"/>
            </w:r>
          </w:hyperlink>
        </w:p>
        <w:p w14:paraId="4AFA458D" w14:textId="543A5115" w:rsidR="00AC4880" w:rsidRDefault="009E32B2">
          <w:pPr>
            <w:pStyle w:val="TOC1"/>
            <w:tabs>
              <w:tab w:val="right" w:leader="dot" w:pos="9350"/>
            </w:tabs>
            <w:rPr>
              <w:rFonts w:asciiTheme="minorHAnsi" w:eastAsiaTheme="minorEastAsia" w:hAnsiTheme="minorHAnsi" w:cstheme="minorBidi"/>
              <w:b w:val="0"/>
              <w:noProof/>
              <w:sz w:val="22"/>
              <w:szCs w:val="22"/>
            </w:rPr>
          </w:pPr>
          <w:hyperlink w:anchor="_Toc456614201" w:history="1">
            <w:r w:rsidR="00AC4880" w:rsidRPr="00FB59BF">
              <w:rPr>
                <w:rStyle w:val="Hyperlink"/>
                <w:noProof/>
              </w:rPr>
              <w:t>7. BPSim Parameters Applicability</w:t>
            </w:r>
            <w:r w:rsidR="00AC4880">
              <w:rPr>
                <w:noProof/>
                <w:webHidden/>
              </w:rPr>
              <w:tab/>
            </w:r>
            <w:r w:rsidR="00AC4880">
              <w:rPr>
                <w:noProof/>
                <w:webHidden/>
              </w:rPr>
              <w:fldChar w:fldCharType="begin"/>
            </w:r>
            <w:r w:rsidR="00AC4880">
              <w:rPr>
                <w:noProof/>
                <w:webHidden/>
              </w:rPr>
              <w:instrText xml:space="preserve"> PAGEREF _Toc456614201 \h </w:instrText>
            </w:r>
            <w:r w:rsidR="00AC4880">
              <w:rPr>
                <w:noProof/>
                <w:webHidden/>
              </w:rPr>
            </w:r>
            <w:r w:rsidR="00AC4880">
              <w:rPr>
                <w:noProof/>
                <w:webHidden/>
              </w:rPr>
              <w:fldChar w:fldCharType="separate"/>
            </w:r>
            <w:r w:rsidR="003534B1">
              <w:rPr>
                <w:noProof/>
                <w:webHidden/>
              </w:rPr>
              <w:t>32</w:t>
            </w:r>
            <w:r w:rsidR="00AC4880">
              <w:rPr>
                <w:noProof/>
                <w:webHidden/>
              </w:rPr>
              <w:fldChar w:fldCharType="end"/>
            </w:r>
          </w:hyperlink>
        </w:p>
        <w:p w14:paraId="7E4B217D" w14:textId="6EC6849B"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2" w:history="1">
            <w:r w:rsidR="00AC4880" w:rsidRPr="00FB59BF">
              <w:rPr>
                <w:rStyle w:val="Hyperlink"/>
                <w:noProof/>
              </w:rPr>
              <w:t>7.1 Time Parameters</w:t>
            </w:r>
            <w:r w:rsidR="00AC4880">
              <w:rPr>
                <w:noProof/>
                <w:webHidden/>
              </w:rPr>
              <w:tab/>
            </w:r>
            <w:r w:rsidR="00AC4880">
              <w:rPr>
                <w:noProof/>
                <w:webHidden/>
              </w:rPr>
              <w:fldChar w:fldCharType="begin"/>
            </w:r>
            <w:r w:rsidR="00AC4880">
              <w:rPr>
                <w:noProof/>
                <w:webHidden/>
              </w:rPr>
              <w:instrText xml:space="preserve"> PAGEREF _Toc456614202 \h </w:instrText>
            </w:r>
            <w:r w:rsidR="00AC4880">
              <w:rPr>
                <w:noProof/>
                <w:webHidden/>
              </w:rPr>
            </w:r>
            <w:r w:rsidR="00AC4880">
              <w:rPr>
                <w:noProof/>
                <w:webHidden/>
              </w:rPr>
              <w:fldChar w:fldCharType="separate"/>
            </w:r>
            <w:r w:rsidR="003534B1">
              <w:rPr>
                <w:noProof/>
                <w:webHidden/>
              </w:rPr>
              <w:t>32</w:t>
            </w:r>
            <w:r w:rsidR="00AC4880">
              <w:rPr>
                <w:noProof/>
                <w:webHidden/>
              </w:rPr>
              <w:fldChar w:fldCharType="end"/>
            </w:r>
          </w:hyperlink>
        </w:p>
        <w:p w14:paraId="2350AE80" w14:textId="5DE96151"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3" w:history="1">
            <w:r w:rsidR="00AC4880" w:rsidRPr="00FB59BF">
              <w:rPr>
                <w:rStyle w:val="Hyperlink"/>
                <w:noProof/>
              </w:rPr>
              <w:t>7.2 Control Parameters</w:t>
            </w:r>
            <w:r w:rsidR="00AC4880">
              <w:rPr>
                <w:noProof/>
                <w:webHidden/>
              </w:rPr>
              <w:tab/>
            </w:r>
            <w:r w:rsidR="00AC4880">
              <w:rPr>
                <w:noProof/>
                <w:webHidden/>
              </w:rPr>
              <w:fldChar w:fldCharType="begin"/>
            </w:r>
            <w:r w:rsidR="00AC4880">
              <w:rPr>
                <w:noProof/>
                <w:webHidden/>
              </w:rPr>
              <w:instrText xml:space="preserve"> PAGEREF _Toc456614203 \h </w:instrText>
            </w:r>
            <w:r w:rsidR="00AC4880">
              <w:rPr>
                <w:noProof/>
                <w:webHidden/>
              </w:rPr>
            </w:r>
            <w:r w:rsidR="00AC4880">
              <w:rPr>
                <w:noProof/>
                <w:webHidden/>
              </w:rPr>
              <w:fldChar w:fldCharType="separate"/>
            </w:r>
            <w:r w:rsidR="003534B1">
              <w:rPr>
                <w:noProof/>
                <w:webHidden/>
              </w:rPr>
              <w:t>33</w:t>
            </w:r>
            <w:r w:rsidR="00AC4880">
              <w:rPr>
                <w:noProof/>
                <w:webHidden/>
              </w:rPr>
              <w:fldChar w:fldCharType="end"/>
            </w:r>
          </w:hyperlink>
        </w:p>
        <w:p w14:paraId="6943222A" w14:textId="138152A0"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4" w:history="1">
            <w:r w:rsidR="00AC4880" w:rsidRPr="00FB59BF">
              <w:rPr>
                <w:rStyle w:val="Hyperlink"/>
                <w:noProof/>
              </w:rPr>
              <w:t>7.3 Resource Parameters</w:t>
            </w:r>
            <w:r w:rsidR="00AC4880">
              <w:rPr>
                <w:noProof/>
                <w:webHidden/>
              </w:rPr>
              <w:tab/>
            </w:r>
            <w:r w:rsidR="00AC4880">
              <w:rPr>
                <w:noProof/>
                <w:webHidden/>
              </w:rPr>
              <w:fldChar w:fldCharType="begin"/>
            </w:r>
            <w:r w:rsidR="00AC4880">
              <w:rPr>
                <w:noProof/>
                <w:webHidden/>
              </w:rPr>
              <w:instrText xml:space="preserve"> PAGEREF _Toc456614204 \h </w:instrText>
            </w:r>
            <w:r w:rsidR="00AC4880">
              <w:rPr>
                <w:noProof/>
                <w:webHidden/>
              </w:rPr>
            </w:r>
            <w:r w:rsidR="00AC4880">
              <w:rPr>
                <w:noProof/>
                <w:webHidden/>
              </w:rPr>
              <w:fldChar w:fldCharType="separate"/>
            </w:r>
            <w:r w:rsidR="003534B1">
              <w:rPr>
                <w:noProof/>
                <w:webHidden/>
              </w:rPr>
              <w:t>34</w:t>
            </w:r>
            <w:r w:rsidR="00AC4880">
              <w:rPr>
                <w:noProof/>
                <w:webHidden/>
              </w:rPr>
              <w:fldChar w:fldCharType="end"/>
            </w:r>
          </w:hyperlink>
        </w:p>
        <w:p w14:paraId="4F8291E7" w14:textId="60F043D9"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5" w:history="1">
            <w:r w:rsidR="00AC4880" w:rsidRPr="00FB59BF">
              <w:rPr>
                <w:rStyle w:val="Hyperlink"/>
                <w:noProof/>
              </w:rPr>
              <w:t>7.4 Cost Parameters</w:t>
            </w:r>
            <w:r w:rsidR="00AC4880">
              <w:rPr>
                <w:noProof/>
                <w:webHidden/>
              </w:rPr>
              <w:tab/>
            </w:r>
            <w:r w:rsidR="00AC4880">
              <w:rPr>
                <w:noProof/>
                <w:webHidden/>
              </w:rPr>
              <w:fldChar w:fldCharType="begin"/>
            </w:r>
            <w:r w:rsidR="00AC4880">
              <w:rPr>
                <w:noProof/>
                <w:webHidden/>
              </w:rPr>
              <w:instrText xml:space="preserve"> PAGEREF _Toc456614205 \h </w:instrText>
            </w:r>
            <w:r w:rsidR="00AC4880">
              <w:rPr>
                <w:noProof/>
                <w:webHidden/>
              </w:rPr>
            </w:r>
            <w:r w:rsidR="00AC4880">
              <w:rPr>
                <w:noProof/>
                <w:webHidden/>
              </w:rPr>
              <w:fldChar w:fldCharType="separate"/>
            </w:r>
            <w:r w:rsidR="003534B1">
              <w:rPr>
                <w:noProof/>
                <w:webHidden/>
              </w:rPr>
              <w:t>35</w:t>
            </w:r>
            <w:r w:rsidR="00AC4880">
              <w:rPr>
                <w:noProof/>
                <w:webHidden/>
              </w:rPr>
              <w:fldChar w:fldCharType="end"/>
            </w:r>
          </w:hyperlink>
        </w:p>
        <w:p w14:paraId="5F24334B" w14:textId="35910C8A"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6" w:history="1">
            <w:r w:rsidR="00AC4880" w:rsidRPr="00FB59BF">
              <w:rPr>
                <w:rStyle w:val="Hyperlink"/>
                <w:noProof/>
              </w:rPr>
              <w:t>7.5 Property Parameters</w:t>
            </w:r>
            <w:r w:rsidR="00AC4880">
              <w:rPr>
                <w:noProof/>
                <w:webHidden/>
              </w:rPr>
              <w:tab/>
            </w:r>
            <w:r w:rsidR="00AC4880">
              <w:rPr>
                <w:noProof/>
                <w:webHidden/>
              </w:rPr>
              <w:fldChar w:fldCharType="begin"/>
            </w:r>
            <w:r w:rsidR="00AC4880">
              <w:rPr>
                <w:noProof/>
                <w:webHidden/>
              </w:rPr>
              <w:instrText xml:space="preserve"> PAGEREF _Toc456614206 \h </w:instrText>
            </w:r>
            <w:r w:rsidR="00AC4880">
              <w:rPr>
                <w:noProof/>
                <w:webHidden/>
              </w:rPr>
            </w:r>
            <w:r w:rsidR="00AC4880">
              <w:rPr>
                <w:noProof/>
                <w:webHidden/>
              </w:rPr>
              <w:fldChar w:fldCharType="separate"/>
            </w:r>
            <w:r w:rsidR="003534B1">
              <w:rPr>
                <w:noProof/>
                <w:webHidden/>
              </w:rPr>
              <w:t>36</w:t>
            </w:r>
            <w:r w:rsidR="00AC4880">
              <w:rPr>
                <w:noProof/>
                <w:webHidden/>
              </w:rPr>
              <w:fldChar w:fldCharType="end"/>
            </w:r>
          </w:hyperlink>
        </w:p>
        <w:p w14:paraId="0AD09F10" w14:textId="08C11DCA"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7" w:history="1">
            <w:r w:rsidR="00AC4880" w:rsidRPr="00FB59BF">
              <w:rPr>
                <w:rStyle w:val="Hyperlink"/>
                <w:noProof/>
              </w:rPr>
              <w:t>7.6 Priority Parameters</w:t>
            </w:r>
            <w:r w:rsidR="00AC4880">
              <w:rPr>
                <w:noProof/>
                <w:webHidden/>
              </w:rPr>
              <w:tab/>
            </w:r>
            <w:r w:rsidR="00AC4880">
              <w:rPr>
                <w:noProof/>
                <w:webHidden/>
              </w:rPr>
              <w:fldChar w:fldCharType="begin"/>
            </w:r>
            <w:r w:rsidR="00AC4880">
              <w:rPr>
                <w:noProof/>
                <w:webHidden/>
              </w:rPr>
              <w:instrText xml:space="preserve"> PAGEREF _Toc456614207 \h </w:instrText>
            </w:r>
            <w:r w:rsidR="00AC4880">
              <w:rPr>
                <w:noProof/>
                <w:webHidden/>
              </w:rPr>
            </w:r>
            <w:r w:rsidR="00AC4880">
              <w:rPr>
                <w:noProof/>
                <w:webHidden/>
              </w:rPr>
              <w:fldChar w:fldCharType="separate"/>
            </w:r>
            <w:r w:rsidR="003534B1">
              <w:rPr>
                <w:noProof/>
                <w:webHidden/>
              </w:rPr>
              <w:t>37</w:t>
            </w:r>
            <w:r w:rsidR="00AC4880">
              <w:rPr>
                <w:noProof/>
                <w:webHidden/>
              </w:rPr>
              <w:fldChar w:fldCharType="end"/>
            </w:r>
          </w:hyperlink>
        </w:p>
        <w:p w14:paraId="0072E1FD" w14:textId="6ECDF029" w:rsidR="00AC4880" w:rsidRDefault="009E32B2">
          <w:pPr>
            <w:pStyle w:val="TOC1"/>
            <w:tabs>
              <w:tab w:val="right" w:leader="dot" w:pos="9350"/>
            </w:tabs>
            <w:rPr>
              <w:rFonts w:asciiTheme="minorHAnsi" w:eastAsiaTheme="minorEastAsia" w:hAnsiTheme="minorHAnsi" w:cstheme="minorBidi"/>
              <w:b w:val="0"/>
              <w:noProof/>
              <w:sz w:val="22"/>
              <w:szCs w:val="22"/>
            </w:rPr>
          </w:pPr>
          <w:hyperlink w:anchor="_Toc456614208" w:history="1">
            <w:r w:rsidR="00AC4880" w:rsidRPr="00FB59BF">
              <w:rPr>
                <w:rStyle w:val="Hyperlink"/>
                <w:noProof/>
              </w:rPr>
              <w:t>8. Result Request Applicability</w:t>
            </w:r>
            <w:r w:rsidR="00AC4880">
              <w:rPr>
                <w:noProof/>
                <w:webHidden/>
              </w:rPr>
              <w:tab/>
            </w:r>
            <w:r w:rsidR="00AC4880">
              <w:rPr>
                <w:noProof/>
                <w:webHidden/>
              </w:rPr>
              <w:fldChar w:fldCharType="begin"/>
            </w:r>
            <w:r w:rsidR="00AC4880">
              <w:rPr>
                <w:noProof/>
                <w:webHidden/>
              </w:rPr>
              <w:instrText xml:space="preserve"> PAGEREF _Toc456614208 \h </w:instrText>
            </w:r>
            <w:r w:rsidR="00AC4880">
              <w:rPr>
                <w:noProof/>
                <w:webHidden/>
              </w:rPr>
            </w:r>
            <w:r w:rsidR="00AC4880">
              <w:rPr>
                <w:noProof/>
                <w:webHidden/>
              </w:rPr>
              <w:fldChar w:fldCharType="separate"/>
            </w:r>
            <w:r w:rsidR="003534B1">
              <w:rPr>
                <w:noProof/>
                <w:webHidden/>
              </w:rPr>
              <w:t>38</w:t>
            </w:r>
            <w:r w:rsidR="00AC4880">
              <w:rPr>
                <w:noProof/>
                <w:webHidden/>
              </w:rPr>
              <w:fldChar w:fldCharType="end"/>
            </w:r>
          </w:hyperlink>
        </w:p>
        <w:p w14:paraId="52544ABA" w14:textId="620875F7"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09" w:history="1">
            <w:r w:rsidR="00AC4880" w:rsidRPr="00FB59BF">
              <w:rPr>
                <w:rStyle w:val="Hyperlink"/>
                <w:noProof/>
              </w:rPr>
              <w:t>8.1 Time Parameters</w:t>
            </w:r>
            <w:r w:rsidR="00AC4880">
              <w:rPr>
                <w:noProof/>
                <w:webHidden/>
              </w:rPr>
              <w:tab/>
            </w:r>
            <w:r w:rsidR="00AC4880">
              <w:rPr>
                <w:noProof/>
                <w:webHidden/>
              </w:rPr>
              <w:fldChar w:fldCharType="begin"/>
            </w:r>
            <w:r w:rsidR="00AC4880">
              <w:rPr>
                <w:noProof/>
                <w:webHidden/>
              </w:rPr>
              <w:instrText xml:space="preserve"> PAGEREF _Toc456614209 \h </w:instrText>
            </w:r>
            <w:r w:rsidR="00AC4880">
              <w:rPr>
                <w:noProof/>
                <w:webHidden/>
              </w:rPr>
            </w:r>
            <w:r w:rsidR="00AC4880">
              <w:rPr>
                <w:noProof/>
                <w:webHidden/>
              </w:rPr>
              <w:fldChar w:fldCharType="separate"/>
            </w:r>
            <w:r w:rsidR="003534B1">
              <w:rPr>
                <w:noProof/>
                <w:webHidden/>
              </w:rPr>
              <w:t>38</w:t>
            </w:r>
            <w:r w:rsidR="00AC4880">
              <w:rPr>
                <w:noProof/>
                <w:webHidden/>
              </w:rPr>
              <w:fldChar w:fldCharType="end"/>
            </w:r>
          </w:hyperlink>
        </w:p>
        <w:p w14:paraId="06C394AC" w14:textId="6893B05C"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10" w:history="1">
            <w:r w:rsidR="00AC4880" w:rsidRPr="00FB59BF">
              <w:rPr>
                <w:rStyle w:val="Hyperlink"/>
                <w:noProof/>
              </w:rPr>
              <w:t>8.2 Control Parameters</w:t>
            </w:r>
            <w:r w:rsidR="00AC4880">
              <w:rPr>
                <w:noProof/>
                <w:webHidden/>
              </w:rPr>
              <w:tab/>
            </w:r>
            <w:r w:rsidR="00AC4880">
              <w:rPr>
                <w:noProof/>
                <w:webHidden/>
              </w:rPr>
              <w:fldChar w:fldCharType="begin"/>
            </w:r>
            <w:r w:rsidR="00AC4880">
              <w:rPr>
                <w:noProof/>
                <w:webHidden/>
              </w:rPr>
              <w:instrText xml:space="preserve"> PAGEREF _Toc456614210 \h </w:instrText>
            </w:r>
            <w:r w:rsidR="00AC4880">
              <w:rPr>
                <w:noProof/>
                <w:webHidden/>
              </w:rPr>
            </w:r>
            <w:r w:rsidR="00AC4880">
              <w:rPr>
                <w:noProof/>
                <w:webHidden/>
              </w:rPr>
              <w:fldChar w:fldCharType="separate"/>
            </w:r>
            <w:r w:rsidR="003534B1">
              <w:rPr>
                <w:noProof/>
                <w:webHidden/>
              </w:rPr>
              <w:t>39</w:t>
            </w:r>
            <w:r w:rsidR="00AC4880">
              <w:rPr>
                <w:noProof/>
                <w:webHidden/>
              </w:rPr>
              <w:fldChar w:fldCharType="end"/>
            </w:r>
          </w:hyperlink>
        </w:p>
        <w:p w14:paraId="182B33EC" w14:textId="5F98A374"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11" w:history="1">
            <w:r w:rsidR="00AC4880" w:rsidRPr="00FB59BF">
              <w:rPr>
                <w:rStyle w:val="Hyperlink"/>
                <w:noProof/>
              </w:rPr>
              <w:t>8.3 Resource Parameters</w:t>
            </w:r>
            <w:r w:rsidR="00AC4880">
              <w:rPr>
                <w:noProof/>
                <w:webHidden/>
              </w:rPr>
              <w:tab/>
            </w:r>
            <w:r w:rsidR="00AC4880">
              <w:rPr>
                <w:noProof/>
                <w:webHidden/>
              </w:rPr>
              <w:fldChar w:fldCharType="begin"/>
            </w:r>
            <w:r w:rsidR="00AC4880">
              <w:rPr>
                <w:noProof/>
                <w:webHidden/>
              </w:rPr>
              <w:instrText xml:space="preserve"> PAGEREF _Toc456614211 \h </w:instrText>
            </w:r>
            <w:r w:rsidR="00AC4880">
              <w:rPr>
                <w:noProof/>
                <w:webHidden/>
              </w:rPr>
            </w:r>
            <w:r w:rsidR="00AC4880">
              <w:rPr>
                <w:noProof/>
                <w:webHidden/>
              </w:rPr>
              <w:fldChar w:fldCharType="separate"/>
            </w:r>
            <w:r w:rsidR="003534B1">
              <w:rPr>
                <w:noProof/>
                <w:webHidden/>
              </w:rPr>
              <w:t>40</w:t>
            </w:r>
            <w:r w:rsidR="00AC4880">
              <w:rPr>
                <w:noProof/>
                <w:webHidden/>
              </w:rPr>
              <w:fldChar w:fldCharType="end"/>
            </w:r>
          </w:hyperlink>
        </w:p>
        <w:p w14:paraId="4C73A95E" w14:textId="5296E562"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12" w:history="1">
            <w:r w:rsidR="00AC4880" w:rsidRPr="00FB59BF">
              <w:rPr>
                <w:rStyle w:val="Hyperlink"/>
                <w:noProof/>
              </w:rPr>
              <w:t>8.4 Cost Parameters</w:t>
            </w:r>
            <w:r w:rsidR="00AC4880">
              <w:rPr>
                <w:noProof/>
                <w:webHidden/>
              </w:rPr>
              <w:tab/>
            </w:r>
            <w:r w:rsidR="00AC4880">
              <w:rPr>
                <w:noProof/>
                <w:webHidden/>
              </w:rPr>
              <w:fldChar w:fldCharType="begin"/>
            </w:r>
            <w:r w:rsidR="00AC4880">
              <w:rPr>
                <w:noProof/>
                <w:webHidden/>
              </w:rPr>
              <w:instrText xml:space="preserve"> PAGEREF _Toc456614212 \h </w:instrText>
            </w:r>
            <w:r w:rsidR="00AC4880">
              <w:rPr>
                <w:noProof/>
                <w:webHidden/>
              </w:rPr>
            </w:r>
            <w:r w:rsidR="00AC4880">
              <w:rPr>
                <w:noProof/>
                <w:webHidden/>
              </w:rPr>
              <w:fldChar w:fldCharType="separate"/>
            </w:r>
            <w:r w:rsidR="003534B1">
              <w:rPr>
                <w:noProof/>
                <w:webHidden/>
              </w:rPr>
              <w:t>40</w:t>
            </w:r>
            <w:r w:rsidR="00AC4880">
              <w:rPr>
                <w:noProof/>
                <w:webHidden/>
              </w:rPr>
              <w:fldChar w:fldCharType="end"/>
            </w:r>
          </w:hyperlink>
        </w:p>
        <w:p w14:paraId="0C3563AD" w14:textId="26584335" w:rsidR="00AC4880" w:rsidRDefault="009E32B2">
          <w:pPr>
            <w:pStyle w:val="TOC2"/>
            <w:tabs>
              <w:tab w:val="right" w:leader="dot" w:pos="9350"/>
            </w:tabs>
            <w:rPr>
              <w:rFonts w:asciiTheme="minorHAnsi" w:eastAsiaTheme="minorEastAsia" w:hAnsiTheme="minorHAnsi" w:cstheme="minorBidi"/>
              <w:noProof/>
              <w:sz w:val="22"/>
              <w:szCs w:val="22"/>
            </w:rPr>
          </w:pPr>
          <w:hyperlink w:anchor="_Toc456614213" w:history="1">
            <w:r w:rsidR="00AC4880" w:rsidRPr="00FB59BF">
              <w:rPr>
                <w:rStyle w:val="Hyperlink"/>
                <w:noProof/>
              </w:rPr>
              <w:t>8.5 Property Parameters</w:t>
            </w:r>
            <w:r w:rsidR="00AC4880">
              <w:rPr>
                <w:noProof/>
                <w:webHidden/>
              </w:rPr>
              <w:tab/>
            </w:r>
            <w:r w:rsidR="00AC4880">
              <w:rPr>
                <w:noProof/>
                <w:webHidden/>
              </w:rPr>
              <w:fldChar w:fldCharType="begin"/>
            </w:r>
            <w:r w:rsidR="00AC4880">
              <w:rPr>
                <w:noProof/>
                <w:webHidden/>
              </w:rPr>
              <w:instrText xml:space="preserve"> PAGEREF _Toc456614213 \h </w:instrText>
            </w:r>
            <w:r w:rsidR="00AC4880">
              <w:rPr>
                <w:noProof/>
                <w:webHidden/>
              </w:rPr>
            </w:r>
            <w:r w:rsidR="00AC4880">
              <w:rPr>
                <w:noProof/>
                <w:webHidden/>
              </w:rPr>
              <w:fldChar w:fldCharType="separate"/>
            </w:r>
            <w:r w:rsidR="003534B1">
              <w:rPr>
                <w:noProof/>
                <w:webHidden/>
              </w:rPr>
              <w:t>40</w:t>
            </w:r>
            <w:r w:rsidR="00AC4880">
              <w:rPr>
                <w:noProof/>
                <w:webHidden/>
              </w:rPr>
              <w:fldChar w:fldCharType="end"/>
            </w:r>
          </w:hyperlink>
        </w:p>
        <w:p w14:paraId="773DA63B" w14:textId="2316FF7B" w:rsidR="00AC4880" w:rsidRDefault="009E32B2">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"_Toc456614214" </w:instrText>
          </w:r>
          <w:r>
            <w:fldChar w:fldCharType="separate"/>
          </w:r>
          <w:r w:rsidR="00AC4880" w:rsidRPr="00FB59BF">
            <w:rPr>
              <w:rStyle w:val="Hyperlink"/>
              <w:noProof/>
            </w:rPr>
            <w:t>8.6 Priority Parameters</w:t>
          </w:r>
          <w:r w:rsidR="00AC4880">
            <w:rPr>
              <w:noProof/>
              <w:webHidden/>
            </w:rPr>
            <w:tab/>
          </w:r>
          <w:r w:rsidR="00AC4880">
            <w:rPr>
              <w:noProof/>
              <w:webHidden/>
            </w:rPr>
            <w:fldChar w:fldCharType="begin"/>
          </w:r>
          <w:r w:rsidR="00AC4880">
            <w:rPr>
              <w:noProof/>
              <w:webHidden/>
            </w:rPr>
            <w:instrText xml:space="preserve"> PAGEREF _Toc456614214 \h </w:instrText>
          </w:r>
          <w:r w:rsidR="00AC4880">
            <w:rPr>
              <w:noProof/>
              <w:webHidden/>
            </w:rPr>
          </w:r>
          <w:r w:rsidR="00AC4880">
            <w:rPr>
              <w:noProof/>
              <w:webHidden/>
            </w:rPr>
            <w:fldChar w:fldCharType="separate"/>
          </w:r>
          <w:ins w:id="9" w:author="Simon Ringuette" w:date="2016-12-21T21:00:00Z">
            <w:r w:rsidR="003534B1">
              <w:rPr>
                <w:noProof/>
                <w:webHidden/>
              </w:rPr>
              <w:t>41</w:t>
            </w:r>
          </w:ins>
          <w:del w:id="10" w:author="Simon Ringuette" w:date="2016-12-21T21:00:00Z">
            <w:r w:rsidR="00AC4880" w:rsidDel="003534B1">
              <w:rPr>
                <w:noProof/>
                <w:webHidden/>
              </w:rPr>
              <w:delText>40</w:delText>
            </w:r>
          </w:del>
          <w:r w:rsidR="00AC4880">
            <w:rPr>
              <w:noProof/>
              <w:webHidden/>
            </w:rPr>
            <w:fldChar w:fldCharType="end"/>
          </w:r>
          <w:r>
            <w:rPr>
              <w:noProof/>
            </w:rPr>
            <w:fldChar w:fldCharType="end"/>
          </w:r>
        </w:p>
        <w:p w14:paraId="131F2317" w14:textId="77777777" w:rsidR="00A1638E" w:rsidRDefault="00A1638E">
          <w:r>
            <w:rPr>
              <w:b/>
              <w:bCs/>
              <w:noProof/>
            </w:rPr>
            <w:fldChar w:fldCharType="end"/>
          </w:r>
        </w:p>
      </w:sdtContent>
    </w:sdt>
    <w:p w14:paraId="2C91F45C" w14:textId="77777777" w:rsidR="00A1638E" w:rsidRDefault="00A1638E">
      <w:pPr>
        <w:rPr>
          <w:rStyle w:val="Heading1Char"/>
          <w:color w:val="000000"/>
        </w:rPr>
      </w:pPr>
      <w:r>
        <w:rPr>
          <w:rStyle w:val="Heading1Char"/>
          <w:b w:val="0"/>
          <w:color w:val="000000"/>
        </w:rPr>
        <w:br w:type="page"/>
      </w:r>
    </w:p>
    <w:p w14:paraId="76584070" w14:textId="77777777" w:rsidR="00A27C73" w:rsidRPr="006A0C9B" w:rsidRDefault="00A1638E" w:rsidP="006A0C9B">
      <w:pPr>
        <w:pStyle w:val="Heading1"/>
        <w:numPr>
          <w:ilvl w:val="0"/>
          <w:numId w:val="1"/>
        </w:numPr>
        <w:spacing w:before="240" w:after="60"/>
        <w:ind w:left="360" w:hanging="360"/>
        <w:rPr>
          <w:rFonts w:ascii="Arial" w:eastAsia="Arial" w:hAnsi="Arial" w:cs="Arial"/>
        </w:rPr>
      </w:pPr>
      <w:bookmarkStart w:id="11" w:name="_Toc456614143"/>
      <w:r w:rsidRPr="006A0C9B">
        <w:rPr>
          <w:rFonts w:ascii="Arial" w:eastAsia="Arial" w:hAnsi="Arial" w:cs="Arial"/>
        </w:rPr>
        <w:lastRenderedPageBreak/>
        <w:t>Acknowledgement</w:t>
      </w:r>
      <w:bookmarkEnd w:id="11"/>
    </w:p>
    <w:p w14:paraId="32AD12C8" w14:textId="77777777" w:rsidR="00A27C73" w:rsidRDefault="00A27C73">
      <w:pPr>
        <w:rPr>
          <w:color w:val="000000"/>
          <w:sz w:val="20"/>
          <w:szCs w:val="20"/>
        </w:rPr>
      </w:pPr>
    </w:p>
    <w:p w14:paraId="34B65381" w14:textId="77777777" w:rsidR="00A27C73" w:rsidRPr="006A0C9B" w:rsidRDefault="00A1638E">
      <w:pPr>
        <w:pStyle w:val="Heading2"/>
        <w:spacing w:before="240" w:after="60"/>
        <w:rPr>
          <w:rFonts w:ascii="Arial" w:eastAsia="Arial" w:hAnsi="Arial" w:cs="Arial"/>
          <w:color w:val="000000"/>
        </w:rPr>
      </w:pPr>
      <w:bookmarkStart w:id="12" w:name="_Toc456614144"/>
      <w:r>
        <w:rPr>
          <w:rFonts w:ascii="Arial" w:eastAsia="Arial" w:hAnsi="Arial" w:cs="Arial"/>
          <w:color w:val="000000"/>
        </w:rPr>
        <w:t>1.1 BPSim 2.0</w:t>
      </w:r>
      <w:bookmarkEnd w:id="12"/>
    </w:p>
    <w:p w14:paraId="51AE5554" w14:textId="77777777" w:rsidR="00A27C73" w:rsidRDefault="00A1638E">
      <w:pPr>
        <w:rPr>
          <w:color w:val="000000"/>
          <w:sz w:val="20"/>
          <w:szCs w:val="20"/>
        </w:rPr>
      </w:pPr>
      <w:r>
        <w:rPr>
          <w:color w:val="000000"/>
          <w:sz w:val="20"/>
          <w:szCs w:val="20"/>
        </w:rPr>
        <w:t>BPSim 2.0 was a collaborative effort coordinated by Denis Gagne.</w:t>
      </w:r>
    </w:p>
    <w:p w14:paraId="280C4CB6" w14:textId="77777777" w:rsidR="00A27C73" w:rsidRDefault="00A27C73">
      <w:pPr>
        <w:rPr>
          <w:color w:val="000000"/>
          <w:sz w:val="20"/>
          <w:szCs w:val="20"/>
        </w:rPr>
      </w:pPr>
    </w:p>
    <w:p w14:paraId="7AE7A9BF" w14:textId="77777777" w:rsidR="00A27C73" w:rsidRDefault="00A1638E">
      <w:pPr>
        <w:rPr>
          <w:color w:val="000000"/>
          <w:sz w:val="20"/>
          <w:szCs w:val="20"/>
        </w:rPr>
      </w:pPr>
      <w:r>
        <w:rPr>
          <w:color w:val="000000"/>
          <w:sz w:val="20"/>
          <w:szCs w:val="20"/>
        </w:rPr>
        <w:t>BPSim 2.0 required many hours of work by individuals who had to find time to contribute while carrying out their normal duties for the company that employs them. We acknowledge the valuable contribution of the following individual</w:t>
      </w:r>
      <w:r w:rsidR="00F11164">
        <w:rPr>
          <w:color w:val="000000"/>
          <w:sz w:val="20"/>
          <w:szCs w:val="20"/>
        </w:rPr>
        <w:t>s</w:t>
      </w:r>
      <w:r>
        <w:rPr>
          <w:color w:val="000000"/>
          <w:sz w:val="20"/>
          <w:szCs w:val="20"/>
        </w:rPr>
        <w:t>:</w:t>
      </w:r>
    </w:p>
    <w:p w14:paraId="2467F71B" w14:textId="77777777" w:rsidR="00A27C73" w:rsidRDefault="00A27C73">
      <w:pPr>
        <w:rPr>
          <w:color w:val="000000"/>
          <w:sz w:val="20"/>
          <w:szCs w:val="20"/>
        </w:rPr>
      </w:pPr>
    </w:p>
    <w:p w14:paraId="437F7DE2" w14:textId="77777777" w:rsidR="00A27C73" w:rsidRDefault="00A1638E">
      <w:pPr>
        <w:rPr>
          <w:color w:val="000000"/>
          <w:sz w:val="20"/>
          <w:szCs w:val="20"/>
        </w:rPr>
      </w:pPr>
      <w:r>
        <w:rPr>
          <w:color w:val="000000"/>
          <w:sz w:val="20"/>
          <w:szCs w:val="20"/>
        </w:rPr>
        <w:t>Lloyd Dugan (BPM.com), Denis Gagne (Trisotech), Geoff Hook (Lanner), Jeremy Horgan (Lanner), Benjamin Michel (W4), Simon Ringuette (Trisotech)</w:t>
      </w:r>
    </w:p>
    <w:p w14:paraId="0D0D0DFD" w14:textId="77777777" w:rsidR="00A27C73" w:rsidRDefault="00A27C73">
      <w:pPr>
        <w:rPr>
          <w:color w:val="000000"/>
          <w:sz w:val="20"/>
          <w:szCs w:val="20"/>
        </w:rPr>
      </w:pPr>
    </w:p>
    <w:p w14:paraId="48DE4FF1" w14:textId="77777777" w:rsidR="00A27C73" w:rsidRPr="006A0C9B" w:rsidRDefault="00A1638E">
      <w:pPr>
        <w:pStyle w:val="Heading2"/>
        <w:spacing w:before="240" w:after="60"/>
        <w:rPr>
          <w:rFonts w:ascii="Arial" w:eastAsia="Arial" w:hAnsi="Arial" w:cs="Arial"/>
          <w:color w:val="000000"/>
        </w:rPr>
      </w:pPr>
      <w:bookmarkStart w:id="13" w:name="_Toc456614145"/>
      <w:r>
        <w:rPr>
          <w:rFonts w:ascii="Arial" w:eastAsia="Arial" w:hAnsi="Arial" w:cs="Arial"/>
          <w:color w:val="000000"/>
        </w:rPr>
        <w:t>1.2 BPSim 1.0</w:t>
      </w:r>
      <w:bookmarkEnd w:id="13"/>
    </w:p>
    <w:p w14:paraId="13ADB0C3" w14:textId="77777777" w:rsidR="00A27C73" w:rsidRDefault="00A1638E">
      <w:pPr>
        <w:rPr>
          <w:color w:val="000000"/>
          <w:sz w:val="20"/>
          <w:szCs w:val="20"/>
        </w:rPr>
      </w:pPr>
      <w:r>
        <w:rPr>
          <w:color w:val="000000"/>
          <w:sz w:val="20"/>
          <w:szCs w:val="20"/>
        </w:rPr>
        <w:t>BPSim 1.0 was a collaborative effort coordinated by Denis Gagne and Robert Shapiro.</w:t>
      </w:r>
    </w:p>
    <w:p w14:paraId="0962E503" w14:textId="77777777" w:rsidR="00A27C73" w:rsidRDefault="00A27C73">
      <w:pPr>
        <w:rPr>
          <w:color w:val="000000"/>
          <w:sz w:val="20"/>
          <w:szCs w:val="20"/>
        </w:rPr>
      </w:pPr>
    </w:p>
    <w:p w14:paraId="31F85219" w14:textId="77777777" w:rsidR="00A27C73" w:rsidRDefault="00A1638E">
      <w:pPr>
        <w:rPr>
          <w:color w:val="000000"/>
          <w:sz w:val="20"/>
          <w:szCs w:val="20"/>
        </w:rPr>
      </w:pPr>
      <w:r>
        <w:rPr>
          <w:color w:val="000000"/>
          <w:sz w:val="20"/>
          <w:szCs w:val="20"/>
        </w:rPr>
        <w:t>BPSim 1.0 required many hours of work by individuals who had to find time to contribute while carrying out their normal duties for the company that employs them. We acknowledge the valuable contribution of the following individual</w:t>
      </w:r>
      <w:r w:rsidR="00F11164">
        <w:rPr>
          <w:color w:val="000000"/>
          <w:sz w:val="20"/>
          <w:szCs w:val="20"/>
        </w:rPr>
        <w:t>s</w:t>
      </w:r>
      <w:r>
        <w:rPr>
          <w:color w:val="000000"/>
          <w:sz w:val="20"/>
          <w:szCs w:val="20"/>
        </w:rPr>
        <w:t>:</w:t>
      </w:r>
    </w:p>
    <w:p w14:paraId="1E7250CA" w14:textId="77777777" w:rsidR="00A27C73" w:rsidRDefault="00A27C73">
      <w:pPr>
        <w:rPr>
          <w:color w:val="000000"/>
          <w:sz w:val="20"/>
          <w:szCs w:val="20"/>
        </w:rPr>
      </w:pPr>
    </w:p>
    <w:p w14:paraId="229228B5" w14:textId="77777777" w:rsidR="00A27C73" w:rsidRDefault="00A1638E">
      <w:pPr>
        <w:rPr>
          <w:color w:val="000000"/>
          <w:sz w:val="20"/>
          <w:szCs w:val="20"/>
        </w:rPr>
      </w:pPr>
      <w:r>
        <w:rPr>
          <w:color w:val="000000"/>
          <w:sz w:val="20"/>
          <w:szCs w:val="20"/>
        </w:rPr>
        <w:t>Andy Adler (Process Analytica), Francois Bonnet (W4), Justin Brunt (Tibco), Mike Carpenter (CACI), Peter Denno (NIST), Lloyd Dugan (DCMO), Denis Gagne (Trisotech), Torben Haag (Open Text), Hanaa Hammad (IBM), Charles Harrell (CACI), Geoff Hook (Lanner), Jeremy Horgan (Lanner), John Januszczak (SIM4BPM), Alberto Manuel (Process Sphere), Razvan Radulian (Why What How), Simon Ringuette (Trisotech), William Rivera (BizAgi), Jesus Sanchez (BizAgi), Redirley Santos (FedEx), Robert Shapiro (Process Analytica), Frances Sneddon (Simul8), Tim Stephenson (KnowProcess), Tihomir Surdilovic (Red Hat).</w:t>
      </w:r>
    </w:p>
    <w:p w14:paraId="5C305AA1" w14:textId="77777777" w:rsidR="00A27C73" w:rsidRDefault="00A27C73">
      <w:pPr>
        <w:rPr>
          <w:color w:val="000000"/>
          <w:sz w:val="20"/>
          <w:szCs w:val="20"/>
        </w:rPr>
      </w:pPr>
    </w:p>
    <w:p w14:paraId="4611B924" w14:textId="77777777" w:rsidR="00A27C73" w:rsidRDefault="00A1638E">
      <w:pPr>
        <w:rPr>
          <w:color w:val="000000"/>
          <w:sz w:val="20"/>
          <w:szCs w:val="20"/>
        </w:rPr>
      </w:pPr>
      <w:r>
        <w:rPr>
          <w:color w:val="000000"/>
          <w:sz w:val="20"/>
          <w:szCs w:val="20"/>
        </w:rPr>
        <w:t>We also would like to acknowledge Sparx Systems for graciously providing licences to Enterprise Architect (EA) in support of this effort.</w:t>
      </w:r>
    </w:p>
    <w:p w14:paraId="30F86E13" w14:textId="77777777" w:rsidR="00A27C73" w:rsidRDefault="00A27C73">
      <w:pPr>
        <w:rPr>
          <w:color w:val="000000"/>
          <w:sz w:val="20"/>
          <w:szCs w:val="20"/>
        </w:rPr>
      </w:pPr>
    </w:p>
    <w:p w14:paraId="45A39A21" w14:textId="77777777" w:rsidR="006A0C9B" w:rsidRDefault="006A0C9B">
      <w:pPr>
        <w:rPr>
          <w:rStyle w:val="Heading1Char"/>
          <w:color w:val="000000"/>
        </w:rPr>
      </w:pPr>
      <w:r>
        <w:rPr>
          <w:rStyle w:val="Heading1Char"/>
          <w:b w:val="0"/>
          <w:color w:val="000000"/>
        </w:rPr>
        <w:br w:type="page"/>
      </w:r>
    </w:p>
    <w:p w14:paraId="305CCBEA" w14:textId="77777777" w:rsidR="00A27C73" w:rsidRPr="006A0C9B" w:rsidRDefault="00A1638E" w:rsidP="006A0C9B">
      <w:pPr>
        <w:pStyle w:val="Heading1"/>
        <w:numPr>
          <w:ilvl w:val="0"/>
          <w:numId w:val="1"/>
        </w:numPr>
        <w:spacing w:before="240" w:after="60"/>
        <w:ind w:left="360" w:hanging="360"/>
        <w:rPr>
          <w:rFonts w:ascii="Arial" w:eastAsia="Arial" w:hAnsi="Arial" w:cs="Arial"/>
        </w:rPr>
      </w:pPr>
      <w:bookmarkStart w:id="14" w:name="_Toc456614146"/>
      <w:r w:rsidRPr="006A0C9B">
        <w:rPr>
          <w:rFonts w:ascii="Arial" w:eastAsia="Arial" w:hAnsi="Arial" w:cs="Arial"/>
        </w:rPr>
        <w:lastRenderedPageBreak/>
        <w:t>Introduction</w:t>
      </w:r>
      <w:bookmarkEnd w:id="14"/>
    </w:p>
    <w:p w14:paraId="7307A75F" w14:textId="77777777" w:rsidR="00A27C73" w:rsidRDefault="00A1638E">
      <w:pPr>
        <w:rPr>
          <w:color w:val="000000"/>
          <w:sz w:val="20"/>
          <w:szCs w:val="20"/>
        </w:rPr>
      </w:pPr>
      <w:r>
        <w:rPr>
          <w:color w:val="000000"/>
          <w:sz w:val="20"/>
          <w:szCs w:val="20"/>
        </w:rPr>
        <w:t>As organizations face increasing levels of pressure to deliver more efficient and effective operations, business process simulation and analysis is being recognized as an integral part of optimizing performance. Inadequate or poorly designed business processes lead to customer expectations not being met and to undesired organizational behavior that may in turn lead to los</w:t>
      </w:r>
      <w:r w:rsidR="0099381B">
        <w:rPr>
          <w:color w:val="000000"/>
          <w:sz w:val="20"/>
          <w:szCs w:val="20"/>
        </w:rPr>
        <w:t>s of revenues, goodwill or worse</w:t>
      </w:r>
      <w:r>
        <w:rPr>
          <w:color w:val="000000"/>
          <w:sz w:val="20"/>
          <w:szCs w:val="20"/>
        </w:rPr>
        <w:t>. This is why it is important to thoroughly analyse business processes in a safe isolated environment before they are deployed. The advantages of business process simulation and analysis over testing new business process in the real world include: no disturbance to current operations, the speed of validation of potential scenarios and a lower relative cost of business transformation exploration/experimentation.</w:t>
      </w:r>
    </w:p>
    <w:p w14:paraId="07ACDFC7" w14:textId="77777777" w:rsidR="00A27C73" w:rsidRDefault="00A27C73">
      <w:pPr>
        <w:rPr>
          <w:color w:val="000000"/>
          <w:sz w:val="20"/>
          <w:szCs w:val="20"/>
        </w:rPr>
      </w:pPr>
    </w:p>
    <w:p w14:paraId="0E1176F0" w14:textId="77777777" w:rsidR="00A27C73" w:rsidRDefault="00A1638E">
      <w:pPr>
        <w:rPr>
          <w:color w:val="000000"/>
          <w:sz w:val="20"/>
          <w:szCs w:val="20"/>
        </w:rPr>
      </w:pPr>
      <w:r>
        <w:rPr>
          <w:color w:val="000000"/>
          <w:sz w:val="20"/>
          <w:szCs w:val="20"/>
        </w:rPr>
        <w:t xml:space="preserve">Although recognized as desired and relevant within the practice of Business Process Management (BPM), simulation and analysis of business processes is still not systematically used in most business process improvement projects. The reasons for this may be many (availability, tooling, training, etc.) but one certain factor is the lack of existence of standards. While mature standards exist for the definition of business process models (e.g. BPMN and XPDL) there is no generally accepted standard for business process simulation and analysis. </w:t>
      </w:r>
    </w:p>
    <w:p w14:paraId="4F0C9E04" w14:textId="77777777" w:rsidR="00A27C73" w:rsidRDefault="00A27C73">
      <w:pPr>
        <w:rPr>
          <w:color w:val="000000"/>
          <w:sz w:val="20"/>
          <w:szCs w:val="20"/>
        </w:rPr>
      </w:pPr>
    </w:p>
    <w:p w14:paraId="3216EE93" w14:textId="77777777" w:rsidR="00A27C73" w:rsidRDefault="00A1638E">
      <w:pPr>
        <w:rPr>
          <w:color w:val="000000"/>
          <w:sz w:val="20"/>
          <w:szCs w:val="20"/>
        </w:rPr>
      </w:pPr>
      <w:r>
        <w:rPr>
          <w:color w:val="000000"/>
          <w:sz w:val="20"/>
          <w:szCs w:val="20"/>
        </w:rPr>
        <w:t>In analysing business processes many different possibilities to improve the process are at hand. Structural analysis will concentrate on the structural aspects (e.g. configuration) of a business process model. These will usually consist of statistical analysis often using static methods. Capacity Analysis will on the other hand concentrate on the capacity aspects of a business process model (e.g. limitations) usually based on dynamic analysis often using discrete simulation methods.</w:t>
      </w:r>
    </w:p>
    <w:p w14:paraId="34CB3F31" w14:textId="77777777" w:rsidR="00A27C73" w:rsidRDefault="00A27C73">
      <w:pPr>
        <w:rPr>
          <w:color w:val="000000"/>
          <w:sz w:val="20"/>
          <w:szCs w:val="20"/>
        </w:rPr>
      </w:pPr>
    </w:p>
    <w:p w14:paraId="744400B5" w14:textId="77777777" w:rsidR="00A27C73" w:rsidRDefault="00A1638E">
      <w:pPr>
        <w:rPr>
          <w:color w:val="000000"/>
          <w:sz w:val="20"/>
          <w:szCs w:val="20"/>
        </w:rPr>
      </w:pPr>
      <w:r>
        <w:rPr>
          <w:color w:val="000000"/>
          <w:sz w:val="20"/>
          <w:szCs w:val="20"/>
        </w:rPr>
        <w:t>To carry out all these analyses, business process models often need to be augmented with process analysis data.  Both estimated values and historical execution values are often used as parameterization of the business process model in support of pre-execution or post-execution optimization.  Pre-execution optimization will concentrate on “what if” analysis of estimated values as input parameters.  While post-execution optimization will concentrate on “what if” analysis of historical values as input parameters, either provided as data for distributions or as “actuals”.</w:t>
      </w:r>
    </w:p>
    <w:p w14:paraId="6FDC0BA6" w14:textId="77777777" w:rsidR="00A27C73" w:rsidRDefault="00A27C73">
      <w:pPr>
        <w:pStyle w:val="NoSpacing"/>
        <w:rPr>
          <w:color w:val="000000"/>
        </w:rPr>
      </w:pPr>
    </w:p>
    <w:p w14:paraId="67B7CEB9" w14:textId="77777777" w:rsidR="00A27C73" w:rsidRDefault="00A1638E">
      <w:pPr>
        <w:pStyle w:val="NoSpacing"/>
      </w:pPr>
      <w:r>
        <w:rPr>
          <w:color w:val="000000"/>
        </w:rPr>
        <w:br w:type="page"/>
      </w:r>
    </w:p>
    <w:p w14:paraId="11826CF2" w14:textId="77777777" w:rsidR="00A27C73" w:rsidRPr="006A0C9B" w:rsidRDefault="00A1638E" w:rsidP="006A0C9B">
      <w:pPr>
        <w:pStyle w:val="Heading1"/>
        <w:numPr>
          <w:ilvl w:val="0"/>
          <w:numId w:val="1"/>
        </w:numPr>
        <w:spacing w:before="240" w:after="60"/>
        <w:ind w:left="360" w:hanging="360"/>
      </w:pPr>
      <w:bookmarkStart w:id="15" w:name="_Toc456614147"/>
      <w:r w:rsidRPr="006A0C9B">
        <w:lastRenderedPageBreak/>
        <w:t>Scope</w:t>
      </w:r>
      <w:bookmarkEnd w:id="15"/>
    </w:p>
    <w:p w14:paraId="539A3C4E" w14:textId="77777777" w:rsidR="00A27C73" w:rsidRDefault="00A1638E">
      <w:pPr>
        <w:rPr>
          <w:color w:val="000000"/>
          <w:sz w:val="20"/>
          <w:szCs w:val="20"/>
        </w:rPr>
      </w:pPr>
      <w:r>
        <w:rPr>
          <w:color w:val="000000"/>
          <w:sz w:val="20"/>
          <w:szCs w:val="20"/>
        </w:rPr>
        <w:t xml:space="preserve">This document introduces the Business Process Simulation (BPSim) framework, a standardized specification that allows business process models captured in either BPMN or XPDL to be augmented with information in support of rigorous methods of analysis.  </w:t>
      </w:r>
    </w:p>
    <w:p w14:paraId="5F08659C" w14:textId="77777777" w:rsidR="00A27C73" w:rsidRDefault="00A27C73">
      <w:pPr>
        <w:rPr>
          <w:color w:val="000000"/>
          <w:sz w:val="20"/>
          <w:szCs w:val="20"/>
        </w:rPr>
      </w:pPr>
    </w:p>
    <w:p w14:paraId="602EF360" w14:textId="77777777" w:rsidR="00A27C73" w:rsidRDefault="00A1638E">
      <w:pPr>
        <w:spacing w:after="200" w:line="276" w:lineRule="auto"/>
        <w:rPr>
          <w:color w:val="000000"/>
          <w:sz w:val="20"/>
          <w:szCs w:val="20"/>
        </w:rPr>
      </w:pPr>
      <w:r>
        <w:rPr>
          <w:color w:val="000000"/>
          <w:sz w:val="20"/>
          <w:szCs w:val="20"/>
        </w:rPr>
        <w:t>This specification defines the parameterization and interchange of process analysis data allowing structural and capacity analysis of process models. This specification is meant to support both pre-execution and post-execution optimization of said process models.</w:t>
      </w:r>
    </w:p>
    <w:p w14:paraId="043BA4B0" w14:textId="77777777" w:rsidR="00A27C73" w:rsidRDefault="00A1638E">
      <w:pPr>
        <w:spacing w:after="200" w:line="276" w:lineRule="auto"/>
        <w:rPr>
          <w:color w:val="000000"/>
          <w:sz w:val="20"/>
          <w:szCs w:val="20"/>
        </w:rPr>
      </w:pPr>
      <w:r>
        <w:rPr>
          <w:color w:val="000000"/>
          <w:sz w:val="20"/>
          <w:szCs w:val="20"/>
        </w:rPr>
        <w:t>This specification consists of an underlying computer-interpretable representation (meta-model) and an accompanying electronic file format to ease the safeguard and transfer of this data between different tools (interchange format).</w:t>
      </w:r>
    </w:p>
    <w:p w14:paraId="7F299C3F" w14:textId="77777777" w:rsidR="00A27C73" w:rsidRDefault="00A1638E">
      <w:pPr>
        <w:spacing w:after="200" w:line="276" w:lineRule="auto"/>
        <w:rPr>
          <w:color w:val="000000"/>
          <w:sz w:val="20"/>
          <w:szCs w:val="20"/>
        </w:rPr>
      </w:pPr>
      <w:r>
        <w:rPr>
          <w:color w:val="000000"/>
          <w:sz w:val="20"/>
          <w:szCs w:val="20"/>
        </w:rPr>
        <w:t xml:space="preserve">The BPSim meta-model is captured using the Unified Modeling Language (UML) and the interchange format is defined using an XML Schema Definition (XSD). Note that the BPSim meta-model and the interchange format represent the core of the normative material of this specification. </w:t>
      </w:r>
    </w:p>
    <w:p w14:paraId="7A5C1272" w14:textId="77777777" w:rsidR="00A27C73" w:rsidRDefault="00A1638E">
      <w:pPr>
        <w:spacing w:after="200" w:line="276" w:lineRule="auto"/>
        <w:rPr>
          <w:color w:val="000000"/>
          <w:sz w:val="20"/>
          <w:szCs w:val="20"/>
        </w:rPr>
      </w:pPr>
      <w:r>
        <w:rPr>
          <w:color w:val="000000"/>
          <w:sz w:val="20"/>
          <w:szCs w:val="20"/>
        </w:rPr>
        <w:t xml:space="preserve">In defining the meta-model and the interchange format, priority was given to ensure a resulting interchange format (XML file) that is more human consumable.  Conversely, this decision of favoring a more human consumable interchange format has the known side effect that the resulting meta-model does not adhere to all best practices of the object orientation. </w:t>
      </w:r>
    </w:p>
    <w:p w14:paraId="393C9F78" w14:textId="77777777" w:rsidR="00A27C73" w:rsidRDefault="00A1638E">
      <w:pPr>
        <w:spacing w:after="200" w:line="276" w:lineRule="auto"/>
        <w:rPr>
          <w:color w:val="000000"/>
          <w:sz w:val="20"/>
          <w:szCs w:val="20"/>
        </w:rPr>
      </w:pPr>
      <w:r>
        <w:rPr>
          <w:color w:val="000000"/>
          <w:sz w:val="20"/>
          <w:szCs w:val="20"/>
        </w:rPr>
        <w:t>In order to support both pre-execution and post-execution optimization, the meta-model and interchange format allow for the capture of both inputs and outputs of the process analysis. Both estimated values and historical execution values are supported as parameterization of the business process model.</w:t>
      </w:r>
    </w:p>
    <w:p w14:paraId="65BE8267" w14:textId="77777777" w:rsidR="00A27C73" w:rsidRDefault="00A1638E">
      <w:pPr>
        <w:spacing w:after="200" w:line="276" w:lineRule="auto"/>
        <w:rPr>
          <w:color w:val="000000"/>
          <w:sz w:val="20"/>
          <w:szCs w:val="20"/>
        </w:rPr>
      </w:pPr>
      <w:r>
        <w:rPr>
          <w:color w:val="000000"/>
          <w:sz w:val="20"/>
          <w:szCs w:val="20"/>
        </w:rPr>
        <w:t>One of the goals of this specification is to be complementary to already existing standards related to business process modeling. This version of the BPSim specification is scoped based on the Business Process Model and Notation (BPMN) version 2.0 from the Object Management Group (OMG) [1] and the XML Process Definition Language (XPDL) version 2.2 from the Workflow Management Coalition (WfMC) [2].  The BPSim conceptual model is presented below.</w:t>
      </w:r>
    </w:p>
    <w:p w14:paraId="589D9204" w14:textId="77777777" w:rsidR="00A27C73" w:rsidRDefault="00A27C73">
      <w:pPr>
        <w:spacing w:after="200" w:line="276" w:lineRule="auto"/>
        <w:rPr>
          <w:color w:val="000000"/>
          <w:sz w:val="20"/>
          <w:szCs w:val="20"/>
        </w:rPr>
      </w:pPr>
    </w:p>
    <w:p w14:paraId="2FF7932C" w14:textId="77777777" w:rsidR="00A27C73" w:rsidRDefault="00932F62">
      <w:pPr>
        <w:jc w:val="center"/>
        <w:rPr>
          <w:color w:val="000000"/>
          <w:sz w:val="20"/>
          <w:szCs w:val="20"/>
        </w:rPr>
      </w:pPr>
      <w:r>
        <w:pict w14:anchorId="3B572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94.25pt;mso-wrap-distance-left:9pt;mso-wrap-distance-right:9pt;mso-position-horizontal-relative:char;mso-position-vertical-relative:line">
            <v:imagedata r:id="rId9" o:title=""/>
          </v:shape>
        </w:pict>
      </w:r>
    </w:p>
    <w:p w14:paraId="47D5D228" w14:textId="77777777" w:rsidR="00A27C73" w:rsidRDefault="00A27C73">
      <w:pPr>
        <w:jc w:val="center"/>
        <w:rPr>
          <w:color w:val="000000"/>
          <w:sz w:val="20"/>
          <w:szCs w:val="20"/>
        </w:rPr>
      </w:pPr>
    </w:p>
    <w:p w14:paraId="70EC13D5" w14:textId="77777777" w:rsidR="00A27C73" w:rsidRDefault="00A1638E">
      <w:pPr>
        <w:spacing w:after="200" w:line="276" w:lineRule="auto"/>
        <w:rPr>
          <w:color w:val="000000"/>
          <w:sz w:val="20"/>
          <w:szCs w:val="20"/>
        </w:rPr>
      </w:pPr>
      <w:r>
        <w:rPr>
          <w:color w:val="000000"/>
          <w:sz w:val="20"/>
          <w:szCs w:val="20"/>
        </w:rPr>
        <w:lastRenderedPageBreak/>
        <w:t>In realizing this version, attention was given as to not duplicate any process model information already provided by these two process modeling standards whenever possible. Great care was also taken to ensure that proper extension mechanism of both BPMN and XPDL were respected as to ensure that interchange could take place within a proper BPMN file, a proper XPDL file or as a standalone XML file.</w:t>
      </w:r>
    </w:p>
    <w:p w14:paraId="2BC1C146" w14:textId="77777777" w:rsidR="00A27C73" w:rsidRPr="006A0C9B" w:rsidRDefault="00A1638E" w:rsidP="006A0C9B">
      <w:pPr>
        <w:pStyle w:val="Heading1"/>
        <w:numPr>
          <w:ilvl w:val="0"/>
          <w:numId w:val="1"/>
        </w:numPr>
        <w:spacing w:before="240" w:after="60"/>
        <w:ind w:left="360" w:hanging="360"/>
        <w:rPr>
          <w:rFonts w:ascii="Arial" w:eastAsia="Arial" w:hAnsi="Arial" w:cs="Arial"/>
          <w:color w:val="000000"/>
        </w:rPr>
      </w:pPr>
      <w:bookmarkStart w:id="16" w:name="_Toc456614148"/>
      <w:r w:rsidRPr="006A0C9B">
        <w:rPr>
          <w:rFonts w:ascii="Arial" w:eastAsia="Arial" w:hAnsi="Arial" w:cs="Arial"/>
          <w:color w:val="000000"/>
        </w:rPr>
        <w:t>References</w:t>
      </w:r>
      <w:bookmarkEnd w:id="16"/>
    </w:p>
    <w:p w14:paraId="43206DAD" w14:textId="77777777" w:rsidR="00A27C73" w:rsidRDefault="00A1638E">
      <w:pPr>
        <w:jc w:val="both"/>
        <w:rPr>
          <w:color w:val="000000"/>
          <w:sz w:val="20"/>
          <w:szCs w:val="20"/>
        </w:rPr>
      </w:pPr>
      <w:r>
        <w:rPr>
          <w:color w:val="000000"/>
          <w:sz w:val="20"/>
          <w:szCs w:val="20"/>
        </w:rPr>
        <w:t>[1] Object Management Group (OMG): Business Process Model and Notation (BPMN Version 2.0), OMG report: dtc/2010-06-05, OMG, (2010). http://www.bpmn.org</w:t>
      </w:r>
    </w:p>
    <w:p w14:paraId="4E1C581E" w14:textId="77777777" w:rsidR="00A27C73" w:rsidRDefault="00A27C73">
      <w:pPr>
        <w:jc w:val="both"/>
        <w:rPr>
          <w:color w:val="000000"/>
          <w:sz w:val="20"/>
          <w:szCs w:val="20"/>
        </w:rPr>
      </w:pPr>
    </w:p>
    <w:p w14:paraId="306D61AC" w14:textId="77777777" w:rsidR="00A27C73" w:rsidRDefault="00A1638E">
      <w:pPr>
        <w:rPr>
          <w:color w:val="000000"/>
          <w:sz w:val="20"/>
          <w:szCs w:val="20"/>
        </w:rPr>
      </w:pPr>
      <w:r>
        <w:rPr>
          <w:color w:val="000000"/>
          <w:sz w:val="20"/>
          <w:szCs w:val="20"/>
        </w:rPr>
        <w:t>[2] Workflow Management Coalition (WfMC): Process Definition Interface- XML Process Definition Language (XPDL Version 2.2), WfMc Document Number WFMC-TC-1025, WfMC, (2012). http://www.xpdl.org</w:t>
      </w:r>
    </w:p>
    <w:p w14:paraId="6F48D71A" w14:textId="77777777" w:rsidR="00A27C73" w:rsidRDefault="00A27C73">
      <w:pPr>
        <w:rPr>
          <w:color w:val="000000"/>
          <w:sz w:val="20"/>
          <w:szCs w:val="20"/>
        </w:rPr>
      </w:pPr>
    </w:p>
    <w:p w14:paraId="5870F58F" w14:textId="77777777" w:rsidR="00A27C73" w:rsidRDefault="00A1638E">
      <w:pPr>
        <w:rPr>
          <w:color w:val="000000"/>
          <w:sz w:val="20"/>
          <w:szCs w:val="20"/>
        </w:rPr>
      </w:pPr>
      <w:r>
        <w:rPr>
          <w:color w:val="000000"/>
          <w:sz w:val="20"/>
          <w:szCs w:val="20"/>
        </w:rPr>
        <w:t>[3] ISO 4217 defined at http://www.iso.org/iso/catalogue_detail/?csnumber=46121</w:t>
      </w:r>
    </w:p>
    <w:p w14:paraId="00894532" w14:textId="77777777" w:rsidR="00A27C73" w:rsidRDefault="00A27C73">
      <w:pPr>
        <w:rPr>
          <w:color w:val="000000"/>
          <w:sz w:val="18"/>
          <w:szCs w:val="18"/>
        </w:rPr>
      </w:pPr>
    </w:p>
    <w:p w14:paraId="2D304544" w14:textId="77777777" w:rsidR="00A27C73" w:rsidRDefault="00A1638E">
      <w:pPr>
        <w:rPr>
          <w:color w:val="000000"/>
          <w:sz w:val="20"/>
          <w:szCs w:val="20"/>
        </w:rPr>
      </w:pPr>
      <w:r>
        <w:rPr>
          <w:color w:val="000000"/>
          <w:sz w:val="20"/>
          <w:szCs w:val="20"/>
        </w:rPr>
        <w:t>[4] ISO 8601 defined at http://www.iso.org/iso/catalogue_detail?csnumber=40874</w:t>
      </w:r>
    </w:p>
    <w:p w14:paraId="2FDDFABA" w14:textId="77777777" w:rsidR="00A27C73" w:rsidRDefault="00A27C73">
      <w:pPr>
        <w:rPr>
          <w:color w:val="000000"/>
          <w:sz w:val="20"/>
          <w:szCs w:val="20"/>
        </w:rPr>
      </w:pPr>
    </w:p>
    <w:p w14:paraId="71E87950" w14:textId="77777777" w:rsidR="00A27C73" w:rsidRDefault="00A1638E">
      <w:pPr>
        <w:rPr>
          <w:color w:val="000000"/>
          <w:sz w:val="20"/>
          <w:szCs w:val="20"/>
        </w:rPr>
      </w:pPr>
      <w:r>
        <w:rPr>
          <w:color w:val="000000"/>
          <w:sz w:val="20"/>
          <w:szCs w:val="20"/>
        </w:rPr>
        <w:t>[5] XPATH 1.0 language defined at http://www.w3.org/TR/1999/REC-xpath-19991116/</w:t>
      </w:r>
    </w:p>
    <w:p w14:paraId="7E82DC0C" w14:textId="77777777" w:rsidR="00A27C73" w:rsidRDefault="00A27C73">
      <w:pPr>
        <w:rPr>
          <w:color w:val="000000"/>
          <w:sz w:val="20"/>
          <w:szCs w:val="20"/>
        </w:rPr>
      </w:pPr>
    </w:p>
    <w:p w14:paraId="7D40A2D4" w14:textId="77777777" w:rsidR="00A27C73" w:rsidRDefault="00A1638E">
      <w:pPr>
        <w:rPr>
          <w:color w:val="000000"/>
          <w:sz w:val="20"/>
          <w:szCs w:val="20"/>
        </w:rPr>
      </w:pPr>
      <w:r>
        <w:rPr>
          <w:color w:val="000000"/>
          <w:sz w:val="20"/>
          <w:szCs w:val="20"/>
        </w:rPr>
        <w:t>[6] iCalendar (RFC 5545) defined at http://tools.ietf.org/html/rfc5545</w:t>
      </w:r>
    </w:p>
    <w:p w14:paraId="33B3A391" w14:textId="77777777" w:rsidR="00A27C73" w:rsidRDefault="00A27C73">
      <w:pPr>
        <w:rPr>
          <w:color w:val="000000"/>
          <w:sz w:val="20"/>
          <w:szCs w:val="20"/>
        </w:rPr>
      </w:pPr>
    </w:p>
    <w:p w14:paraId="0D96B198" w14:textId="77777777" w:rsidR="00A27C73" w:rsidRDefault="00A1638E">
      <w:pPr>
        <w:rPr>
          <w:color w:val="000000"/>
          <w:sz w:val="20"/>
          <w:szCs w:val="20"/>
        </w:rPr>
      </w:pPr>
      <w:commentRangeStart w:id="17"/>
      <w:r>
        <w:rPr>
          <w:color w:val="000000"/>
          <w:sz w:val="20"/>
          <w:szCs w:val="20"/>
        </w:rPr>
        <w:t>[7] XES 2.0 defined at http://www.xes-standard.org/_media/xes/xesstandarddefinition-2.0.pdf</w:t>
      </w:r>
      <w:commentRangeEnd w:id="17"/>
      <w:r w:rsidR="002E1F7A">
        <w:rPr>
          <w:rStyle w:val="CommentReference"/>
        </w:rPr>
        <w:commentReference w:id="17"/>
      </w:r>
    </w:p>
    <w:p w14:paraId="6927C55F" w14:textId="77777777" w:rsidR="00A27C73" w:rsidRDefault="00A27C73">
      <w:pPr>
        <w:ind w:left="720" w:hanging="360"/>
        <w:rPr>
          <w:color w:val="000000"/>
          <w:sz w:val="20"/>
          <w:szCs w:val="20"/>
        </w:rPr>
      </w:pPr>
    </w:p>
    <w:p w14:paraId="35CBAD59" w14:textId="77777777" w:rsidR="00A27C73" w:rsidRPr="006A0C9B" w:rsidRDefault="00A1638E" w:rsidP="006A0C9B">
      <w:pPr>
        <w:pStyle w:val="Heading1"/>
        <w:numPr>
          <w:ilvl w:val="0"/>
          <w:numId w:val="1"/>
        </w:numPr>
        <w:spacing w:before="240" w:after="60"/>
        <w:ind w:left="360" w:hanging="360"/>
      </w:pPr>
      <w:bookmarkStart w:id="18" w:name="_Toc456614149"/>
      <w:r w:rsidRPr="006A0C9B">
        <w:t>Conformance</w:t>
      </w:r>
      <w:bookmarkEnd w:id="18"/>
    </w:p>
    <w:p w14:paraId="61C5EF05" w14:textId="77777777" w:rsidR="00A27C73" w:rsidRDefault="00A1638E">
      <w:pPr>
        <w:spacing w:after="200" w:line="276" w:lineRule="auto"/>
        <w:rPr>
          <w:color w:val="000000"/>
          <w:sz w:val="20"/>
          <w:szCs w:val="20"/>
        </w:rPr>
      </w:pPr>
      <w:r>
        <w:rPr>
          <w:color w:val="000000"/>
          <w:sz w:val="20"/>
          <w:szCs w:val="20"/>
        </w:rPr>
        <w:t>The meta-model and the interchange format represent the core of the normative material of this specification.</w:t>
      </w:r>
    </w:p>
    <w:p w14:paraId="016F7BCC" w14:textId="77777777" w:rsidR="00A27C73" w:rsidRDefault="00A1638E">
      <w:pPr>
        <w:spacing w:after="200" w:line="276" w:lineRule="auto"/>
        <w:rPr>
          <w:color w:val="000000"/>
          <w:sz w:val="20"/>
          <w:szCs w:val="20"/>
        </w:rPr>
      </w:pPr>
      <w:r>
        <w:rPr>
          <w:color w:val="000000"/>
          <w:sz w:val="20"/>
          <w:szCs w:val="20"/>
        </w:rPr>
        <w:t>This rest of this specification is organized into sections.  All sections of this document are normative.</w:t>
      </w:r>
    </w:p>
    <w:p w14:paraId="2CECE095" w14:textId="77777777" w:rsidR="00A27C73" w:rsidRDefault="00A1638E">
      <w:pPr>
        <w:spacing w:after="200" w:line="276" w:lineRule="auto"/>
        <w:rPr>
          <w:color w:val="000000"/>
          <w:sz w:val="20"/>
          <w:szCs w:val="20"/>
        </w:rPr>
      </w:pPr>
      <w:r>
        <w:rPr>
          <w:color w:val="000000"/>
          <w:sz w:val="20"/>
          <w:szCs w:val="20"/>
        </w:rPr>
        <w:t>An individual or organization (vendor or otherwise) cannot claim conformance to this specification unless addressing all normative sections of this specification.</w:t>
      </w:r>
    </w:p>
    <w:p w14:paraId="167072B3" w14:textId="77777777" w:rsidR="00A27C73" w:rsidRDefault="00A1638E">
      <w:pPr>
        <w:spacing w:after="200" w:line="276" w:lineRule="auto"/>
      </w:pPr>
      <w:r>
        <w:rPr>
          <w:rFonts w:ascii="Calibri" w:eastAsia="Calibri" w:hAnsi="Calibri" w:cs="Calibri"/>
          <w:color w:val="000000"/>
          <w:sz w:val="22"/>
          <w:szCs w:val="22"/>
        </w:rPr>
        <w:br w:type="page"/>
      </w:r>
    </w:p>
    <w:p w14:paraId="72ECEF57" w14:textId="77777777" w:rsidR="00A27C73" w:rsidRDefault="00A1638E">
      <w:pPr>
        <w:pStyle w:val="Heading1"/>
        <w:numPr>
          <w:ilvl w:val="0"/>
          <w:numId w:val="1"/>
        </w:numPr>
        <w:spacing w:before="240" w:after="60"/>
        <w:ind w:left="360" w:hanging="360"/>
        <w:rPr>
          <w:rFonts w:ascii="Arial" w:eastAsia="Arial" w:hAnsi="Arial" w:cs="Arial"/>
          <w:color w:val="000000"/>
        </w:rPr>
      </w:pPr>
      <w:bookmarkStart w:id="19" w:name="ORG_BPSIM"/>
      <w:bookmarkStart w:id="20" w:name="BKM_B1B18BEF_A310_466D_8759_F277C4E2DE80"/>
      <w:bookmarkStart w:id="21" w:name="_Toc456614150"/>
      <w:bookmarkEnd w:id="19"/>
      <w:bookmarkEnd w:id="20"/>
      <w:r>
        <w:rPr>
          <w:rFonts w:ascii="Arial" w:eastAsia="Arial" w:hAnsi="Arial" w:cs="Arial"/>
          <w:color w:val="000000"/>
        </w:rPr>
        <w:lastRenderedPageBreak/>
        <w:t>Elements</w:t>
      </w:r>
      <w:bookmarkEnd w:id="21"/>
    </w:p>
    <w:p w14:paraId="06A6C88B" w14:textId="77777777" w:rsidR="00A27C73" w:rsidRDefault="00A27C73">
      <w:pPr>
        <w:rPr>
          <w:color w:val="000000"/>
          <w:sz w:val="20"/>
          <w:szCs w:val="20"/>
        </w:rPr>
      </w:pPr>
    </w:p>
    <w:p w14:paraId="476835F7" w14:textId="77777777" w:rsidR="00A27C73" w:rsidRDefault="00A27C73">
      <w:pPr>
        <w:rPr>
          <w:color w:val="000000"/>
          <w:sz w:val="20"/>
          <w:szCs w:val="20"/>
        </w:rPr>
      </w:pPr>
    </w:p>
    <w:p w14:paraId="03EB2AC9"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22" w:name="SCENARIO"/>
      <w:bookmarkStart w:id="23" w:name="BKM_56045421_C496_4A36_9FD1_B60B4C5F5E13"/>
      <w:bookmarkStart w:id="24" w:name="_Toc456614151"/>
      <w:bookmarkEnd w:id="22"/>
      <w:bookmarkEnd w:id="23"/>
      <w:r>
        <w:rPr>
          <w:rFonts w:ascii="Arial" w:eastAsia="Arial" w:hAnsi="Arial" w:cs="Arial"/>
          <w:color w:val="000000"/>
          <w:sz w:val="30"/>
          <w:szCs w:val="30"/>
        </w:rPr>
        <w:t>Scenario</w:t>
      </w:r>
      <w:bookmarkEnd w:id="24"/>
    </w:p>
    <w:p w14:paraId="6FD523A1" w14:textId="77777777" w:rsidR="00A27C73" w:rsidRDefault="00A1638E">
      <w:pPr>
        <w:rPr>
          <w:color w:val="000000"/>
          <w:sz w:val="20"/>
          <w:szCs w:val="20"/>
        </w:rPr>
      </w:pPr>
      <w:r>
        <w:rPr>
          <w:color w:val="000000"/>
          <w:sz w:val="20"/>
          <w:szCs w:val="20"/>
        </w:rPr>
        <w:t>In BPSim process analysis data is used to provide complementary information to a BPMN or XPDL business process model in the context of process analysis, simulation and optimization. Business process models and their business process elements are external sources. Scenarios within the process analysis data are always in reference to a single business process model (note that many processes can be captured into a single BPMN or XPDL business process model). Thus the business process model is a separately defined fixed point with variations possible on scenarios.</w:t>
      </w:r>
    </w:p>
    <w:p w14:paraId="5EC4C3AF" w14:textId="77777777" w:rsidR="00A27C73" w:rsidRDefault="00A27C73">
      <w:pPr>
        <w:rPr>
          <w:color w:val="000000"/>
          <w:sz w:val="20"/>
          <w:szCs w:val="20"/>
        </w:rPr>
      </w:pPr>
    </w:p>
    <w:p w14:paraId="3D93F581" w14:textId="77777777" w:rsidR="00A27C73" w:rsidRDefault="00A1638E">
      <w:pPr>
        <w:rPr>
          <w:color w:val="000000"/>
          <w:sz w:val="20"/>
          <w:szCs w:val="20"/>
        </w:rPr>
      </w:pPr>
      <w:r>
        <w:rPr>
          <w:color w:val="000000"/>
          <w:sz w:val="20"/>
          <w:szCs w:val="20"/>
        </w:rPr>
        <w:t xml:space="preserve">Scenarios can be used to capture: </w:t>
      </w:r>
    </w:p>
    <w:p w14:paraId="703E2309" w14:textId="77777777" w:rsidR="00A27C73" w:rsidRDefault="00A1638E">
      <w:pPr>
        <w:rPr>
          <w:color w:val="000000"/>
          <w:sz w:val="20"/>
          <w:szCs w:val="20"/>
        </w:rPr>
      </w:pPr>
      <w:r>
        <w:rPr>
          <w:color w:val="000000"/>
          <w:sz w:val="20"/>
          <w:szCs w:val="20"/>
        </w:rPr>
        <w:t xml:space="preserve">a)    input parameter specification for analysis, simulation and optimization; </w:t>
      </w:r>
    </w:p>
    <w:p w14:paraId="1AD313EC" w14:textId="77777777" w:rsidR="00A27C73" w:rsidRDefault="00A1638E">
      <w:pPr>
        <w:rPr>
          <w:color w:val="000000"/>
          <w:sz w:val="20"/>
          <w:szCs w:val="20"/>
        </w:rPr>
      </w:pPr>
      <w:r>
        <w:rPr>
          <w:color w:val="000000"/>
          <w:sz w:val="20"/>
          <w:szCs w:val="20"/>
        </w:rPr>
        <w:t xml:space="preserve">b)    results from analysis, simulation and optimization; </w:t>
      </w:r>
    </w:p>
    <w:p w14:paraId="2EAFFDC2" w14:textId="77777777" w:rsidR="00A27C73" w:rsidRDefault="00A1638E">
      <w:pPr>
        <w:rPr>
          <w:color w:val="000000"/>
          <w:sz w:val="20"/>
          <w:szCs w:val="20"/>
        </w:rPr>
      </w:pPr>
      <w:r>
        <w:rPr>
          <w:color w:val="000000"/>
          <w:sz w:val="20"/>
          <w:szCs w:val="20"/>
        </w:rPr>
        <w:t xml:space="preserve">c)    historical data from past real world execution of the business process model. </w:t>
      </w:r>
    </w:p>
    <w:p w14:paraId="30A6B7B8" w14:textId="77777777" w:rsidR="00A27C73" w:rsidRDefault="00A27C73">
      <w:pPr>
        <w:rPr>
          <w:color w:val="000000"/>
          <w:sz w:val="20"/>
          <w:szCs w:val="20"/>
        </w:rPr>
      </w:pPr>
    </w:p>
    <w:p w14:paraId="06E2E92F" w14:textId="77777777" w:rsidR="00A27C73" w:rsidRDefault="00A1638E">
      <w:pPr>
        <w:rPr>
          <w:color w:val="000000"/>
          <w:sz w:val="20"/>
          <w:szCs w:val="20"/>
        </w:rPr>
      </w:pPr>
      <w:r>
        <w:rPr>
          <w:color w:val="000000"/>
          <w:sz w:val="20"/>
          <w:szCs w:val="20"/>
        </w:rPr>
        <w:t xml:space="preserve">Scenarios of results will often reference a scenario of input specification (i.e. the results for the referenced input set). </w:t>
      </w:r>
    </w:p>
    <w:p w14:paraId="4A1873A9" w14:textId="77777777" w:rsidR="00A27C73" w:rsidRDefault="00A27C73">
      <w:pPr>
        <w:rPr>
          <w:color w:val="000000"/>
          <w:sz w:val="20"/>
          <w:szCs w:val="20"/>
        </w:rPr>
      </w:pPr>
    </w:p>
    <w:p w14:paraId="2719EE17" w14:textId="77777777" w:rsidR="00A27C73" w:rsidRDefault="00A1638E">
      <w:pPr>
        <w:rPr>
          <w:color w:val="000000"/>
          <w:sz w:val="20"/>
          <w:szCs w:val="20"/>
        </w:rPr>
      </w:pPr>
      <w:r>
        <w:rPr>
          <w:color w:val="000000"/>
          <w:sz w:val="20"/>
          <w:szCs w:val="20"/>
        </w:rPr>
        <w:t>It is possible for a scenario to overload or augment (inherit from) another scenario. In such case, only the changes to the element parameters values, or the added element parameters and their values, need to be specified in the inheriting scenario.</w:t>
      </w:r>
    </w:p>
    <w:p w14:paraId="28CFBE13" w14:textId="77777777" w:rsidR="00A27C73" w:rsidRDefault="00A27C73">
      <w:pPr>
        <w:rPr>
          <w:color w:val="000000"/>
          <w:sz w:val="20"/>
          <w:szCs w:val="20"/>
        </w:rPr>
      </w:pPr>
    </w:p>
    <w:p w14:paraId="44BBB0F3" w14:textId="77777777" w:rsidR="00A27C73" w:rsidRDefault="00A1638E">
      <w:pPr>
        <w:rPr>
          <w:color w:val="000000"/>
          <w:sz w:val="20"/>
          <w:szCs w:val="20"/>
        </w:rPr>
      </w:pPr>
      <w:r>
        <w:rPr>
          <w:color w:val="000000"/>
          <w:sz w:val="20"/>
          <w:szCs w:val="20"/>
        </w:rPr>
        <w:t>A scenario is composed of a collection of element parameters. Each element parameter of a scenario references a specific element of a process within the business process model.</w:t>
      </w:r>
    </w:p>
    <w:p w14:paraId="6F803025" w14:textId="77777777" w:rsidR="00A27C73" w:rsidRDefault="00A27C73">
      <w:pPr>
        <w:rPr>
          <w:color w:val="000000"/>
          <w:sz w:val="20"/>
          <w:szCs w:val="20"/>
        </w:rPr>
      </w:pPr>
    </w:p>
    <w:p w14:paraId="23C3DB6D" w14:textId="77777777" w:rsidR="00A27C73" w:rsidRDefault="00A1638E">
      <w:pPr>
        <w:rPr>
          <w:color w:val="000000"/>
          <w:sz w:val="20"/>
          <w:szCs w:val="20"/>
        </w:rPr>
      </w:pPr>
      <w:r>
        <w:rPr>
          <w:color w:val="000000"/>
          <w:sz w:val="20"/>
          <w:szCs w:val="20"/>
        </w:rPr>
        <w:t>Each scenario may possess scenario parameters.</w:t>
      </w:r>
    </w:p>
    <w:p w14:paraId="2BC5B24D" w14:textId="77777777" w:rsidR="00A27C73" w:rsidRDefault="00A27C73">
      <w:pPr>
        <w:rPr>
          <w:color w:val="000000"/>
          <w:sz w:val="20"/>
          <w:szCs w:val="20"/>
        </w:rPr>
      </w:pPr>
    </w:p>
    <w:p w14:paraId="5A55F54F" w14:textId="77777777" w:rsidR="00A27C73" w:rsidRDefault="00A1638E">
      <w:pPr>
        <w:rPr>
          <w:rFonts w:ascii="Times New Roman" w:eastAsia="Times New Roman" w:hAnsi="Times New Roman" w:cs="Times New Roman"/>
          <w:color w:val="000000"/>
          <w:sz w:val="22"/>
          <w:szCs w:val="22"/>
        </w:rPr>
      </w:pPr>
      <w:r>
        <w:rPr>
          <w:color w:val="000000"/>
          <w:sz w:val="20"/>
          <w:szCs w:val="20"/>
        </w:rPr>
        <w:t>An extension capability is provided to the BPSim data. Both scenarios and element parameters can be extended with proprietary vendor extensions</w:t>
      </w:r>
      <w:r>
        <w:rPr>
          <w:rFonts w:ascii="Times New Roman" w:eastAsia="Times New Roman" w:hAnsi="Times New Roman" w:cs="Times New Roman"/>
          <w:color w:val="000000"/>
          <w:sz w:val="22"/>
          <w:szCs w:val="22"/>
        </w:rPr>
        <w:t>.</w:t>
      </w:r>
    </w:p>
    <w:p w14:paraId="2EB0C086" w14:textId="77777777" w:rsidR="00A27C73" w:rsidRDefault="00A27C73">
      <w:pPr>
        <w:rPr>
          <w:color w:val="000000"/>
          <w:sz w:val="20"/>
          <w:szCs w:val="20"/>
        </w:rPr>
      </w:pPr>
    </w:p>
    <w:p w14:paraId="4DD6B2F0" w14:textId="77777777" w:rsidR="00A27C73" w:rsidRDefault="00A27C73">
      <w:pPr>
        <w:rPr>
          <w:color w:val="000000"/>
          <w:sz w:val="20"/>
          <w:szCs w:val="20"/>
        </w:rPr>
      </w:pPr>
    </w:p>
    <w:p w14:paraId="409B8E5C" w14:textId="77777777" w:rsidR="00A27C73" w:rsidRDefault="00A1638E">
      <w:pPr>
        <w:rPr>
          <w:color w:val="000000"/>
          <w:sz w:val="20"/>
          <w:szCs w:val="20"/>
        </w:rPr>
      </w:pPr>
      <w:bookmarkStart w:id="25" w:name="BKM_475C07C7_E7C5_48D6_8EC4_F1A03451769A"/>
      <w:bookmarkEnd w:id="25"/>
      <w:r>
        <w:rPr>
          <w:noProof/>
        </w:rPr>
        <w:drawing>
          <wp:inline distT="0" distB="0" distL="0" distR="0" wp14:anchorId="0E631A5F" wp14:editId="0AF755B4">
            <wp:extent cx="5928995" cy="2296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12"/>
                    <a:stretch>
                      <a:fillRect/>
                    </a:stretch>
                  </pic:blipFill>
                  <pic:spPr bwMode="auto">
                    <a:xfrm>
                      <a:off x="0" y="0"/>
                      <a:ext cx="5928995" cy="2296795"/>
                    </a:xfrm>
                    <a:prstGeom prst="rect">
                      <a:avLst/>
                    </a:prstGeom>
                    <a:noFill/>
                    <a:ln w="9525">
                      <a:noFill/>
                      <a:miter lim="800000"/>
                      <a:headEnd/>
                      <a:tailEnd/>
                    </a:ln>
                  </pic:spPr>
                </pic:pic>
              </a:graphicData>
            </a:graphic>
          </wp:inline>
        </w:drawing>
      </w:r>
    </w:p>
    <w:p w14:paraId="2AB12BDA" w14:textId="77777777" w:rsidR="00A27C73" w:rsidRDefault="00A1638E">
      <w:pPr>
        <w:rPr>
          <w:color w:val="000000"/>
          <w:sz w:val="20"/>
          <w:szCs w:val="20"/>
        </w:rPr>
      </w:pPr>
      <w:r>
        <w:rPr>
          <w:color w:val="000000"/>
          <w:sz w:val="20"/>
          <w:szCs w:val="20"/>
        </w:rPr>
        <w:t>Figure 1</w:t>
      </w:r>
    </w:p>
    <w:p w14:paraId="69EC0829" w14:textId="77777777" w:rsidR="00A27C73" w:rsidRDefault="00A1638E">
      <w:pPr>
        <w:rPr>
          <w:color w:val="000000"/>
          <w:sz w:val="20"/>
          <w:szCs w:val="20"/>
        </w:rPr>
      </w:pPr>
      <w:r>
        <w:rPr>
          <w:color w:val="000000"/>
          <w:sz w:val="20"/>
          <w:szCs w:val="20"/>
        </w:rPr>
        <w:t xml:space="preserve"> </w:t>
      </w:r>
    </w:p>
    <w:p w14:paraId="1F01EF0E" w14:textId="77777777" w:rsidR="00A27C73" w:rsidRDefault="00A27C73">
      <w:pPr>
        <w:rPr>
          <w:color w:val="000000"/>
          <w:sz w:val="20"/>
          <w:szCs w:val="20"/>
        </w:rPr>
      </w:pPr>
    </w:p>
    <w:p w14:paraId="283C9D9E" w14:textId="77777777" w:rsidR="002A2036" w:rsidRDefault="002A2036">
      <w:pPr>
        <w:rPr>
          <w:b/>
          <w:color w:val="000000"/>
          <w:sz w:val="30"/>
          <w:szCs w:val="30"/>
        </w:rPr>
      </w:pPr>
      <w:bookmarkStart w:id="26" w:name="BKM_376AEC0D_1BB3_43CB_B108_B39BF7937A3E"/>
      <w:bookmarkEnd w:id="26"/>
      <w:r>
        <w:rPr>
          <w:color w:val="000000"/>
          <w:sz w:val="30"/>
          <w:szCs w:val="30"/>
        </w:rPr>
        <w:br w:type="page"/>
      </w:r>
    </w:p>
    <w:p w14:paraId="38776C59"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27" w:name="_Toc456614152"/>
      <w:r>
        <w:rPr>
          <w:rFonts w:ascii="Arial" w:eastAsia="Arial" w:hAnsi="Arial" w:cs="Arial"/>
          <w:color w:val="000000"/>
          <w:sz w:val="30"/>
          <w:szCs w:val="30"/>
        </w:rPr>
        <w:lastRenderedPageBreak/>
        <w:t>BPSimData</w:t>
      </w:r>
      <w:bookmarkEnd w:id="27"/>
    </w:p>
    <w:p w14:paraId="588463C7" w14:textId="77777777" w:rsidR="00A27C73" w:rsidRDefault="00A27C73">
      <w:pPr>
        <w:rPr>
          <w:color w:val="000000"/>
        </w:rPr>
      </w:pPr>
    </w:p>
    <w:p w14:paraId="69F4B423" w14:textId="77777777" w:rsidR="00A27C73" w:rsidRDefault="00A1638E">
      <w:pPr>
        <w:rPr>
          <w:color w:val="000000"/>
        </w:rPr>
      </w:pPr>
      <w:r>
        <w:rPr>
          <w:color w:val="000000"/>
          <w:sz w:val="20"/>
          <w:szCs w:val="20"/>
        </w:rPr>
        <w:t>The BPSimData class is the root class where all scenarios are defined.</w:t>
      </w:r>
    </w:p>
    <w:p w14:paraId="6BAFA3A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48F2438"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26A1C0" w14:textId="77777777" w:rsidR="00A27C73" w:rsidRDefault="00A1638E">
            <w:pPr>
              <w:jc w:val="center"/>
              <w:rPr>
                <w:color w:val="000000"/>
                <w:sz w:val="20"/>
                <w:szCs w:val="20"/>
              </w:rPr>
            </w:pPr>
            <w:bookmarkStart w:id="28" w:name="BKM_AD2E4296_7638_49E5_887E_11E158B83F16"/>
            <w:bookmarkEnd w:id="2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18194C" w14:textId="77777777" w:rsidR="00A27C73" w:rsidRDefault="00A1638E">
            <w:pPr>
              <w:jc w:val="center"/>
              <w:rPr>
                <w:color w:val="000000"/>
                <w:sz w:val="20"/>
                <w:szCs w:val="20"/>
              </w:rPr>
            </w:pPr>
            <w:r>
              <w:rPr>
                <w:color w:val="000000"/>
                <w:sz w:val="20"/>
                <w:szCs w:val="20"/>
              </w:rPr>
              <w:t>Description</w:t>
            </w:r>
          </w:p>
        </w:tc>
      </w:tr>
      <w:tr w:rsidR="00A27C73" w14:paraId="1CF89ED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6D473E" w14:textId="77777777" w:rsidR="00A27C73" w:rsidRDefault="00A1638E">
            <w:pPr>
              <w:rPr>
                <w:color w:val="000000"/>
                <w:sz w:val="20"/>
                <w:szCs w:val="20"/>
              </w:rPr>
            </w:pPr>
            <w:r>
              <w:rPr>
                <w:color w:val="000000"/>
                <w:sz w:val="20"/>
                <w:szCs w:val="20"/>
              </w:rPr>
              <w:t>Scenario : scenarios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530521" w14:textId="77777777" w:rsidR="00A27C73" w:rsidRDefault="00A1638E">
            <w:pPr>
              <w:rPr>
                <w:color w:val="000000"/>
                <w:sz w:val="20"/>
                <w:szCs w:val="20"/>
              </w:rPr>
            </w:pPr>
            <w:r>
              <w:rPr>
                <w:color w:val="000000"/>
                <w:sz w:val="20"/>
                <w:szCs w:val="20"/>
              </w:rPr>
              <w:t>A collection of scenarios</w:t>
            </w:r>
          </w:p>
        </w:tc>
      </w:tr>
    </w:tbl>
    <w:p w14:paraId="08F2DF33" w14:textId="77777777" w:rsidR="00A27C73" w:rsidRDefault="00A27C73">
      <w:pPr>
        <w:rPr>
          <w:color w:val="000000"/>
        </w:rPr>
      </w:pPr>
    </w:p>
    <w:p w14:paraId="68695E5F"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29" w:name="BKM_4F814E7F_140B_42D9_AFA8_715AD5FB32A6"/>
      <w:bookmarkStart w:id="30" w:name="_Toc456614153"/>
      <w:bookmarkEnd w:id="29"/>
      <w:r>
        <w:rPr>
          <w:rFonts w:ascii="Arial" w:eastAsia="Arial" w:hAnsi="Arial" w:cs="Arial"/>
          <w:color w:val="000000"/>
          <w:sz w:val="30"/>
          <w:szCs w:val="30"/>
        </w:rPr>
        <w:t>Scenario</w:t>
      </w:r>
      <w:bookmarkEnd w:id="30"/>
    </w:p>
    <w:p w14:paraId="2D566138" w14:textId="77777777" w:rsidR="00A27C73" w:rsidRDefault="00A27C73">
      <w:pPr>
        <w:rPr>
          <w:color w:val="000000"/>
        </w:rPr>
      </w:pPr>
    </w:p>
    <w:p w14:paraId="65DC5ABD" w14:textId="77777777" w:rsidR="00A27C73" w:rsidRDefault="00A1638E">
      <w:pPr>
        <w:rPr>
          <w:color w:val="000000"/>
        </w:rPr>
      </w:pPr>
      <w:r>
        <w:rPr>
          <w:color w:val="000000"/>
          <w:sz w:val="20"/>
          <w:szCs w:val="20"/>
        </w:rPr>
        <w:t>The Scenario class regroups all ElementParameter for a given scenario.</w:t>
      </w:r>
    </w:p>
    <w:p w14:paraId="5191E3BE"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E38824C"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DADD1E" w14:textId="77777777" w:rsidR="00A27C73" w:rsidRDefault="00A1638E">
            <w:pPr>
              <w:jc w:val="center"/>
              <w:rPr>
                <w:color w:val="000000"/>
                <w:sz w:val="20"/>
                <w:szCs w:val="20"/>
              </w:rPr>
            </w:pPr>
            <w:bookmarkStart w:id="31" w:name="BKM_E8F6D6E4_E604_477F_819D_C7A2146AF0F4"/>
            <w:bookmarkEnd w:id="3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61B3B9" w14:textId="77777777" w:rsidR="00A27C73" w:rsidRDefault="00A1638E">
            <w:pPr>
              <w:jc w:val="center"/>
              <w:rPr>
                <w:color w:val="000000"/>
                <w:sz w:val="20"/>
                <w:szCs w:val="20"/>
              </w:rPr>
            </w:pPr>
            <w:r>
              <w:rPr>
                <w:color w:val="000000"/>
                <w:sz w:val="20"/>
                <w:szCs w:val="20"/>
              </w:rPr>
              <w:t>Description</w:t>
            </w:r>
          </w:p>
        </w:tc>
      </w:tr>
      <w:tr w:rsidR="00A27C73" w14:paraId="68064D8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EB5907" w14:textId="77777777" w:rsidR="00A27C73" w:rsidRDefault="00A1638E">
            <w:pPr>
              <w:rPr>
                <w:color w:val="000000"/>
                <w:sz w:val="20"/>
                <w:szCs w:val="20"/>
              </w:rPr>
            </w:pPr>
            <w:r>
              <w:rPr>
                <w:color w:val="000000"/>
                <w:sz w:val="20"/>
                <w:szCs w:val="20"/>
              </w:rPr>
              <w:t>String :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C33CF6" w14:textId="77777777" w:rsidR="00A27C73" w:rsidRDefault="00A1638E">
            <w:pPr>
              <w:rPr>
                <w:color w:val="000000"/>
                <w:sz w:val="20"/>
                <w:szCs w:val="20"/>
              </w:rPr>
            </w:pPr>
            <w:r>
              <w:rPr>
                <w:color w:val="000000"/>
                <w:sz w:val="20"/>
                <w:szCs w:val="20"/>
              </w:rPr>
              <w:t>Unique scenario identifier</w:t>
            </w:r>
          </w:p>
        </w:tc>
      </w:tr>
      <w:tr w:rsidR="00A27C73" w14:paraId="5C0DE27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DA3686" w14:textId="77777777" w:rsidR="00A27C73" w:rsidRDefault="00A1638E">
            <w:pPr>
              <w:rPr>
                <w:color w:val="000000"/>
                <w:sz w:val="20"/>
                <w:szCs w:val="20"/>
              </w:rPr>
            </w:pPr>
            <w:bookmarkStart w:id="32" w:name="BKM_9835055D_D01B_42D4_B63E_87D93BEC7E84"/>
            <w:bookmarkEnd w:id="32"/>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6A88C6" w14:textId="77777777" w:rsidR="00A27C73" w:rsidRDefault="00A1638E">
            <w:pPr>
              <w:rPr>
                <w:color w:val="000000"/>
                <w:sz w:val="20"/>
                <w:szCs w:val="20"/>
              </w:rPr>
            </w:pPr>
            <w:r>
              <w:rPr>
                <w:color w:val="000000"/>
                <w:sz w:val="20"/>
                <w:szCs w:val="20"/>
              </w:rPr>
              <w:t>A name for this scenario</w:t>
            </w:r>
          </w:p>
        </w:tc>
      </w:tr>
      <w:tr w:rsidR="00A27C73" w14:paraId="479079D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B563C5" w14:textId="77777777" w:rsidR="00A27C73" w:rsidRDefault="00A1638E">
            <w:pPr>
              <w:rPr>
                <w:color w:val="000000"/>
                <w:sz w:val="20"/>
                <w:szCs w:val="20"/>
              </w:rPr>
            </w:pPr>
            <w:bookmarkStart w:id="33" w:name="BKM_0DE2472D_DA3A_43E0_A1A1_62BE2728D3EC"/>
            <w:bookmarkEnd w:id="33"/>
            <w:r>
              <w:rPr>
                <w:color w:val="000000"/>
                <w:sz w:val="20"/>
                <w:szCs w:val="20"/>
              </w:rPr>
              <w:t>String : description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C13810" w14:textId="77777777" w:rsidR="00A27C73" w:rsidRDefault="00A1638E">
            <w:pPr>
              <w:rPr>
                <w:color w:val="000000"/>
                <w:sz w:val="20"/>
                <w:szCs w:val="20"/>
              </w:rPr>
            </w:pPr>
            <w:r>
              <w:rPr>
                <w:color w:val="000000"/>
                <w:sz w:val="20"/>
                <w:szCs w:val="20"/>
              </w:rPr>
              <w:t>A description of this scenario</w:t>
            </w:r>
          </w:p>
        </w:tc>
      </w:tr>
      <w:tr w:rsidR="00A27C73" w14:paraId="647AF929"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9EA6D1" w14:textId="77777777" w:rsidR="00A27C73" w:rsidRDefault="00A1638E">
            <w:pPr>
              <w:rPr>
                <w:color w:val="000000"/>
                <w:sz w:val="20"/>
                <w:szCs w:val="20"/>
              </w:rPr>
            </w:pPr>
            <w:bookmarkStart w:id="34" w:name="BKM_FC94881B_C5CF_4B93_8871_E17184ABB1F7"/>
            <w:bookmarkEnd w:id="34"/>
            <w:r>
              <w:rPr>
                <w:color w:val="000000"/>
                <w:sz w:val="20"/>
                <w:szCs w:val="20"/>
              </w:rPr>
              <w:t>DateTime : created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724983" w14:textId="77777777" w:rsidR="00A27C73" w:rsidRDefault="00A1638E">
            <w:pPr>
              <w:rPr>
                <w:color w:val="000000"/>
                <w:sz w:val="20"/>
                <w:szCs w:val="20"/>
              </w:rPr>
            </w:pPr>
            <w:r>
              <w:rPr>
                <w:color w:val="000000"/>
                <w:sz w:val="20"/>
                <w:szCs w:val="20"/>
              </w:rPr>
              <w:t>When this scenario was created</w:t>
            </w:r>
          </w:p>
        </w:tc>
      </w:tr>
      <w:tr w:rsidR="00A27C73" w14:paraId="27A9CA1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B57A2D" w14:textId="77777777" w:rsidR="00A27C73" w:rsidRDefault="00A1638E">
            <w:pPr>
              <w:rPr>
                <w:color w:val="000000"/>
                <w:sz w:val="20"/>
                <w:szCs w:val="20"/>
              </w:rPr>
            </w:pPr>
            <w:bookmarkStart w:id="35" w:name="BKM_35866E6B_D3C6_47F3_9169_2EC0F3018678"/>
            <w:bookmarkEnd w:id="35"/>
            <w:r>
              <w:rPr>
                <w:color w:val="000000"/>
                <w:sz w:val="20"/>
                <w:szCs w:val="20"/>
              </w:rPr>
              <w:t>DateTime : modified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1CF9D9" w14:textId="77777777" w:rsidR="00A27C73" w:rsidRDefault="00A1638E">
            <w:pPr>
              <w:rPr>
                <w:color w:val="000000"/>
                <w:sz w:val="20"/>
                <w:szCs w:val="20"/>
              </w:rPr>
            </w:pPr>
            <w:r>
              <w:rPr>
                <w:color w:val="000000"/>
                <w:sz w:val="20"/>
                <w:szCs w:val="20"/>
              </w:rPr>
              <w:t>When this scenario was last modified</w:t>
            </w:r>
          </w:p>
        </w:tc>
      </w:tr>
      <w:tr w:rsidR="00A27C73" w14:paraId="2A78A40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BA4FB6" w14:textId="77777777" w:rsidR="00A27C73" w:rsidRDefault="00A1638E">
            <w:pPr>
              <w:rPr>
                <w:color w:val="000000"/>
                <w:sz w:val="20"/>
                <w:szCs w:val="20"/>
              </w:rPr>
            </w:pPr>
            <w:bookmarkStart w:id="36" w:name="BKM_D0536735_0EDD_49CA_9A65_3A1F01EDB4F8"/>
            <w:bookmarkEnd w:id="36"/>
            <w:r>
              <w:rPr>
                <w:color w:val="000000"/>
                <w:sz w:val="20"/>
                <w:szCs w:val="20"/>
              </w:rPr>
              <w:t>String : author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90C8EC" w14:textId="77777777" w:rsidR="00A27C73" w:rsidRDefault="00A1638E">
            <w:pPr>
              <w:rPr>
                <w:color w:val="000000"/>
                <w:sz w:val="20"/>
                <w:szCs w:val="20"/>
              </w:rPr>
            </w:pPr>
            <w:r>
              <w:rPr>
                <w:color w:val="000000"/>
                <w:sz w:val="20"/>
                <w:szCs w:val="20"/>
              </w:rPr>
              <w:t>The scenario author name</w:t>
            </w:r>
          </w:p>
        </w:tc>
      </w:tr>
      <w:tr w:rsidR="00A27C73" w14:paraId="07199C7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38A2E3" w14:textId="77777777" w:rsidR="00A27C73" w:rsidRDefault="00A1638E">
            <w:pPr>
              <w:rPr>
                <w:color w:val="000000"/>
                <w:sz w:val="20"/>
                <w:szCs w:val="20"/>
              </w:rPr>
            </w:pPr>
            <w:bookmarkStart w:id="37" w:name="BKM_C6603FAF_3841_4213_A403_5F9B5D09BA23"/>
            <w:bookmarkEnd w:id="37"/>
            <w:r>
              <w:rPr>
                <w:color w:val="000000"/>
                <w:sz w:val="20"/>
                <w:szCs w:val="20"/>
              </w:rPr>
              <w:t>String : vendor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CDD2B8" w14:textId="77777777" w:rsidR="00A27C73" w:rsidRDefault="00A1638E">
            <w:pPr>
              <w:rPr>
                <w:color w:val="000000"/>
                <w:sz w:val="20"/>
                <w:szCs w:val="20"/>
              </w:rPr>
            </w:pPr>
            <w:r>
              <w:rPr>
                <w:color w:val="000000"/>
                <w:sz w:val="20"/>
                <w:szCs w:val="20"/>
              </w:rPr>
              <w:t>The name of the software tool that was used to create this scenario</w:t>
            </w:r>
          </w:p>
        </w:tc>
      </w:tr>
      <w:tr w:rsidR="00A27C73" w14:paraId="544DDE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941682" w14:textId="77777777" w:rsidR="00A27C73" w:rsidRDefault="00A1638E">
            <w:pPr>
              <w:rPr>
                <w:color w:val="000000"/>
                <w:sz w:val="20"/>
                <w:szCs w:val="20"/>
              </w:rPr>
            </w:pPr>
            <w:bookmarkStart w:id="38" w:name="BKM_B90E669E_B2D3_4FB0_B5A2_A450992AAE9C"/>
            <w:bookmarkEnd w:id="38"/>
            <w:r>
              <w:rPr>
                <w:color w:val="000000"/>
                <w:sz w:val="20"/>
                <w:szCs w:val="20"/>
              </w:rPr>
              <w:t>String : version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30698B" w14:textId="77777777" w:rsidR="00A27C73" w:rsidRDefault="00A1638E">
            <w:pPr>
              <w:rPr>
                <w:color w:val="000000"/>
                <w:sz w:val="20"/>
                <w:szCs w:val="20"/>
              </w:rPr>
            </w:pPr>
            <w:r>
              <w:rPr>
                <w:color w:val="000000"/>
                <w:sz w:val="20"/>
                <w:szCs w:val="20"/>
              </w:rPr>
              <w:t>The version of this scenario</w:t>
            </w:r>
          </w:p>
        </w:tc>
      </w:tr>
      <w:tr w:rsidR="00A27C73" w14:paraId="5B9CA97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4F494A" w14:textId="77777777" w:rsidR="00A27C73" w:rsidRDefault="00A1638E">
            <w:pPr>
              <w:rPr>
                <w:color w:val="000000"/>
                <w:sz w:val="20"/>
                <w:szCs w:val="20"/>
              </w:rPr>
            </w:pPr>
            <w:bookmarkStart w:id="39" w:name="BKM_99269CA9_0666_4698_8A12_25C305BA3B7C"/>
            <w:bookmarkEnd w:id="39"/>
            <w:r>
              <w:rPr>
                <w:color w:val="000000"/>
                <w:sz w:val="20"/>
                <w:szCs w:val="20"/>
              </w:rPr>
              <w:t>Scenario : result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BB89A7" w14:textId="77777777" w:rsidR="00A27C73" w:rsidRDefault="00A1638E">
            <w:pPr>
              <w:rPr>
                <w:color w:val="000000"/>
                <w:sz w:val="20"/>
                <w:szCs w:val="20"/>
              </w:rPr>
            </w:pPr>
            <w:r>
              <w:rPr>
                <w:color w:val="000000"/>
                <w:sz w:val="20"/>
                <w:szCs w:val="20"/>
              </w:rPr>
              <w:t>In the case that this scenario is the output of an analysis and that the source of the analysis is also provided in the model, this field references the source scenario.</w:t>
            </w:r>
          </w:p>
        </w:tc>
      </w:tr>
      <w:tr w:rsidR="00A27C73" w14:paraId="327CA1E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1E970C" w14:textId="77777777" w:rsidR="00A27C73" w:rsidRDefault="00A1638E">
            <w:pPr>
              <w:rPr>
                <w:color w:val="000000"/>
                <w:sz w:val="20"/>
                <w:szCs w:val="20"/>
              </w:rPr>
            </w:pPr>
            <w:bookmarkStart w:id="40" w:name="BKM_05DF4B0E_3D30_4BF4_90C3_49CBA3DA69E3"/>
            <w:bookmarkEnd w:id="40"/>
            <w:r>
              <w:rPr>
                <w:color w:val="000000"/>
                <w:sz w:val="20"/>
                <w:szCs w:val="20"/>
              </w:rPr>
              <w:t>Scenario : inherits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4956626" w14:textId="77777777" w:rsidR="00A27C73" w:rsidRDefault="00A1638E">
            <w:pPr>
              <w:rPr>
                <w:color w:val="000000"/>
                <w:sz w:val="20"/>
                <w:szCs w:val="20"/>
              </w:rPr>
            </w:pPr>
            <w:r>
              <w:rPr>
                <w:color w:val="000000"/>
                <w:sz w:val="20"/>
                <w:szCs w:val="20"/>
              </w:rPr>
              <w:t>Reference to the scenario that this scenario inherits from. When inheriting from scenario, only overload values and added ElementParameter with values are provided.</w:t>
            </w:r>
          </w:p>
        </w:tc>
      </w:tr>
      <w:tr w:rsidR="00A27C73" w14:paraId="746E9A3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5B5262" w14:textId="77777777" w:rsidR="00A27C73" w:rsidRDefault="00A1638E">
            <w:pPr>
              <w:rPr>
                <w:color w:val="000000"/>
                <w:sz w:val="20"/>
                <w:szCs w:val="20"/>
              </w:rPr>
            </w:pPr>
            <w:bookmarkStart w:id="41" w:name="BKM_304F088A_D850_40EF_9285_B47B5D42395A"/>
            <w:bookmarkEnd w:id="41"/>
            <w:r>
              <w:rPr>
                <w:color w:val="000000"/>
                <w:sz w:val="20"/>
                <w:szCs w:val="20"/>
              </w:rPr>
              <w:t>ElementParameter : elementParameter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748066" w14:textId="77777777" w:rsidR="00A27C73" w:rsidRDefault="00A1638E">
            <w:pPr>
              <w:rPr>
                <w:color w:val="000000"/>
                <w:sz w:val="20"/>
                <w:szCs w:val="20"/>
              </w:rPr>
            </w:pPr>
            <w:r>
              <w:rPr>
                <w:color w:val="000000"/>
                <w:sz w:val="20"/>
                <w:szCs w:val="20"/>
              </w:rPr>
              <w:t>Collection that compose this scenario</w:t>
            </w:r>
          </w:p>
        </w:tc>
      </w:tr>
      <w:tr w:rsidR="00A27C73" w14:paraId="0BC9BA4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1E8BDD" w14:textId="77777777" w:rsidR="00A27C73" w:rsidRDefault="00A1638E">
            <w:pPr>
              <w:rPr>
                <w:color w:val="000000"/>
                <w:sz w:val="20"/>
                <w:szCs w:val="20"/>
              </w:rPr>
            </w:pPr>
            <w:bookmarkStart w:id="42" w:name="BKM_DACCD739_956E_4F9D_B206_7B87FECF03A1"/>
            <w:bookmarkEnd w:id="42"/>
            <w:r>
              <w:rPr>
                <w:color w:val="000000"/>
                <w:sz w:val="20"/>
                <w:szCs w:val="20"/>
              </w:rPr>
              <w:t>ScenarioParameter : scenarioParameter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E88881" w14:textId="77777777" w:rsidR="00A27C73" w:rsidRDefault="00A1638E">
            <w:pPr>
              <w:rPr>
                <w:color w:val="000000"/>
                <w:sz w:val="20"/>
                <w:szCs w:val="20"/>
              </w:rPr>
            </w:pPr>
            <w:r>
              <w:rPr>
                <w:color w:val="000000"/>
                <w:sz w:val="20"/>
                <w:szCs w:val="20"/>
              </w:rPr>
              <w:t>Parameters about this scenario</w:t>
            </w:r>
          </w:p>
        </w:tc>
      </w:tr>
      <w:tr w:rsidR="00A27C73" w14:paraId="305B713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FCABC8" w14:textId="77777777" w:rsidR="00A27C73" w:rsidRDefault="00A1638E">
            <w:pPr>
              <w:rPr>
                <w:color w:val="000000"/>
                <w:sz w:val="20"/>
                <w:szCs w:val="20"/>
              </w:rPr>
            </w:pPr>
            <w:bookmarkStart w:id="43" w:name="BKM_2AA0B6A5_C390_44F5_9389_1475FB715893"/>
            <w:bookmarkEnd w:id="43"/>
            <w:r>
              <w:rPr>
                <w:color w:val="000000"/>
                <w:sz w:val="20"/>
                <w:szCs w:val="20"/>
              </w:rPr>
              <w:t>VendorExtension : vendorExtension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56FE01" w14:textId="77777777" w:rsidR="00A27C73" w:rsidRDefault="00A1638E">
            <w:pPr>
              <w:rPr>
                <w:color w:val="000000"/>
                <w:sz w:val="20"/>
                <w:szCs w:val="20"/>
              </w:rPr>
            </w:pPr>
            <w:r>
              <w:rPr>
                <w:color w:val="000000"/>
                <w:sz w:val="20"/>
                <w:szCs w:val="20"/>
              </w:rPr>
              <w:t>Proprietary vendor extensions for this Scenario</w:t>
            </w:r>
          </w:p>
        </w:tc>
      </w:tr>
    </w:tbl>
    <w:p w14:paraId="3F130068" w14:textId="77777777" w:rsidR="00A27C73" w:rsidRDefault="00A27C73">
      <w:pPr>
        <w:rPr>
          <w:color w:val="000000"/>
        </w:rPr>
      </w:pPr>
    </w:p>
    <w:p w14:paraId="57035CD0"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44" w:name="BKM_4BFBA6F9_1D3D_4097_83FF_C0C404F07863"/>
      <w:bookmarkStart w:id="45" w:name="_Toc456614154"/>
      <w:bookmarkEnd w:id="44"/>
      <w:r>
        <w:rPr>
          <w:rFonts w:ascii="Arial" w:eastAsia="Arial" w:hAnsi="Arial" w:cs="Arial"/>
          <w:color w:val="000000"/>
          <w:sz w:val="30"/>
          <w:szCs w:val="30"/>
        </w:rPr>
        <w:t>ScenarioParameters</w:t>
      </w:r>
      <w:bookmarkEnd w:id="45"/>
    </w:p>
    <w:p w14:paraId="370C78E5" w14:textId="77777777" w:rsidR="00A27C73" w:rsidRDefault="00A27C73">
      <w:pPr>
        <w:rPr>
          <w:color w:val="000000"/>
        </w:rPr>
      </w:pPr>
    </w:p>
    <w:p w14:paraId="7486C128" w14:textId="77777777" w:rsidR="00A27C73" w:rsidRDefault="00A1638E">
      <w:pPr>
        <w:rPr>
          <w:color w:val="000000"/>
        </w:rPr>
      </w:pPr>
      <w:r>
        <w:rPr>
          <w:color w:val="000000"/>
          <w:sz w:val="20"/>
          <w:szCs w:val="20"/>
        </w:rPr>
        <w:t>The ScenarioParameter class defines the parameters about the scenario.</w:t>
      </w:r>
    </w:p>
    <w:p w14:paraId="70ACFEC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86601C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B83EF7" w14:textId="77777777" w:rsidR="00A27C73" w:rsidRDefault="00A1638E">
            <w:pPr>
              <w:jc w:val="center"/>
              <w:rPr>
                <w:color w:val="000000"/>
                <w:sz w:val="20"/>
                <w:szCs w:val="20"/>
              </w:rPr>
            </w:pPr>
            <w:bookmarkStart w:id="46" w:name="BKM_9FA9A601_55A7_43AF_B5A7_EA6894410C93"/>
            <w:bookmarkEnd w:id="4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5455A2" w14:textId="77777777" w:rsidR="00A27C73" w:rsidRDefault="00A1638E">
            <w:pPr>
              <w:jc w:val="center"/>
              <w:rPr>
                <w:color w:val="000000"/>
                <w:sz w:val="20"/>
                <w:szCs w:val="20"/>
              </w:rPr>
            </w:pPr>
            <w:r>
              <w:rPr>
                <w:color w:val="000000"/>
                <w:sz w:val="20"/>
                <w:szCs w:val="20"/>
              </w:rPr>
              <w:t>Description</w:t>
            </w:r>
          </w:p>
        </w:tc>
      </w:tr>
      <w:tr w:rsidR="00A27C73" w14:paraId="45ACDC4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5E94D8" w14:textId="77777777" w:rsidR="00A27C73" w:rsidRDefault="00A1638E">
            <w:pPr>
              <w:rPr>
                <w:color w:val="000000"/>
                <w:sz w:val="20"/>
                <w:szCs w:val="20"/>
              </w:rPr>
            </w:pPr>
            <w:r>
              <w:rPr>
                <w:color w:val="000000"/>
                <w:sz w:val="20"/>
                <w:szCs w:val="20"/>
              </w:rPr>
              <w:t>Parameter : start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380F7BD" w14:textId="77777777" w:rsidR="00A27C73" w:rsidRDefault="00A1638E">
            <w:pPr>
              <w:rPr>
                <w:color w:val="000000"/>
                <w:sz w:val="20"/>
                <w:szCs w:val="20"/>
              </w:rPr>
            </w:pPr>
            <w:r>
              <w:rPr>
                <w:color w:val="000000"/>
                <w:sz w:val="20"/>
                <w:szCs w:val="20"/>
              </w:rPr>
              <w:t>Start time of the scenario</w:t>
            </w:r>
          </w:p>
        </w:tc>
      </w:tr>
      <w:tr w:rsidR="00A27C73" w14:paraId="2732C2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8ABE93" w14:textId="77777777" w:rsidR="00A27C73" w:rsidRDefault="00A1638E">
            <w:pPr>
              <w:rPr>
                <w:color w:val="000000"/>
                <w:sz w:val="20"/>
                <w:szCs w:val="20"/>
              </w:rPr>
            </w:pPr>
            <w:bookmarkStart w:id="47" w:name="BKM_25AB539D_734A_4520_BC80_99C37800396F"/>
            <w:bookmarkEnd w:id="47"/>
            <w:r>
              <w:rPr>
                <w:color w:val="000000"/>
                <w:sz w:val="20"/>
                <w:szCs w:val="20"/>
              </w:rPr>
              <w:t>Parameter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BDC4C6" w14:textId="77777777" w:rsidR="00A27C73" w:rsidRDefault="00A1638E">
            <w:pPr>
              <w:rPr>
                <w:color w:val="000000"/>
                <w:sz w:val="20"/>
                <w:szCs w:val="20"/>
              </w:rPr>
            </w:pPr>
            <w:r>
              <w:rPr>
                <w:color w:val="000000"/>
                <w:sz w:val="20"/>
                <w:szCs w:val="20"/>
              </w:rPr>
              <w:t>Duration of the scenario</w:t>
            </w:r>
          </w:p>
        </w:tc>
      </w:tr>
      <w:tr w:rsidR="00A27C73" w14:paraId="1D250C9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639CD9" w14:textId="77777777" w:rsidR="00A27C73" w:rsidRDefault="00A1638E">
            <w:pPr>
              <w:rPr>
                <w:color w:val="000000"/>
                <w:sz w:val="20"/>
                <w:szCs w:val="20"/>
              </w:rPr>
            </w:pPr>
            <w:bookmarkStart w:id="48" w:name="BKM_5E8CB620_8E72_4096_B64E_B658C5CC4176"/>
            <w:bookmarkEnd w:id="48"/>
            <w:commentRangeStart w:id="49"/>
            <w:r>
              <w:rPr>
                <w:color w:val="000000"/>
                <w:sz w:val="20"/>
                <w:szCs w:val="20"/>
              </w:rPr>
              <w:t>Parameter : warmup</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85128A" w14:textId="77777777" w:rsidR="00A27C73" w:rsidRDefault="00A1638E">
            <w:pPr>
              <w:rPr>
                <w:color w:val="000000"/>
                <w:sz w:val="20"/>
                <w:szCs w:val="20"/>
              </w:rPr>
            </w:pPr>
            <w:r>
              <w:rPr>
                <w:color w:val="000000"/>
                <w:sz w:val="20"/>
                <w:szCs w:val="20"/>
              </w:rPr>
              <w:t>Subset of the duration period during which the statistics are not collected.</w:t>
            </w:r>
            <w:commentRangeEnd w:id="49"/>
            <w:r w:rsidR="00A94625">
              <w:rPr>
                <w:rStyle w:val="CommentReference"/>
              </w:rPr>
              <w:commentReference w:id="49"/>
            </w:r>
          </w:p>
        </w:tc>
      </w:tr>
      <w:tr w:rsidR="00A27C73" w14:paraId="6CB58ED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605871" w14:textId="77777777" w:rsidR="00A27C73" w:rsidRDefault="00A1638E">
            <w:pPr>
              <w:rPr>
                <w:color w:val="000000"/>
                <w:sz w:val="20"/>
                <w:szCs w:val="20"/>
              </w:rPr>
            </w:pPr>
            <w:bookmarkStart w:id="50" w:name="BKM_0E90AD9D_F625_43CF_829F_855BB89ED9AE"/>
            <w:bookmarkEnd w:id="50"/>
            <w:r>
              <w:rPr>
                <w:color w:val="000000"/>
                <w:sz w:val="20"/>
                <w:szCs w:val="20"/>
              </w:rPr>
              <w:t>int : replication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2DB640" w14:textId="77777777" w:rsidR="00A27C73" w:rsidRDefault="00A1638E">
            <w:pPr>
              <w:rPr>
                <w:color w:val="000000"/>
                <w:sz w:val="20"/>
                <w:szCs w:val="20"/>
              </w:rPr>
            </w:pPr>
            <w:r>
              <w:rPr>
                <w:color w:val="000000"/>
                <w:sz w:val="20"/>
                <w:szCs w:val="20"/>
              </w:rPr>
              <w:t>Number of replication</w:t>
            </w:r>
            <w:r w:rsidR="00CA4598">
              <w:rPr>
                <w:color w:val="000000"/>
                <w:sz w:val="20"/>
                <w:szCs w:val="20"/>
              </w:rPr>
              <w:t>s</w:t>
            </w:r>
            <w:r>
              <w:rPr>
                <w:color w:val="000000"/>
                <w:sz w:val="20"/>
                <w:szCs w:val="20"/>
              </w:rPr>
              <w:t xml:space="preserve"> of that scenario that needs to be executed. Defaults to 1.</w:t>
            </w:r>
          </w:p>
        </w:tc>
      </w:tr>
      <w:tr w:rsidR="00A27C73" w14:paraId="36F238A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36976B" w14:textId="77777777" w:rsidR="00A27C73" w:rsidRDefault="00A1638E">
            <w:pPr>
              <w:rPr>
                <w:color w:val="000000"/>
                <w:sz w:val="20"/>
                <w:szCs w:val="20"/>
              </w:rPr>
            </w:pPr>
            <w:bookmarkStart w:id="51" w:name="BKM_D82FA6FA_C9A1_44B8_9897_5D3384B8C34B"/>
            <w:bookmarkEnd w:id="51"/>
            <w:r>
              <w:rPr>
                <w:color w:val="000000"/>
                <w:sz w:val="20"/>
                <w:szCs w:val="20"/>
              </w:rPr>
              <w:t>long : seed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5BA356" w14:textId="77777777" w:rsidR="00A27C73" w:rsidRDefault="00A1638E">
            <w:pPr>
              <w:rPr>
                <w:color w:val="000000"/>
                <w:sz w:val="20"/>
                <w:szCs w:val="20"/>
              </w:rPr>
            </w:pPr>
            <w:r>
              <w:rPr>
                <w:color w:val="000000"/>
                <w:sz w:val="20"/>
                <w:szCs w:val="20"/>
              </w:rPr>
              <w:t>A random seed to be used to initialize a pseudo random number generator.</w:t>
            </w:r>
          </w:p>
          <w:p w14:paraId="4795EE50" w14:textId="77777777" w:rsidR="00A27C73" w:rsidRDefault="00A27C73">
            <w:pPr>
              <w:rPr>
                <w:color w:val="000000"/>
                <w:sz w:val="20"/>
                <w:szCs w:val="20"/>
              </w:rPr>
            </w:pPr>
          </w:p>
          <w:p w14:paraId="5DE44542" w14:textId="77777777" w:rsidR="00A27C73" w:rsidRDefault="00A1638E">
            <w:pPr>
              <w:rPr>
                <w:color w:val="000000"/>
                <w:sz w:val="20"/>
                <w:szCs w:val="20"/>
              </w:rPr>
            </w:pPr>
            <w:r>
              <w:rPr>
                <w:color w:val="000000"/>
                <w:sz w:val="20"/>
                <w:szCs w:val="20"/>
              </w:rPr>
              <w:t>Given the exact same model (Business Process Model and BPSim data) and a given seed, the results should be the same across executions.</w:t>
            </w:r>
          </w:p>
          <w:p w14:paraId="1941D8C9" w14:textId="77777777" w:rsidR="00A27C73" w:rsidRDefault="00A27C73">
            <w:pPr>
              <w:rPr>
                <w:color w:val="000000"/>
                <w:sz w:val="20"/>
                <w:szCs w:val="20"/>
              </w:rPr>
            </w:pPr>
          </w:p>
          <w:p w14:paraId="0E264867" w14:textId="77777777" w:rsidR="00A27C73" w:rsidRDefault="00A1638E">
            <w:pPr>
              <w:rPr>
                <w:color w:val="000000"/>
                <w:sz w:val="20"/>
                <w:szCs w:val="20"/>
              </w:rPr>
            </w:pPr>
            <w:r>
              <w:rPr>
                <w:color w:val="000000"/>
                <w:sz w:val="20"/>
                <w:szCs w:val="20"/>
              </w:rPr>
              <w:t>Using replication, giving a seed does not mean that each replication will return the same result but that for a given seed and a given number of replications the exact same results are generated.</w:t>
            </w:r>
          </w:p>
          <w:p w14:paraId="6DB43F6D" w14:textId="77777777" w:rsidR="00A27C73" w:rsidRDefault="00A27C73">
            <w:pPr>
              <w:rPr>
                <w:color w:val="000000"/>
                <w:sz w:val="20"/>
                <w:szCs w:val="20"/>
              </w:rPr>
            </w:pPr>
          </w:p>
        </w:tc>
      </w:tr>
      <w:tr w:rsidR="00A27C73" w14:paraId="79ED491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74227B" w14:textId="77777777" w:rsidR="00A27C73" w:rsidRDefault="00A1638E">
            <w:pPr>
              <w:rPr>
                <w:color w:val="000000"/>
                <w:sz w:val="20"/>
                <w:szCs w:val="20"/>
              </w:rPr>
            </w:pPr>
            <w:bookmarkStart w:id="52" w:name="BKM_B812D698_5FFE_4D4C_9F7E_1136FA0F5450"/>
            <w:bookmarkEnd w:id="52"/>
            <w:r>
              <w:rPr>
                <w:color w:val="000000"/>
                <w:sz w:val="20"/>
                <w:szCs w:val="20"/>
              </w:rPr>
              <w:lastRenderedPageBreak/>
              <w:t>TimeUnit : baseTimeUnit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5B8AEB" w14:textId="77777777" w:rsidR="00A27C73" w:rsidRDefault="00A1638E">
            <w:pPr>
              <w:rPr>
                <w:color w:val="000000"/>
                <w:sz w:val="20"/>
                <w:szCs w:val="20"/>
              </w:rPr>
            </w:pPr>
            <w:r>
              <w:rPr>
                <w:color w:val="000000"/>
                <w:sz w:val="20"/>
                <w:szCs w:val="20"/>
              </w:rPr>
              <w:t xml:space="preserve">Base time unit of this scenario. All numeric and floating values representing time should be considered as being expressed in that unit unless overridden locally. The default value of this parameter is </w:t>
            </w:r>
            <w:commentRangeStart w:id="53"/>
            <w:r>
              <w:rPr>
                <w:color w:val="000000"/>
                <w:sz w:val="20"/>
                <w:szCs w:val="20"/>
              </w:rPr>
              <w:t>minutes (min).</w:t>
            </w:r>
            <w:commentRangeEnd w:id="53"/>
            <w:r w:rsidR="00A94625">
              <w:rPr>
                <w:rStyle w:val="CommentReference"/>
              </w:rPr>
              <w:commentReference w:id="53"/>
            </w:r>
          </w:p>
        </w:tc>
      </w:tr>
      <w:tr w:rsidR="00A27C73" w14:paraId="0864A69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19CA87" w14:textId="77777777" w:rsidR="00A27C73" w:rsidRDefault="00A1638E">
            <w:pPr>
              <w:rPr>
                <w:color w:val="000000"/>
                <w:sz w:val="20"/>
                <w:szCs w:val="20"/>
              </w:rPr>
            </w:pPr>
            <w:bookmarkStart w:id="54" w:name="BKM_84AFB107_055C_4E45_AD91_CBA300A42790"/>
            <w:bookmarkEnd w:id="54"/>
            <w:r>
              <w:rPr>
                <w:color w:val="000000"/>
                <w:sz w:val="20"/>
                <w:szCs w:val="20"/>
              </w:rPr>
              <w:t>String : baseCurrencyUnit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7B687F" w14:textId="77777777" w:rsidR="00A27C73" w:rsidRDefault="00A1638E">
            <w:pPr>
              <w:rPr>
                <w:color w:val="000000"/>
                <w:sz w:val="20"/>
                <w:szCs w:val="20"/>
              </w:rPr>
            </w:pPr>
            <w:r>
              <w:rPr>
                <w:color w:val="000000"/>
                <w:sz w:val="20"/>
                <w:szCs w:val="20"/>
              </w:rPr>
              <w:t xml:space="preserve">Base international currency code of this scenario expressed using the ISO 4217 [3] (three letter codes). All numeric and floating values representing a cost should be considered as being expressed in that currency code. </w:t>
            </w:r>
            <w:commentRangeStart w:id="55"/>
            <w:r>
              <w:rPr>
                <w:color w:val="000000"/>
                <w:sz w:val="20"/>
                <w:szCs w:val="20"/>
              </w:rPr>
              <w:t xml:space="preserve">The default value of this parameter is </w:t>
            </w:r>
            <w:commentRangeStart w:id="56"/>
            <w:r>
              <w:rPr>
                <w:color w:val="000000"/>
                <w:sz w:val="20"/>
                <w:szCs w:val="20"/>
              </w:rPr>
              <w:t>USD</w:t>
            </w:r>
            <w:commentRangeEnd w:id="55"/>
            <w:r w:rsidR="00A94625">
              <w:rPr>
                <w:rStyle w:val="CommentReference"/>
              </w:rPr>
              <w:commentReference w:id="55"/>
            </w:r>
            <w:commentRangeEnd w:id="56"/>
            <w:r w:rsidR="002E1F7A">
              <w:rPr>
                <w:rStyle w:val="CommentReference"/>
              </w:rPr>
              <w:commentReference w:id="56"/>
            </w:r>
            <w:r>
              <w:rPr>
                <w:color w:val="000000"/>
                <w:sz w:val="20"/>
                <w:szCs w:val="20"/>
              </w:rPr>
              <w:t>.</w:t>
            </w:r>
          </w:p>
        </w:tc>
      </w:tr>
      <w:tr w:rsidR="00A27C73" w14:paraId="6193C45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585351" w14:textId="77777777" w:rsidR="00A27C73" w:rsidRDefault="00A1638E">
            <w:pPr>
              <w:rPr>
                <w:color w:val="000000"/>
                <w:sz w:val="20"/>
                <w:szCs w:val="20"/>
              </w:rPr>
            </w:pPr>
            <w:bookmarkStart w:id="57" w:name="BKM_1DE332B3_704A_402A_8026_F273F1947BEA"/>
            <w:bookmarkEnd w:id="57"/>
            <w:commentRangeStart w:id="58"/>
            <w:r>
              <w:rPr>
                <w:color w:val="000000"/>
                <w:sz w:val="20"/>
                <w:szCs w:val="20"/>
              </w:rPr>
              <w:t>Duration : baseResultFrequency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80F716" w14:textId="77777777" w:rsidR="00A27C73" w:rsidRDefault="00A1638E">
            <w:pPr>
              <w:rPr>
                <w:color w:val="000000"/>
                <w:sz w:val="20"/>
                <w:szCs w:val="20"/>
              </w:rPr>
            </w:pPr>
            <w:r>
              <w:rPr>
                <w:color w:val="000000"/>
                <w:sz w:val="20"/>
                <w:szCs w:val="20"/>
              </w:rPr>
              <w:t>Base Result Frequency of this scenario. If set, all ResultRequests of this scenario should be considered as being requested at that frequency. The default value of this parameter is undefined.</w:t>
            </w:r>
            <w:commentRangeEnd w:id="58"/>
            <w:r w:rsidR="00A94625">
              <w:rPr>
                <w:rStyle w:val="CommentReference"/>
              </w:rPr>
              <w:commentReference w:id="58"/>
            </w:r>
          </w:p>
        </w:tc>
      </w:tr>
      <w:tr w:rsidR="00A27C73" w14:paraId="2BFEFAC9"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E0CE31" w14:textId="77777777" w:rsidR="00A27C73" w:rsidRDefault="00A1638E">
            <w:pPr>
              <w:rPr>
                <w:color w:val="000000"/>
                <w:sz w:val="20"/>
                <w:szCs w:val="20"/>
              </w:rPr>
            </w:pPr>
            <w:bookmarkStart w:id="59" w:name="BKM_438BADA8_B4EE_4DDA_B7C2_46F5310A7450"/>
            <w:bookmarkEnd w:id="59"/>
            <w:commentRangeStart w:id="60"/>
            <w:r>
              <w:rPr>
                <w:color w:val="000000"/>
                <w:sz w:val="20"/>
                <w:szCs w:val="20"/>
              </w:rPr>
              <w:t>boolean : baseResultFrequencyCumul</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75326A9" w14:textId="77777777" w:rsidR="00A27C73" w:rsidRDefault="00A1638E">
            <w:pPr>
              <w:rPr>
                <w:color w:val="000000"/>
                <w:sz w:val="20"/>
                <w:szCs w:val="20"/>
              </w:rPr>
            </w:pPr>
            <w:r>
              <w:rPr>
                <w:color w:val="000000"/>
                <w:sz w:val="20"/>
                <w:szCs w:val="20"/>
              </w:rPr>
              <w:t>If set to true then the ResultRequests for this scenario are cumulative based on the baseResultFrequency. If set to false then the ResultRequests will reset at each baseResultFrequency throughout this scenario. The default value of this parameter is false.</w:t>
            </w:r>
            <w:commentRangeEnd w:id="60"/>
            <w:r w:rsidR="00A94625">
              <w:rPr>
                <w:rStyle w:val="CommentReference"/>
              </w:rPr>
              <w:commentReference w:id="60"/>
            </w:r>
          </w:p>
        </w:tc>
      </w:tr>
      <w:tr w:rsidR="00A27C73" w14:paraId="351922A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FE7BF3E" w14:textId="77777777" w:rsidR="00A27C73" w:rsidRDefault="00A1638E">
            <w:pPr>
              <w:rPr>
                <w:color w:val="000000"/>
                <w:sz w:val="20"/>
                <w:szCs w:val="20"/>
              </w:rPr>
            </w:pPr>
            <w:bookmarkStart w:id="61" w:name="BKM_5FC91060_C077_404F_8A3D_E624E633EF40"/>
            <w:bookmarkEnd w:id="61"/>
            <w:commentRangeStart w:id="62"/>
            <w:r>
              <w:rPr>
                <w:color w:val="000000"/>
                <w:sz w:val="20"/>
                <w:szCs w:val="20"/>
              </w:rPr>
              <w:t>boolean : traceOutput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8A09FA4" w14:textId="77777777" w:rsidR="00A27C73" w:rsidRDefault="00A1638E">
            <w:pPr>
              <w:rPr>
                <w:color w:val="000000"/>
                <w:sz w:val="20"/>
                <w:szCs w:val="20"/>
              </w:rPr>
            </w:pPr>
            <w:r>
              <w:rPr>
                <w:color w:val="000000"/>
                <w:sz w:val="20"/>
                <w:szCs w:val="20"/>
              </w:rPr>
              <w:t xml:space="preserve">If set to true then a trace is generated as a separated output according </w:t>
            </w:r>
            <w:r w:rsidR="00086541">
              <w:rPr>
                <w:color w:val="000000"/>
                <w:sz w:val="20"/>
                <w:szCs w:val="20"/>
              </w:rPr>
              <w:t xml:space="preserve">to </w:t>
            </w:r>
            <w:r>
              <w:rPr>
                <w:color w:val="000000"/>
                <w:sz w:val="20"/>
                <w:szCs w:val="20"/>
              </w:rPr>
              <w:t>the language defined in the traceFormat parameter. The default value of this parameter is false.</w:t>
            </w:r>
            <w:commentRangeEnd w:id="62"/>
            <w:r w:rsidR="00A94625">
              <w:rPr>
                <w:rStyle w:val="CommentReference"/>
              </w:rPr>
              <w:commentReference w:id="62"/>
            </w:r>
          </w:p>
        </w:tc>
      </w:tr>
      <w:tr w:rsidR="00A27C73" w14:paraId="1AD6206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526257" w14:textId="77777777" w:rsidR="00A27C73" w:rsidRDefault="00A1638E">
            <w:pPr>
              <w:rPr>
                <w:color w:val="000000"/>
                <w:sz w:val="20"/>
                <w:szCs w:val="20"/>
              </w:rPr>
            </w:pPr>
            <w:bookmarkStart w:id="63" w:name="BKM_027F729D_384A_44B0_AE3F_2FDD32096ADA"/>
            <w:bookmarkEnd w:id="63"/>
            <w:commentRangeStart w:id="64"/>
            <w:r>
              <w:rPr>
                <w:color w:val="000000"/>
                <w:sz w:val="20"/>
                <w:szCs w:val="20"/>
              </w:rPr>
              <w:t>String : traceFormat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937402" w14:textId="77777777" w:rsidR="00A27C73" w:rsidRDefault="00A1638E">
            <w:pPr>
              <w:rPr>
                <w:color w:val="000000"/>
                <w:sz w:val="20"/>
                <w:szCs w:val="20"/>
              </w:rPr>
            </w:pPr>
            <w:r>
              <w:rPr>
                <w:color w:val="000000"/>
                <w:sz w:val="20"/>
                <w:szCs w:val="20"/>
              </w:rPr>
              <w:t>Specifies the format of a simulation trace generated as a separate output. The default value of this parameter is XES [7]</w:t>
            </w:r>
            <w:commentRangeEnd w:id="64"/>
            <w:r w:rsidR="00A94625">
              <w:rPr>
                <w:rStyle w:val="CommentReference"/>
              </w:rPr>
              <w:commentReference w:id="64"/>
            </w:r>
          </w:p>
        </w:tc>
      </w:tr>
    </w:tbl>
    <w:p w14:paraId="23A51729" w14:textId="77777777" w:rsidR="00A27C73" w:rsidRDefault="00A27C73">
      <w:pPr>
        <w:rPr>
          <w:color w:val="000000"/>
        </w:rPr>
      </w:pPr>
    </w:p>
    <w:p w14:paraId="0F764548"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65" w:name="BKM_6E2975C1_8161_4ED7_826B_9FC2380F0A61"/>
      <w:bookmarkStart w:id="66" w:name="_Toc456614155"/>
      <w:bookmarkEnd w:id="65"/>
      <w:r>
        <w:rPr>
          <w:rFonts w:ascii="Arial" w:eastAsia="Arial" w:hAnsi="Arial" w:cs="Arial"/>
          <w:color w:val="000000"/>
          <w:sz w:val="30"/>
          <w:szCs w:val="30"/>
        </w:rPr>
        <w:t>TimeUnit</w:t>
      </w:r>
      <w:bookmarkEnd w:id="66"/>
    </w:p>
    <w:p w14:paraId="474C9646" w14:textId="77777777" w:rsidR="00A27C73" w:rsidRDefault="00A27C73">
      <w:pPr>
        <w:rPr>
          <w:color w:val="000000"/>
        </w:rPr>
      </w:pPr>
    </w:p>
    <w:p w14:paraId="602DE155" w14:textId="77777777" w:rsidR="00A27C73" w:rsidRDefault="00A1638E">
      <w:pPr>
        <w:rPr>
          <w:color w:val="000000"/>
        </w:rPr>
      </w:pPr>
      <w:r>
        <w:rPr>
          <w:color w:val="000000"/>
          <w:sz w:val="20"/>
          <w:szCs w:val="20"/>
        </w:rPr>
        <w:t>The TimeUnit enumeration represents all the possible time units.</w:t>
      </w:r>
    </w:p>
    <w:p w14:paraId="5B2A54E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4D5A17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2088973" w14:textId="77777777" w:rsidR="00A27C73" w:rsidRDefault="00A1638E">
            <w:pPr>
              <w:jc w:val="center"/>
              <w:rPr>
                <w:color w:val="000000"/>
                <w:sz w:val="20"/>
                <w:szCs w:val="20"/>
              </w:rPr>
            </w:pPr>
            <w:bookmarkStart w:id="67" w:name="BKM_E119548A_2287_4177_A8BB_9F23E90A8831"/>
            <w:bookmarkEnd w:id="6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C8DBE98" w14:textId="77777777" w:rsidR="00A27C73" w:rsidRDefault="00A1638E">
            <w:pPr>
              <w:jc w:val="center"/>
              <w:rPr>
                <w:color w:val="000000"/>
                <w:sz w:val="20"/>
                <w:szCs w:val="20"/>
              </w:rPr>
            </w:pPr>
            <w:r>
              <w:rPr>
                <w:color w:val="000000"/>
                <w:sz w:val="20"/>
                <w:szCs w:val="20"/>
              </w:rPr>
              <w:t>Description</w:t>
            </w:r>
          </w:p>
        </w:tc>
      </w:tr>
      <w:tr w:rsidR="00A27C73" w14:paraId="054FB4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29F3CD4" w14:textId="77777777" w:rsidR="00A27C73" w:rsidRDefault="00A1638E">
            <w:pPr>
              <w:rPr>
                <w:color w:val="000000"/>
                <w:sz w:val="20"/>
                <w:szCs w:val="20"/>
              </w:rPr>
            </w:pPr>
            <w:r>
              <w:rPr>
                <w:color w:val="000000"/>
                <w:sz w:val="20"/>
                <w:szCs w:val="20"/>
              </w:rPr>
              <w:t xml:space="preserve"> : ms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ED3D27" w14:textId="77777777" w:rsidR="00A27C73" w:rsidRDefault="00A1638E">
            <w:pPr>
              <w:rPr>
                <w:color w:val="000000"/>
                <w:sz w:val="20"/>
                <w:szCs w:val="20"/>
              </w:rPr>
            </w:pPr>
            <w:r>
              <w:rPr>
                <w:color w:val="000000"/>
                <w:sz w:val="20"/>
                <w:szCs w:val="20"/>
              </w:rPr>
              <w:t>milliseconds</w:t>
            </w:r>
          </w:p>
        </w:tc>
      </w:tr>
      <w:tr w:rsidR="00A27C73" w14:paraId="423795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DBDD085" w14:textId="77777777" w:rsidR="00A27C73" w:rsidRDefault="00A1638E">
            <w:pPr>
              <w:rPr>
                <w:color w:val="000000"/>
                <w:sz w:val="20"/>
                <w:szCs w:val="20"/>
              </w:rPr>
            </w:pPr>
            <w:bookmarkStart w:id="68" w:name="BKM_C9EB27AB_1FA9_4659_9759_1338748A2A3D"/>
            <w:bookmarkEnd w:id="68"/>
            <w:r>
              <w:rPr>
                <w:color w:val="000000"/>
                <w:sz w:val="20"/>
                <w:szCs w:val="20"/>
              </w:rPr>
              <w:t xml:space="preserve"> : 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5F5652F" w14:textId="77777777" w:rsidR="00A27C73" w:rsidRDefault="00A1638E">
            <w:pPr>
              <w:rPr>
                <w:color w:val="000000"/>
                <w:sz w:val="20"/>
                <w:szCs w:val="20"/>
              </w:rPr>
            </w:pPr>
            <w:r>
              <w:rPr>
                <w:color w:val="000000"/>
                <w:sz w:val="20"/>
                <w:szCs w:val="20"/>
              </w:rPr>
              <w:t>seconds</w:t>
            </w:r>
          </w:p>
        </w:tc>
      </w:tr>
      <w:tr w:rsidR="00A27C73" w14:paraId="0C5B089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766411" w14:textId="77777777" w:rsidR="00A27C73" w:rsidRDefault="00A1638E">
            <w:pPr>
              <w:rPr>
                <w:color w:val="000000"/>
                <w:sz w:val="20"/>
                <w:szCs w:val="20"/>
              </w:rPr>
            </w:pPr>
            <w:bookmarkStart w:id="69" w:name="BKM_31A82A08_3E27_4755_8D52_7749E8FEBB78"/>
            <w:bookmarkEnd w:id="69"/>
            <w:r>
              <w:rPr>
                <w:color w:val="000000"/>
                <w:sz w:val="20"/>
                <w:szCs w:val="20"/>
              </w:rPr>
              <w:t xml:space="preserve">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DE9C5ED" w14:textId="77777777" w:rsidR="00A27C73" w:rsidRDefault="00A1638E">
            <w:pPr>
              <w:rPr>
                <w:color w:val="000000"/>
                <w:sz w:val="20"/>
                <w:szCs w:val="20"/>
              </w:rPr>
            </w:pPr>
            <w:r>
              <w:rPr>
                <w:color w:val="000000"/>
                <w:sz w:val="20"/>
                <w:szCs w:val="20"/>
              </w:rPr>
              <w:t>minutes</w:t>
            </w:r>
          </w:p>
        </w:tc>
      </w:tr>
      <w:tr w:rsidR="00A27C73" w14:paraId="24A8F5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6452B5" w14:textId="77777777" w:rsidR="00A27C73" w:rsidRDefault="00A1638E">
            <w:pPr>
              <w:rPr>
                <w:color w:val="000000"/>
                <w:sz w:val="20"/>
                <w:szCs w:val="20"/>
              </w:rPr>
            </w:pPr>
            <w:bookmarkStart w:id="70" w:name="BKM_B6C4BCCC_E82A_45A8_9A7E_BF2BCE057C62"/>
            <w:bookmarkEnd w:id="70"/>
            <w:r>
              <w:rPr>
                <w:color w:val="000000"/>
                <w:sz w:val="20"/>
                <w:szCs w:val="20"/>
              </w:rPr>
              <w:t xml:space="preserve"> : hour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C5ADC9" w14:textId="77777777" w:rsidR="00A27C73" w:rsidRDefault="00A1638E">
            <w:pPr>
              <w:rPr>
                <w:color w:val="000000"/>
                <w:sz w:val="20"/>
                <w:szCs w:val="20"/>
              </w:rPr>
            </w:pPr>
            <w:r>
              <w:rPr>
                <w:color w:val="000000"/>
                <w:sz w:val="20"/>
                <w:szCs w:val="20"/>
              </w:rPr>
              <w:t>hours</w:t>
            </w:r>
          </w:p>
        </w:tc>
      </w:tr>
      <w:tr w:rsidR="00A27C73" w14:paraId="49ECBF4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DFF91D" w14:textId="77777777" w:rsidR="00A27C73" w:rsidRDefault="00A1638E">
            <w:pPr>
              <w:rPr>
                <w:color w:val="000000"/>
                <w:sz w:val="20"/>
                <w:szCs w:val="20"/>
              </w:rPr>
            </w:pPr>
            <w:bookmarkStart w:id="71" w:name="BKM_6DC969F8_9D03_4CC6_9DEB_E6464C3C9B4C"/>
            <w:bookmarkEnd w:id="71"/>
            <w:r>
              <w:rPr>
                <w:color w:val="000000"/>
                <w:sz w:val="20"/>
                <w:szCs w:val="20"/>
              </w:rPr>
              <w:t xml:space="preserve"> : day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648270" w14:textId="77777777" w:rsidR="00A27C73" w:rsidRDefault="00A1638E">
            <w:pPr>
              <w:rPr>
                <w:color w:val="000000"/>
                <w:sz w:val="20"/>
                <w:szCs w:val="20"/>
              </w:rPr>
            </w:pPr>
            <w:r>
              <w:rPr>
                <w:color w:val="000000"/>
                <w:sz w:val="20"/>
                <w:szCs w:val="20"/>
              </w:rPr>
              <w:t>days</w:t>
            </w:r>
          </w:p>
        </w:tc>
      </w:tr>
      <w:tr w:rsidR="00A27C73" w14:paraId="0450E17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73F6A8" w14:textId="77777777" w:rsidR="00A27C73" w:rsidRDefault="00A1638E">
            <w:pPr>
              <w:rPr>
                <w:color w:val="000000"/>
                <w:sz w:val="20"/>
                <w:szCs w:val="20"/>
              </w:rPr>
            </w:pPr>
            <w:bookmarkStart w:id="72" w:name="BKM_CBDB9AC5_EF69_4FAF_9337_D293AA7035EC"/>
            <w:bookmarkEnd w:id="72"/>
            <w:r>
              <w:rPr>
                <w:color w:val="000000"/>
                <w:sz w:val="20"/>
                <w:szCs w:val="20"/>
              </w:rPr>
              <w:t xml:space="preserve"> : year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DCA489F" w14:textId="77777777" w:rsidR="00A27C73" w:rsidRDefault="00A1638E">
            <w:pPr>
              <w:rPr>
                <w:color w:val="000000"/>
                <w:sz w:val="20"/>
                <w:szCs w:val="20"/>
              </w:rPr>
            </w:pPr>
            <w:r>
              <w:rPr>
                <w:color w:val="000000"/>
                <w:sz w:val="20"/>
                <w:szCs w:val="20"/>
              </w:rPr>
              <w:t>year</w:t>
            </w:r>
          </w:p>
        </w:tc>
      </w:tr>
    </w:tbl>
    <w:p w14:paraId="2DE57243" w14:textId="77777777" w:rsidR="00A27C73" w:rsidRDefault="00A27C73">
      <w:pPr>
        <w:rPr>
          <w:color w:val="000000"/>
        </w:rPr>
      </w:pPr>
    </w:p>
    <w:p w14:paraId="565D2F62" w14:textId="77777777" w:rsidR="002A2036" w:rsidRDefault="002A2036">
      <w:pPr>
        <w:rPr>
          <w:b/>
          <w:color w:val="000000"/>
          <w:sz w:val="30"/>
          <w:szCs w:val="30"/>
        </w:rPr>
      </w:pPr>
      <w:bookmarkStart w:id="73" w:name="BKM_C88AF87E_1B98_4BF0_8EB6_C5050B2C6152"/>
      <w:bookmarkEnd w:id="73"/>
      <w:r>
        <w:rPr>
          <w:color w:val="000000"/>
          <w:sz w:val="30"/>
          <w:szCs w:val="30"/>
        </w:rPr>
        <w:br w:type="page"/>
      </w:r>
    </w:p>
    <w:p w14:paraId="4FEFA189"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74" w:name="_Toc456614156"/>
      <w:r>
        <w:rPr>
          <w:rFonts w:ascii="Arial" w:eastAsia="Arial" w:hAnsi="Arial" w:cs="Arial"/>
          <w:color w:val="000000"/>
          <w:sz w:val="30"/>
          <w:szCs w:val="30"/>
        </w:rPr>
        <w:lastRenderedPageBreak/>
        <w:t>VendorExtension</w:t>
      </w:r>
      <w:bookmarkEnd w:id="74"/>
    </w:p>
    <w:p w14:paraId="3714E3EE" w14:textId="77777777" w:rsidR="00A27C73" w:rsidRDefault="00A27C73">
      <w:pPr>
        <w:rPr>
          <w:color w:val="000000"/>
        </w:rPr>
      </w:pPr>
    </w:p>
    <w:p w14:paraId="3778EF2A" w14:textId="77777777" w:rsidR="00A27C73" w:rsidRDefault="00A1638E">
      <w:pPr>
        <w:rPr>
          <w:color w:val="000000"/>
          <w:sz w:val="20"/>
          <w:szCs w:val="20"/>
        </w:rPr>
      </w:pPr>
      <w:r>
        <w:rPr>
          <w:color w:val="000000"/>
          <w:sz w:val="20"/>
          <w:szCs w:val="20"/>
        </w:rPr>
        <w:t>The VendorExtension class is a proprietary vendor extension holder. Vendors can add non normative extensions.</w:t>
      </w:r>
    </w:p>
    <w:p w14:paraId="357BDF99" w14:textId="77777777" w:rsidR="00A27C73" w:rsidRDefault="00A27C73">
      <w:pPr>
        <w:rPr>
          <w:color w:val="000000"/>
          <w:sz w:val="20"/>
          <w:szCs w:val="20"/>
        </w:rPr>
      </w:pPr>
    </w:p>
    <w:p w14:paraId="6C3DB30B" w14:textId="77777777" w:rsidR="00A27C73" w:rsidRDefault="00A1638E">
      <w:pPr>
        <w:rPr>
          <w:color w:val="000000"/>
          <w:sz w:val="20"/>
          <w:szCs w:val="20"/>
        </w:rPr>
      </w:pPr>
      <w:r>
        <w:rPr>
          <w:color w:val="000000"/>
          <w:sz w:val="20"/>
          <w:szCs w:val="20"/>
        </w:rPr>
        <w:t>Although BPSim contains most of the constructs which are likely to be required in the exchange of business process simulation, there may be circumstances under which additional information will need to be included within a process definition. Users and vendors are encouraged to work as far as possible within the standard entity / attribute sets; however, when extensions are needed BPSim provides a standard way to extend it with vendor specific extensions.</w:t>
      </w:r>
    </w:p>
    <w:p w14:paraId="160A8B42" w14:textId="77777777" w:rsidR="00A27C73" w:rsidRDefault="00A27C73">
      <w:pPr>
        <w:rPr>
          <w:color w:val="000000"/>
          <w:sz w:val="20"/>
          <w:szCs w:val="20"/>
        </w:rPr>
      </w:pPr>
    </w:p>
    <w:p w14:paraId="2D8D29EF" w14:textId="77777777" w:rsidR="00A27C73" w:rsidRDefault="00A1638E">
      <w:pPr>
        <w:rPr>
          <w:color w:val="000000"/>
          <w:sz w:val="20"/>
          <w:szCs w:val="20"/>
        </w:rPr>
      </w:pPr>
      <w:r>
        <w:rPr>
          <w:color w:val="000000"/>
          <w:sz w:val="20"/>
          <w:szCs w:val="20"/>
        </w:rPr>
        <w:t>Possible extensions are structured and controlled within BPSim in order to ensure (protect) interchange capability.</w:t>
      </w:r>
    </w:p>
    <w:p w14:paraId="1B8E9031" w14:textId="77777777" w:rsidR="00A27C73" w:rsidRDefault="00A27C73">
      <w:pPr>
        <w:rPr>
          <w:color w:val="000000"/>
          <w:sz w:val="20"/>
          <w:szCs w:val="20"/>
        </w:rPr>
      </w:pPr>
    </w:p>
    <w:p w14:paraId="473E5D86" w14:textId="77777777" w:rsidR="00A27C73" w:rsidRDefault="00A1638E">
      <w:pPr>
        <w:rPr>
          <w:color w:val="000000"/>
          <w:sz w:val="20"/>
          <w:szCs w:val="20"/>
        </w:rPr>
      </w:pPr>
      <w:r>
        <w:rPr>
          <w:color w:val="000000"/>
          <w:sz w:val="20"/>
          <w:szCs w:val="20"/>
        </w:rPr>
        <w:t>When transporting a BPSim model, tools must carry all vendor extensions and not drop unknown extensions in its output.</w:t>
      </w:r>
    </w:p>
    <w:p w14:paraId="3E96C096" w14:textId="77777777" w:rsidR="00A27C73" w:rsidRDefault="00A27C73">
      <w:pPr>
        <w:rPr>
          <w:color w:val="000000"/>
        </w:rPr>
      </w:pPr>
    </w:p>
    <w:p w14:paraId="38670B57"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A5C70EE"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2AE211" w14:textId="77777777" w:rsidR="00A27C73" w:rsidRDefault="00A1638E">
            <w:pPr>
              <w:jc w:val="center"/>
              <w:rPr>
                <w:color w:val="000000"/>
                <w:sz w:val="20"/>
                <w:szCs w:val="20"/>
              </w:rPr>
            </w:pPr>
            <w:bookmarkStart w:id="75" w:name="BKM_EB38B199_4BC7_4D46_9CA1_F58628F9C484"/>
            <w:bookmarkEnd w:id="7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2FA1BB" w14:textId="77777777" w:rsidR="00A27C73" w:rsidRDefault="00A1638E">
            <w:pPr>
              <w:jc w:val="center"/>
              <w:rPr>
                <w:color w:val="000000"/>
                <w:sz w:val="20"/>
                <w:szCs w:val="20"/>
              </w:rPr>
            </w:pPr>
            <w:r>
              <w:rPr>
                <w:color w:val="000000"/>
                <w:sz w:val="20"/>
                <w:szCs w:val="20"/>
              </w:rPr>
              <w:t>Description</w:t>
            </w:r>
          </w:p>
        </w:tc>
      </w:tr>
      <w:tr w:rsidR="00A27C73" w14:paraId="08D8020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6526D0" w14:textId="77777777" w:rsidR="00A27C73" w:rsidRDefault="00A1638E">
            <w:pPr>
              <w:rPr>
                <w:color w:val="000000"/>
                <w:sz w:val="20"/>
                <w:szCs w:val="20"/>
              </w:rPr>
            </w:pPr>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E8ED6EC" w14:textId="77777777" w:rsidR="00A27C73" w:rsidRDefault="00A1638E">
            <w:pPr>
              <w:rPr>
                <w:color w:val="000000"/>
                <w:sz w:val="20"/>
                <w:szCs w:val="20"/>
              </w:rPr>
            </w:pPr>
            <w:r>
              <w:rPr>
                <w:color w:val="000000"/>
                <w:sz w:val="20"/>
                <w:szCs w:val="20"/>
              </w:rPr>
              <w:t>The name of the vendor extension. Use an appropriate prefix to your extension names to prevent collision</w:t>
            </w:r>
          </w:p>
        </w:tc>
      </w:tr>
      <w:tr w:rsidR="00A27C73" w14:paraId="29E4E12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D2049B" w14:textId="77777777" w:rsidR="00A27C73" w:rsidRDefault="00A1638E">
            <w:pPr>
              <w:rPr>
                <w:color w:val="000000"/>
                <w:sz w:val="20"/>
                <w:szCs w:val="20"/>
              </w:rPr>
            </w:pPr>
            <w:bookmarkStart w:id="76" w:name="BKM_27721ABB_84A8_4058_B45B_63938F450C8C"/>
            <w:bookmarkEnd w:id="76"/>
            <w:r>
              <w:rPr>
                <w:color w:val="000000"/>
                <w:sz w:val="20"/>
                <w:szCs w:val="20"/>
              </w:rPr>
              <w:t>Object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1078E24" w14:textId="77777777" w:rsidR="00A27C73" w:rsidRDefault="00A1638E">
            <w:pPr>
              <w:rPr>
                <w:color w:val="000000"/>
                <w:sz w:val="20"/>
                <w:szCs w:val="20"/>
              </w:rPr>
            </w:pPr>
            <w:r>
              <w:rPr>
                <w:color w:val="000000"/>
                <w:sz w:val="20"/>
                <w:szCs w:val="20"/>
              </w:rPr>
              <w:t>The value of the Vendor Extension</w:t>
            </w:r>
          </w:p>
        </w:tc>
      </w:tr>
    </w:tbl>
    <w:p w14:paraId="4C9D97F6" w14:textId="77777777" w:rsidR="00A27C73" w:rsidRDefault="00A27C73">
      <w:pPr>
        <w:rPr>
          <w:color w:val="000000"/>
        </w:rPr>
      </w:pPr>
    </w:p>
    <w:p w14:paraId="54DBA490"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77" w:name="PARAMETER"/>
      <w:bookmarkStart w:id="78" w:name="BKM_7EACDECA_F1DB_4FC0_86F4_5DA58D23F3AC"/>
      <w:bookmarkStart w:id="79" w:name="_Toc456614157"/>
      <w:bookmarkEnd w:id="77"/>
      <w:bookmarkEnd w:id="78"/>
      <w:r>
        <w:rPr>
          <w:rFonts w:ascii="Arial" w:eastAsia="Arial" w:hAnsi="Arial" w:cs="Arial"/>
          <w:color w:val="000000"/>
          <w:sz w:val="30"/>
          <w:szCs w:val="30"/>
        </w:rPr>
        <w:t>Parameters</w:t>
      </w:r>
      <w:bookmarkEnd w:id="79"/>
    </w:p>
    <w:p w14:paraId="09450D3F" w14:textId="77777777" w:rsidR="00A27C73" w:rsidRDefault="00A1638E">
      <w:pPr>
        <w:rPr>
          <w:color w:val="000000"/>
          <w:sz w:val="20"/>
          <w:szCs w:val="20"/>
        </w:rPr>
      </w:pPr>
      <w:r>
        <w:rPr>
          <w:color w:val="000000"/>
          <w:sz w:val="20"/>
          <w:szCs w:val="20"/>
        </w:rPr>
        <w:t>Each element parameter of a scenario references a specific element of a process within the business process model.</w:t>
      </w:r>
    </w:p>
    <w:p w14:paraId="3919D0B3" w14:textId="77777777" w:rsidR="00A27C73" w:rsidRDefault="00A27C73">
      <w:pPr>
        <w:rPr>
          <w:color w:val="000000"/>
          <w:sz w:val="20"/>
          <w:szCs w:val="20"/>
        </w:rPr>
      </w:pPr>
    </w:p>
    <w:p w14:paraId="2E684051" w14:textId="77777777" w:rsidR="00A27C73" w:rsidRDefault="00A1638E">
      <w:pPr>
        <w:rPr>
          <w:color w:val="000000"/>
          <w:sz w:val="20"/>
          <w:szCs w:val="20"/>
        </w:rPr>
      </w:pPr>
      <w:r>
        <w:rPr>
          <w:color w:val="000000"/>
          <w:sz w:val="20"/>
          <w:szCs w:val="20"/>
        </w:rPr>
        <w:t>To address separation of concerns, element parameters are divided into different perspectives. Each perspective regroups a collection of parameters from a common concern.</w:t>
      </w:r>
    </w:p>
    <w:p w14:paraId="70781C5E" w14:textId="77777777" w:rsidR="00A27C73" w:rsidRDefault="00A27C73">
      <w:pPr>
        <w:rPr>
          <w:color w:val="000000"/>
          <w:sz w:val="20"/>
          <w:szCs w:val="20"/>
        </w:rPr>
      </w:pPr>
    </w:p>
    <w:p w14:paraId="4AE54426" w14:textId="77777777" w:rsidR="00A27C73" w:rsidRDefault="00A1638E">
      <w:pPr>
        <w:rPr>
          <w:color w:val="000000"/>
          <w:sz w:val="20"/>
          <w:szCs w:val="20"/>
        </w:rPr>
      </w:pPr>
      <w:r>
        <w:rPr>
          <w:color w:val="000000"/>
          <w:sz w:val="20"/>
          <w:szCs w:val="20"/>
        </w:rPr>
        <w:t>The values of parameters may be attached to a specific calendar to define applicability period (See section 6.4). For example a certain parameter may have a value of X on weekdays and a value of Y on weekends.</w:t>
      </w:r>
    </w:p>
    <w:p w14:paraId="58744556" w14:textId="77777777" w:rsidR="00A27C73" w:rsidRDefault="00A27C73">
      <w:pPr>
        <w:rPr>
          <w:color w:val="000000"/>
          <w:sz w:val="20"/>
          <w:szCs w:val="20"/>
        </w:rPr>
      </w:pPr>
    </w:p>
    <w:p w14:paraId="7F94E4C8" w14:textId="77777777" w:rsidR="00A27C73" w:rsidRDefault="00A27C73">
      <w:pPr>
        <w:rPr>
          <w:color w:val="000000"/>
          <w:sz w:val="20"/>
          <w:szCs w:val="20"/>
        </w:rPr>
      </w:pPr>
    </w:p>
    <w:p w14:paraId="0E19C61E" w14:textId="77777777" w:rsidR="00A27C73" w:rsidRDefault="00A1638E">
      <w:pPr>
        <w:rPr>
          <w:color w:val="000000"/>
          <w:sz w:val="20"/>
          <w:szCs w:val="20"/>
        </w:rPr>
      </w:pPr>
      <w:bookmarkStart w:id="80" w:name="BKM_4E043D3D_3088_4322_97CF_8A73D67C3E0C"/>
      <w:bookmarkEnd w:id="80"/>
      <w:r>
        <w:rPr>
          <w:noProof/>
        </w:rPr>
        <w:drawing>
          <wp:inline distT="0" distB="0" distL="0" distR="0" wp14:anchorId="4D9F8DCA" wp14:editId="7D0F6F72">
            <wp:extent cx="5923915" cy="1995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3"/>
                    <a:stretch>
                      <a:fillRect/>
                    </a:stretch>
                  </pic:blipFill>
                  <pic:spPr bwMode="auto">
                    <a:xfrm>
                      <a:off x="0" y="0"/>
                      <a:ext cx="5923915" cy="1995805"/>
                    </a:xfrm>
                    <a:prstGeom prst="rect">
                      <a:avLst/>
                    </a:prstGeom>
                    <a:noFill/>
                    <a:ln w="9525">
                      <a:noFill/>
                      <a:miter lim="800000"/>
                      <a:headEnd/>
                      <a:tailEnd/>
                    </a:ln>
                  </pic:spPr>
                </pic:pic>
              </a:graphicData>
            </a:graphic>
          </wp:inline>
        </w:drawing>
      </w:r>
    </w:p>
    <w:p w14:paraId="0DD23150" w14:textId="77777777" w:rsidR="00A27C73" w:rsidRDefault="00A1638E">
      <w:pPr>
        <w:rPr>
          <w:color w:val="000000"/>
          <w:sz w:val="20"/>
          <w:szCs w:val="20"/>
        </w:rPr>
      </w:pPr>
      <w:r>
        <w:rPr>
          <w:color w:val="000000"/>
          <w:sz w:val="20"/>
          <w:szCs w:val="20"/>
        </w:rPr>
        <w:t>Figure 2</w:t>
      </w:r>
    </w:p>
    <w:p w14:paraId="53BA7751" w14:textId="77777777" w:rsidR="00A27C73" w:rsidRDefault="00A1638E">
      <w:pPr>
        <w:rPr>
          <w:color w:val="000000"/>
          <w:sz w:val="20"/>
          <w:szCs w:val="20"/>
        </w:rPr>
      </w:pPr>
      <w:r>
        <w:rPr>
          <w:color w:val="000000"/>
          <w:sz w:val="20"/>
          <w:szCs w:val="20"/>
        </w:rPr>
        <w:t xml:space="preserve"> </w:t>
      </w:r>
    </w:p>
    <w:p w14:paraId="3380538A" w14:textId="77777777" w:rsidR="00A27C73" w:rsidRDefault="00A27C73">
      <w:pPr>
        <w:rPr>
          <w:color w:val="000000"/>
          <w:sz w:val="20"/>
          <w:szCs w:val="20"/>
        </w:rPr>
      </w:pPr>
    </w:p>
    <w:p w14:paraId="5D11AB4D"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81" w:name="BKM_152AB87E_316F_48F9_9803_926ABBA47AD7"/>
      <w:bookmarkStart w:id="82" w:name="_Toc456614158"/>
      <w:bookmarkEnd w:id="81"/>
      <w:r>
        <w:rPr>
          <w:rFonts w:ascii="Arial" w:eastAsia="Arial" w:hAnsi="Arial" w:cs="Arial"/>
          <w:color w:val="000000"/>
          <w:sz w:val="30"/>
          <w:szCs w:val="30"/>
        </w:rPr>
        <w:lastRenderedPageBreak/>
        <w:t>Property</w:t>
      </w:r>
      <w:bookmarkEnd w:id="82"/>
    </w:p>
    <w:p w14:paraId="09E57E78" w14:textId="77777777" w:rsidR="00A27C73" w:rsidRDefault="00A27C73">
      <w:pPr>
        <w:rPr>
          <w:color w:val="000000"/>
        </w:rPr>
      </w:pPr>
    </w:p>
    <w:p w14:paraId="44317EBC" w14:textId="77777777" w:rsidR="00A27C73" w:rsidRDefault="00A27C73">
      <w:pPr>
        <w:rPr>
          <w:color w:val="000000"/>
        </w:rPr>
      </w:pPr>
    </w:p>
    <w:p w14:paraId="39D7D487"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51BA6FE"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8011DE7" w14:textId="77777777" w:rsidR="00A27C73" w:rsidRDefault="00A1638E">
            <w:pPr>
              <w:jc w:val="center"/>
              <w:rPr>
                <w:color w:val="000000"/>
                <w:sz w:val="20"/>
                <w:szCs w:val="20"/>
              </w:rPr>
            </w:pPr>
            <w:bookmarkStart w:id="83" w:name="BKM_5418A06E_902E_404A_BB9B_4EC1FF6597D7"/>
            <w:bookmarkEnd w:id="8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E4FF1C" w14:textId="77777777" w:rsidR="00A27C73" w:rsidRDefault="00A1638E">
            <w:pPr>
              <w:jc w:val="center"/>
              <w:rPr>
                <w:color w:val="000000"/>
                <w:sz w:val="20"/>
                <w:szCs w:val="20"/>
              </w:rPr>
            </w:pPr>
            <w:r>
              <w:rPr>
                <w:color w:val="000000"/>
                <w:sz w:val="20"/>
                <w:szCs w:val="20"/>
              </w:rPr>
              <w:t>Description</w:t>
            </w:r>
          </w:p>
        </w:tc>
      </w:tr>
      <w:tr w:rsidR="00A27C73" w14:paraId="7305791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E24599" w14:textId="77777777" w:rsidR="00A27C73" w:rsidRDefault="00A1638E">
            <w:pPr>
              <w:rPr>
                <w:color w:val="000000"/>
                <w:sz w:val="20"/>
                <w:szCs w:val="20"/>
              </w:rPr>
            </w:pPr>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94EAEE" w14:textId="77777777" w:rsidR="00A27C73" w:rsidRDefault="00A1638E">
            <w:pPr>
              <w:rPr>
                <w:color w:val="000000"/>
                <w:sz w:val="20"/>
                <w:szCs w:val="20"/>
              </w:rPr>
            </w:pPr>
            <w:r>
              <w:rPr>
                <w:color w:val="000000"/>
                <w:sz w:val="20"/>
                <w:szCs w:val="20"/>
              </w:rPr>
              <w:t>The name of the property. This is a required attribute.</w:t>
            </w:r>
          </w:p>
        </w:tc>
      </w:tr>
      <w:tr w:rsidR="00A27C73" w14:paraId="6F3A9F2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042068" w14:textId="77777777" w:rsidR="00A27C73" w:rsidRDefault="00A1638E">
            <w:pPr>
              <w:rPr>
                <w:color w:val="000000"/>
                <w:sz w:val="20"/>
                <w:szCs w:val="20"/>
              </w:rPr>
            </w:pPr>
            <w:bookmarkStart w:id="84" w:name="BKM_DB500600_4E38_4397_96D1_F93A1A096BCD"/>
            <w:bookmarkEnd w:id="84"/>
            <w:commentRangeStart w:id="85"/>
            <w:r>
              <w:rPr>
                <w:color w:val="000000"/>
                <w:sz w:val="20"/>
                <w:szCs w:val="20"/>
              </w:rPr>
              <w:t>PropertyType : type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5C0BBA" w14:textId="77777777" w:rsidR="00A27C73" w:rsidRDefault="00A1638E">
            <w:pPr>
              <w:rPr>
                <w:color w:val="000000"/>
                <w:sz w:val="20"/>
                <w:szCs w:val="20"/>
              </w:rPr>
            </w:pPr>
            <w:r>
              <w:rPr>
                <w:color w:val="000000"/>
                <w:sz w:val="20"/>
                <w:szCs w:val="20"/>
              </w:rPr>
              <w:t>The type of a property. This is optional and by default the type is defined by the value type evaluated.</w:t>
            </w:r>
            <w:commentRangeEnd w:id="85"/>
            <w:r w:rsidR="00A94625">
              <w:rPr>
                <w:rStyle w:val="CommentReference"/>
              </w:rPr>
              <w:commentReference w:id="85"/>
            </w:r>
          </w:p>
        </w:tc>
      </w:tr>
    </w:tbl>
    <w:p w14:paraId="36F8B166" w14:textId="77777777" w:rsidR="00A27C73" w:rsidRDefault="00A27C73">
      <w:pPr>
        <w:rPr>
          <w:color w:val="000000"/>
        </w:rPr>
      </w:pPr>
    </w:p>
    <w:p w14:paraId="7DBA773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86" w:name="BKM_2796C27F_6C2D_49E7_A132_A0D61EF4CF04"/>
      <w:bookmarkStart w:id="87" w:name="_Toc456614159"/>
      <w:bookmarkEnd w:id="86"/>
      <w:r>
        <w:rPr>
          <w:rFonts w:ascii="Arial" w:eastAsia="Arial" w:hAnsi="Arial" w:cs="Arial"/>
          <w:color w:val="000000"/>
          <w:sz w:val="30"/>
          <w:szCs w:val="30"/>
        </w:rPr>
        <w:t>PropertyType</w:t>
      </w:r>
      <w:bookmarkEnd w:id="87"/>
    </w:p>
    <w:p w14:paraId="757D2930" w14:textId="77777777" w:rsidR="00A27C73" w:rsidRDefault="00A27C73">
      <w:pPr>
        <w:rPr>
          <w:color w:val="000000"/>
        </w:rPr>
      </w:pPr>
    </w:p>
    <w:p w14:paraId="5DA201F5" w14:textId="77777777" w:rsidR="00A27C73" w:rsidRDefault="00A27C73">
      <w:pPr>
        <w:rPr>
          <w:color w:val="000000"/>
        </w:rPr>
      </w:pPr>
    </w:p>
    <w:p w14:paraId="2B32070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D28E4F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441DB0" w14:textId="77777777" w:rsidR="00A27C73" w:rsidRDefault="00A1638E">
            <w:pPr>
              <w:jc w:val="center"/>
              <w:rPr>
                <w:color w:val="000000"/>
                <w:sz w:val="20"/>
                <w:szCs w:val="20"/>
              </w:rPr>
            </w:pPr>
            <w:bookmarkStart w:id="88" w:name="BKM_D7289075_181C_4DEA_A2D8_A47F98CA19D5"/>
            <w:bookmarkEnd w:id="8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33BEBC" w14:textId="77777777" w:rsidR="00A27C73" w:rsidRDefault="00A1638E">
            <w:pPr>
              <w:jc w:val="center"/>
              <w:rPr>
                <w:color w:val="000000"/>
                <w:sz w:val="20"/>
                <w:szCs w:val="20"/>
              </w:rPr>
            </w:pPr>
            <w:r>
              <w:rPr>
                <w:color w:val="000000"/>
                <w:sz w:val="20"/>
                <w:szCs w:val="20"/>
              </w:rPr>
              <w:t>Description</w:t>
            </w:r>
          </w:p>
        </w:tc>
      </w:tr>
      <w:tr w:rsidR="00A27C73" w14:paraId="3166F63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E41007" w14:textId="77777777" w:rsidR="00A27C73" w:rsidRDefault="00A1638E">
            <w:pPr>
              <w:rPr>
                <w:color w:val="000000"/>
                <w:sz w:val="20"/>
                <w:szCs w:val="20"/>
              </w:rPr>
            </w:pPr>
            <w:r>
              <w:rPr>
                <w:color w:val="000000"/>
                <w:sz w:val="20"/>
                <w:szCs w:val="20"/>
              </w:rPr>
              <w:t xml:space="preserve"> : string</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47968A" w14:textId="77777777" w:rsidR="00A27C73" w:rsidRDefault="00A27C73">
            <w:pPr>
              <w:rPr>
                <w:color w:val="000000"/>
                <w:sz w:val="20"/>
                <w:szCs w:val="20"/>
              </w:rPr>
            </w:pPr>
          </w:p>
        </w:tc>
      </w:tr>
      <w:tr w:rsidR="00A27C73" w14:paraId="2D7C16E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014E49" w14:textId="77777777" w:rsidR="00A27C73" w:rsidRDefault="00A1638E">
            <w:pPr>
              <w:rPr>
                <w:color w:val="000000"/>
                <w:sz w:val="20"/>
                <w:szCs w:val="20"/>
              </w:rPr>
            </w:pPr>
            <w:bookmarkStart w:id="89" w:name="BKM_CCBAF86F_E5B0_496F_B5A6_9152EA708B8D"/>
            <w:bookmarkEnd w:id="89"/>
            <w:r>
              <w:rPr>
                <w:color w:val="000000"/>
                <w:sz w:val="20"/>
                <w:szCs w:val="20"/>
              </w:rPr>
              <w:t xml:space="preserve"> : boolean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253558" w14:textId="77777777" w:rsidR="00A27C73" w:rsidRDefault="00A27C73">
            <w:pPr>
              <w:rPr>
                <w:color w:val="000000"/>
                <w:sz w:val="20"/>
                <w:szCs w:val="20"/>
              </w:rPr>
            </w:pPr>
          </w:p>
        </w:tc>
      </w:tr>
      <w:tr w:rsidR="00A27C73" w14:paraId="43144D2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86B27F" w14:textId="77777777" w:rsidR="00A27C73" w:rsidRDefault="00A1638E">
            <w:pPr>
              <w:rPr>
                <w:color w:val="000000"/>
                <w:sz w:val="20"/>
                <w:szCs w:val="20"/>
              </w:rPr>
            </w:pPr>
            <w:bookmarkStart w:id="90" w:name="BKM_833FB4A6_FB4D_4499_BAC8_69DB98314CA5"/>
            <w:bookmarkEnd w:id="90"/>
            <w:r>
              <w:rPr>
                <w:color w:val="000000"/>
                <w:sz w:val="20"/>
                <w:szCs w:val="20"/>
              </w:rPr>
              <w:t xml:space="preserve"> : long</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67A762C" w14:textId="77777777" w:rsidR="00A27C73" w:rsidRDefault="00A27C73">
            <w:pPr>
              <w:rPr>
                <w:color w:val="000000"/>
                <w:sz w:val="20"/>
                <w:szCs w:val="20"/>
              </w:rPr>
            </w:pPr>
          </w:p>
        </w:tc>
      </w:tr>
      <w:tr w:rsidR="00A27C73" w14:paraId="3C1D5B7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CDFA7FA" w14:textId="77777777" w:rsidR="00A27C73" w:rsidRDefault="00A1638E">
            <w:pPr>
              <w:rPr>
                <w:color w:val="000000"/>
                <w:sz w:val="20"/>
                <w:szCs w:val="20"/>
              </w:rPr>
            </w:pPr>
            <w:bookmarkStart w:id="91" w:name="BKM_D4881409_FDD2_4D08_BF14_197C9B0105BF"/>
            <w:bookmarkEnd w:id="91"/>
            <w:r>
              <w:rPr>
                <w:color w:val="000000"/>
                <w:sz w:val="20"/>
                <w:szCs w:val="20"/>
              </w:rPr>
              <w:t xml:space="preserve"> : double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3C1C7B" w14:textId="77777777" w:rsidR="00A27C73" w:rsidRDefault="00A27C73">
            <w:pPr>
              <w:rPr>
                <w:color w:val="000000"/>
                <w:sz w:val="20"/>
                <w:szCs w:val="20"/>
              </w:rPr>
            </w:pPr>
          </w:p>
        </w:tc>
      </w:tr>
      <w:tr w:rsidR="00A27C73" w14:paraId="0AAA8E7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4BF58C" w14:textId="77777777" w:rsidR="00A27C73" w:rsidRDefault="00A1638E">
            <w:pPr>
              <w:rPr>
                <w:color w:val="000000"/>
                <w:sz w:val="20"/>
                <w:szCs w:val="20"/>
              </w:rPr>
            </w:pPr>
            <w:bookmarkStart w:id="92" w:name="BKM_1BF130A3_0934_42DC_98D9_0EBBDAC5E5BF"/>
            <w:bookmarkEnd w:id="92"/>
            <w:r>
              <w:rPr>
                <w:color w:val="000000"/>
                <w:sz w:val="20"/>
                <w:szCs w:val="20"/>
              </w:rPr>
              <w:t xml:space="preserve">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17D09A" w14:textId="77777777" w:rsidR="00A27C73" w:rsidRDefault="00A27C73">
            <w:pPr>
              <w:rPr>
                <w:color w:val="000000"/>
                <w:sz w:val="20"/>
                <w:szCs w:val="20"/>
              </w:rPr>
            </w:pPr>
          </w:p>
        </w:tc>
      </w:tr>
      <w:tr w:rsidR="00A27C73" w14:paraId="127869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295D00" w14:textId="77777777" w:rsidR="00A27C73" w:rsidRDefault="00A1638E">
            <w:pPr>
              <w:rPr>
                <w:color w:val="000000"/>
                <w:sz w:val="20"/>
                <w:szCs w:val="20"/>
              </w:rPr>
            </w:pPr>
            <w:bookmarkStart w:id="93" w:name="BKM_FADA3F05_D9ED_4EBC_B5E0_02DB95CEAFED"/>
            <w:bookmarkEnd w:id="93"/>
            <w:r>
              <w:rPr>
                <w:color w:val="000000"/>
                <w:sz w:val="20"/>
                <w:szCs w:val="20"/>
              </w:rPr>
              <w:t xml:space="preserve"> : dateTime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E1B20C" w14:textId="77777777" w:rsidR="00A27C73" w:rsidRDefault="00A27C73">
            <w:pPr>
              <w:rPr>
                <w:color w:val="000000"/>
                <w:sz w:val="20"/>
                <w:szCs w:val="20"/>
              </w:rPr>
            </w:pPr>
          </w:p>
        </w:tc>
      </w:tr>
    </w:tbl>
    <w:p w14:paraId="30751A7D" w14:textId="77777777" w:rsidR="00A27C73" w:rsidRDefault="00A27C73">
      <w:pPr>
        <w:rPr>
          <w:color w:val="000000"/>
        </w:rPr>
      </w:pPr>
    </w:p>
    <w:p w14:paraId="1785FAF7"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94" w:name="BKM_31D7B70F_B0D8_40A3_86D1_A9E489F9C1C3"/>
      <w:bookmarkStart w:id="95" w:name="_Toc456614160"/>
      <w:bookmarkEnd w:id="94"/>
      <w:r>
        <w:rPr>
          <w:rFonts w:ascii="Arial" w:eastAsia="Arial" w:hAnsi="Arial" w:cs="Arial"/>
          <w:color w:val="000000"/>
          <w:sz w:val="30"/>
          <w:szCs w:val="30"/>
        </w:rPr>
        <w:t>ElementParameters</w:t>
      </w:r>
      <w:bookmarkEnd w:id="95"/>
    </w:p>
    <w:p w14:paraId="09F98923" w14:textId="77777777" w:rsidR="00A27C73" w:rsidRDefault="00A27C73">
      <w:pPr>
        <w:rPr>
          <w:color w:val="000000"/>
        </w:rPr>
      </w:pPr>
    </w:p>
    <w:p w14:paraId="450EA80E" w14:textId="77777777" w:rsidR="00A27C73" w:rsidRDefault="00A1638E">
      <w:pPr>
        <w:rPr>
          <w:color w:val="000000"/>
          <w:sz w:val="20"/>
          <w:szCs w:val="20"/>
        </w:rPr>
      </w:pPr>
      <w:r>
        <w:rPr>
          <w:color w:val="000000"/>
          <w:sz w:val="20"/>
          <w:szCs w:val="20"/>
        </w:rPr>
        <w:t>The ElementParameter class is the concrete class definition of all parameter perspectives.</w:t>
      </w:r>
    </w:p>
    <w:p w14:paraId="5E51FE98" w14:textId="77777777" w:rsidR="00A27C73" w:rsidRDefault="00A27C73">
      <w:pPr>
        <w:rPr>
          <w:color w:val="000000"/>
          <w:sz w:val="20"/>
          <w:szCs w:val="20"/>
        </w:rPr>
      </w:pPr>
    </w:p>
    <w:p w14:paraId="0AA10170" w14:textId="77777777" w:rsidR="00A27C73" w:rsidRDefault="00A1638E">
      <w:pPr>
        <w:rPr>
          <w:color w:val="000000"/>
          <w:sz w:val="20"/>
          <w:szCs w:val="20"/>
        </w:rPr>
      </w:pPr>
      <w:r>
        <w:rPr>
          <w:color w:val="000000"/>
          <w:sz w:val="20"/>
          <w:szCs w:val="20"/>
        </w:rPr>
        <w:t>Element Parameter instances reference (through the elementRef) a business process model element.</w:t>
      </w:r>
    </w:p>
    <w:p w14:paraId="5DC0CE99" w14:textId="77777777" w:rsidR="00A27C73" w:rsidRDefault="00A27C73">
      <w:pPr>
        <w:rPr>
          <w:color w:val="000000"/>
          <w:sz w:val="20"/>
          <w:szCs w:val="20"/>
        </w:rPr>
      </w:pPr>
    </w:p>
    <w:p w14:paraId="48C2A42A" w14:textId="77777777" w:rsidR="00A27C73" w:rsidRDefault="00A1638E">
      <w:pPr>
        <w:rPr>
          <w:color w:val="000000"/>
          <w:sz w:val="20"/>
          <w:szCs w:val="20"/>
        </w:rPr>
      </w:pPr>
      <w:r>
        <w:rPr>
          <w:color w:val="000000"/>
          <w:sz w:val="20"/>
          <w:szCs w:val="20"/>
        </w:rPr>
        <w:t>In the case that two Element Parameters referencing the same business process element, the parameters are applied in the order they appear in the model. A later definition would overwrite an earlier definition.</w:t>
      </w:r>
    </w:p>
    <w:p w14:paraId="6E20BE44" w14:textId="77777777" w:rsidR="00A27C73" w:rsidRDefault="00A27C73">
      <w:pPr>
        <w:rPr>
          <w:color w:val="000000"/>
        </w:rPr>
      </w:pPr>
    </w:p>
    <w:p w14:paraId="79301CD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2C7D15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CEE109" w14:textId="77777777" w:rsidR="00A27C73" w:rsidRDefault="00A1638E">
            <w:pPr>
              <w:jc w:val="center"/>
              <w:rPr>
                <w:color w:val="000000"/>
                <w:sz w:val="20"/>
                <w:szCs w:val="20"/>
              </w:rPr>
            </w:pPr>
            <w:bookmarkStart w:id="96" w:name="BKM_9EAF790C_8C8F_4DB3_A970_11742820870D"/>
            <w:bookmarkEnd w:id="9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9BDF07" w14:textId="77777777" w:rsidR="00A27C73" w:rsidRDefault="00A1638E">
            <w:pPr>
              <w:jc w:val="center"/>
              <w:rPr>
                <w:color w:val="000000"/>
                <w:sz w:val="20"/>
                <w:szCs w:val="20"/>
              </w:rPr>
            </w:pPr>
            <w:r>
              <w:rPr>
                <w:color w:val="000000"/>
                <w:sz w:val="20"/>
                <w:szCs w:val="20"/>
              </w:rPr>
              <w:t>Description</w:t>
            </w:r>
          </w:p>
        </w:tc>
      </w:tr>
      <w:tr w:rsidR="00A27C73" w14:paraId="1381A96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B66FC9" w14:textId="77777777" w:rsidR="00A27C73" w:rsidRDefault="00A1638E">
            <w:pPr>
              <w:rPr>
                <w:color w:val="000000"/>
                <w:sz w:val="20"/>
                <w:szCs w:val="20"/>
              </w:rPr>
            </w:pPr>
            <w:r>
              <w:rPr>
                <w:color w:val="000000"/>
                <w:sz w:val="20"/>
                <w:szCs w:val="20"/>
              </w:rPr>
              <w:t>String :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EB5DFE" w14:textId="77777777" w:rsidR="00A27C73" w:rsidRDefault="00A1638E">
            <w:pPr>
              <w:rPr>
                <w:color w:val="000000"/>
                <w:sz w:val="20"/>
                <w:szCs w:val="20"/>
              </w:rPr>
            </w:pPr>
            <w:r>
              <w:rPr>
                <w:color w:val="000000"/>
                <w:sz w:val="20"/>
                <w:szCs w:val="20"/>
              </w:rPr>
              <w:t>A uniqu</w:t>
            </w:r>
            <w:r w:rsidR="001F779A">
              <w:rPr>
                <w:color w:val="000000"/>
                <w:sz w:val="20"/>
                <w:szCs w:val="20"/>
              </w:rPr>
              <w:t>e identifier for this parameter</w:t>
            </w:r>
          </w:p>
        </w:tc>
      </w:tr>
      <w:tr w:rsidR="00A27C73" w14:paraId="5BCAA8E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4B8204" w14:textId="77777777" w:rsidR="00A27C73" w:rsidRDefault="00A1638E">
            <w:pPr>
              <w:rPr>
                <w:color w:val="000000"/>
                <w:sz w:val="20"/>
                <w:szCs w:val="20"/>
              </w:rPr>
            </w:pPr>
            <w:bookmarkStart w:id="97" w:name="BKM_A985E9A7_3B13_4B66_B706_FA89B1F9C768"/>
            <w:bookmarkEnd w:id="97"/>
            <w:r>
              <w:rPr>
                <w:color w:val="000000"/>
                <w:sz w:val="20"/>
                <w:szCs w:val="20"/>
              </w:rPr>
              <w:t>BusinessProcessModelElement : elementRef</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C7D1DC" w14:textId="77777777" w:rsidR="00A27C73" w:rsidRDefault="00A1638E">
            <w:pPr>
              <w:rPr>
                <w:color w:val="000000"/>
                <w:sz w:val="20"/>
                <w:szCs w:val="20"/>
              </w:rPr>
            </w:pPr>
            <w:r>
              <w:rPr>
                <w:color w:val="000000"/>
                <w:sz w:val="20"/>
                <w:szCs w:val="20"/>
              </w:rPr>
              <w:t>A reference to the business process element identifier for which we are defining a parameter</w:t>
            </w:r>
          </w:p>
        </w:tc>
      </w:tr>
      <w:tr w:rsidR="00A27C73" w14:paraId="21D8D23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BDB647" w14:textId="77777777" w:rsidR="00A27C73" w:rsidRDefault="00A1638E">
            <w:pPr>
              <w:rPr>
                <w:color w:val="000000"/>
                <w:sz w:val="20"/>
                <w:szCs w:val="20"/>
              </w:rPr>
            </w:pPr>
            <w:bookmarkStart w:id="98" w:name="BKM_A759565F_6A33_4A2E_9978_324244F16DA0"/>
            <w:bookmarkEnd w:id="98"/>
            <w:r>
              <w:rPr>
                <w:color w:val="000000"/>
                <w:sz w:val="20"/>
                <w:szCs w:val="20"/>
              </w:rPr>
              <w:t>VendorExtension : vendorExtensions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0682E7" w14:textId="77777777" w:rsidR="00A27C73" w:rsidRDefault="00A1638E">
            <w:pPr>
              <w:rPr>
                <w:color w:val="000000"/>
                <w:sz w:val="20"/>
                <w:szCs w:val="20"/>
              </w:rPr>
            </w:pPr>
            <w:r>
              <w:rPr>
                <w:color w:val="000000"/>
                <w:sz w:val="20"/>
                <w:szCs w:val="20"/>
              </w:rPr>
              <w:t>Proprietary vendor extensions for this ElementParameter</w:t>
            </w:r>
          </w:p>
        </w:tc>
      </w:tr>
    </w:tbl>
    <w:p w14:paraId="1604D927" w14:textId="77777777" w:rsidR="00A27C73" w:rsidRDefault="00A27C73">
      <w:pPr>
        <w:rPr>
          <w:color w:val="000000"/>
        </w:rPr>
      </w:pPr>
    </w:p>
    <w:p w14:paraId="530B72DA" w14:textId="77777777" w:rsidR="002A2036" w:rsidRDefault="002A2036">
      <w:pPr>
        <w:rPr>
          <w:b/>
          <w:color w:val="000000"/>
          <w:sz w:val="30"/>
          <w:szCs w:val="30"/>
        </w:rPr>
      </w:pPr>
      <w:bookmarkStart w:id="99" w:name="BKM_05F627A1_6701_4C62_BFE4_E1990BEDEBEC"/>
      <w:bookmarkEnd w:id="99"/>
      <w:r>
        <w:rPr>
          <w:color w:val="000000"/>
          <w:sz w:val="30"/>
          <w:szCs w:val="30"/>
        </w:rPr>
        <w:br w:type="page"/>
      </w:r>
    </w:p>
    <w:p w14:paraId="7941EC2F"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00" w:name="_Toc456614161"/>
      <w:r>
        <w:rPr>
          <w:rFonts w:ascii="Arial" w:eastAsia="Arial" w:hAnsi="Arial" w:cs="Arial"/>
          <w:color w:val="000000"/>
          <w:sz w:val="30"/>
          <w:szCs w:val="30"/>
        </w:rPr>
        <w:lastRenderedPageBreak/>
        <w:t>TimeParameters</w:t>
      </w:r>
      <w:bookmarkEnd w:id="100"/>
    </w:p>
    <w:p w14:paraId="710EC2DA" w14:textId="77777777" w:rsidR="00A27C73" w:rsidRDefault="00A27C73">
      <w:pPr>
        <w:rPr>
          <w:color w:val="000000"/>
        </w:rPr>
      </w:pPr>
    </w:p>
    <w:p w14:paraId="5E562818" w14:textId="77777777" w:rsidR="00A27C73" w:rsidRDefault="00A1638E">
      <w:pPr>
        <w:rPr>
          <w:color w:val="000000"/>
          <w:sz w:val="20"/>
          <w:szCs w:val="20"/>
        </w:rPr>
      </w:pPr>
      <w:commentRangeStart w:id="101"/>
      <w:r>
        <w:rPr>
          <w:color w:val="000000"/>
          <w:sz w:val="20"/>
          <w:szCs w:val="20"/>
        </w:rPr>
        <w:t>The TimeParameter class groups all parameters that specify time related parameters for a business process element.</w:t>
      </w:r>
    </w:p>
    <w:p w14:paraId="2A4D0726" w14:textId="77777777" w:rsidR="00A27C73" w:rsidRDefault="00A27C73">
      <w:pPr>
        <w:rPr>
          <w:color w:val="000000"/>
          <w:sz w:val="20"/>
          <w:szCs w:val="20"/>
        </w:rPr>
      </w:pPr>
    </w:p>
    <w:p w14:paraId="6817FBE4" w14:textId="77777777" w:rsidR="00A27C73" w:rsidRDefault="00A1638E">
      <w:pPr>
        <w:rPr>
          <w:color w:val="000000"/>
          <w:sz w:val="20"/>
          <w:szCs w:val="20"/>
        </w:rPr>
      </w:pPr>
      <w:r>
        <w:rPr>
          <w:color w:val="000000"/>
          <w:sz w:val="20"/>
          <w:szCs w:val="20"/>
        </w:rPr>
        <w:t xml:space="preserve">All TimeParameters capture time intervals and are defined from an external observer point of view. </w:t>
      </w:r>
    </w:p>
    <w:p w14:paraId="7B2757C7" w14:textId="77777777" w:rsidR="00A27C73" w:rsidRDefault="00A27C73">
      <w:pPr>
        <w:rPr>
          <w:color w:val="000000"/>
          <w:sz w:val="20"/>
          <w:szCs w:val="20"/>
        </w:rPr>
      </w:pPr>
    </w:p>
    <w:p w14:paraId="2F5F7A76" w14:textId="77777777" w:rsidR="00A27C73" w:rsidRDefault="00A1638E">
      <w:pPr>
        <w:rPr>
          <w:color w:val="000000"/>
          <w:sz w:val="20"/>
          <w:szCs w:val="20"/>
        </w:rPr>
      </w:pPr>
      <w:r>
        <w:rPr>
          <w:color w:val="000000"/>
          <w:sz w:val="20"/>
          <w:szCs w:val="20"/>
        </w:rPr>
        <w:t>The time it takes from the completion of a predecessor process model element to the completion of the current process model element is know</w:t>
      </w:r>
      <w:r w:rsidR="00BB055F">
        <w:rPr>
          <w:color w:val="000000"/>
          <w:sz w:val="20"/>
          <w:szCs w:val="20"/>
        </w:rPr>
        <w:t>n</w:t>
      </w:r>
      <w:r>
        <w:rPr>
          <w:color w:val="000000"/>
          <w:sz w:val="20"/>
          <w:szCs w:val="20"/>
        </w:rPr>
        <w:t xml:space="preserve"> as the elapsed time.</w:t>
      </w:r>
    </w:p>
    <w:p w14:paraId="7CE9BC6F" w14:textId="77777777" w:rsidR="00A27C73" w:rsidRDefault="00A27C73">
      <w:pPr>
        <w:rPr>
          <w:color w:val="000000"/>
          <w:sz w:val="20"/>
          <w:szCs w:val="20"/>
        </w:rPr>
      </w:pPr>
    </w:p>
    <w:p w14:paraId="2DEED7AD" w14:textId="77777777" w:rsidR="00A27C73" w:rsidRDefault="00A1638E">
      <w:pPr>
        <w:rPr>
          <w:color w:val="000000"/>
          <w:sz w:val="20"/>
          <w:szCs w:val="20"/>
        </w:rPr>
      </w:pPr>
      <w:r>
        <w:rPr>
          <w:color w:val="000000"/>
          <w:sz w:val="20"/>
          <w:szCs w:val="20"/>
        </w:rPr>
        <w:t>Elapsed time is broken into two main time interval of interest that are duration and lagTime. The duration time interval captures the time from the start of a work effort to its completion, while the lagTime interval captures the time from the completion of a predecessor process model element until the start of the successor process model element.</w:t>
      </w:r>
    </w:p>
    <w:p w14:paraId="3ED4CA4F" w14:textId="77777777" w:rsidR="00A27C73" w:rsidRDefault="00A27C73">
      <w:pPr>
        <w:rPr>
          <w:color w:val="000000"/>
          <w:sz w:val="20"/>
          <w:szCs w:val="20"/>
        </w:rPr>
      </w:pPr>
    </w:p>
    <w:p w14:paraId="046216F7" w14:textId="77777777" w:rsidR="00A27C73" w:rsidRDefault="00A1638E">
      <w:pPr>
        <w:rPr>
          <w:color w:val="000000"/>
          <w:sz w:val="20"/>
          <w:szCs w:val="20"/>
        </w:rPr>
      </w:pPr>
      <w:r>
        <w:rPr>
          <w:color w:val="000000"/>
          <w:sz w:val="20"/>
          <w:szCs w:val="20"/>
        </w:rPr>
        <w:t xml:space="preserve">In order to support temporal analysis experiments with lower levels of granularity as often desirable in Lean and Six Sigma projects, BPSim specifies elapsed time, duration and lagTime </w:t>
      </w:r>
      <w:r w:rsidR="001E7630">
        <w:rPr>
          <w:color w:val="000000"/>
          <w:sz w:val="20"/>
          <w:szCs w:val="20"/>
        </w:rPr>
        <w:t>as</w:t>
      </w:r>
      <w:r>
        <w:rPr>
          <w:color w:val="000000"/>
          <w:sz w:val="20"/>
          <w:szCs w:val="20"/>
        </w:rPr>
        <w:t xml:space="preserve"> element</w:t>
      </w:r>
      <w:r w:rsidR="001E7630">
        <w:rPr>
          <w:color w:val="000000"/>
          <w:sz w:val="20"/>
          <w:szCs w:val="20"/>
        </w:rPr>
        <w:t>s</w:t>
      </w:r>
      <w:r>
        <w:rPr>
          <w:color w:val="000000"/>
          <w:sz w:val="20"/>
          <w:szCs w:val="20"/>
        </w:rPr>
        <w:t xml:space="preserve"> of the meta-model and interchange format only for ResultRequests</w:t>
      </w:r>
      <w:r w:rsidR="00C9189C">
        <w:rPr>
          <w:color w:val="000000"/>
          <w:sz w:val="20"/>
          <w:szCs w:val="20"/>
        </w:rPr>
        <w:t xml:space="preserve"> i</w:t>
      </w:r>
      <w:r>
        <w:rPr>
          <w:color w:val="000000"/>
          <w:sz w:val="20"/>
          <w:szCs w:val="20"/>
        </w:rPr>
        <w:t>n order to prevent conflicting parameterization of the summation value with respects to its composing elements.</w:t>
      </w:r>
    </w:p>
    <w:p w14:paraId="4217A22D" w14:textId="77777777" w:rsidR="00A27C73" w:rsidRDefault="00A27C73">
      <w:pPr>
        <w:rPr>
          <w:color w:val="000000"/>
          <w:sz w:val="20"/>
          <w:szCs w:val="20"/>
        </w:rPr>
      </w:pPr>
    </w:p>
    <w:p w14:paraId="1FB564C7" w14:textId="77777777" w:rsidR="00A27C73" w:rsidRDefault="00A1638E">
      <w:pPr>
        <w:rPr>
          <w:color w:val="000000"/>
          <w:sz w:val="20"/>
          <w:szCs w:val="20"/>
        </w:rPr>
      </w:pPr>
      <w:r>
        <w:rPr>
          <w:color w:val="000000"/>
          <w:sz w:val="20"/>
          <w:szCs w:val="20"/>
        </w:rPr>
        <w:t>Elapsed time is in effect lagTime + duration.</w:t>
      </w:r>
    </w:p>
    <w:p w14:paraId="0CE7E443" w14:textId="77777777" w:rsidR="00A27C73" w:rsidRDefault="00A27C73">
      <w:pPr>
        <w:rPr>
          <w:color w:val="000000"/>
          <w:sz w:val="20"/>
          <w:szCs w:val="20"/>
        </w:rPr>
      </w:pPr>
    </w:p>
    <w:p w14:paraId="372C9A22" w14:textId="77777777" w:rsidR="00A27C73" w:rsidRDefault="00A1638E">
      <w:pPr>
        <w:rPr>
          <w:color w:val="000000"/>
          <w:sz w:val="20"/>
          <w:szCs w:val="20"/>
        </w:rPr>
      </w:pPr>
      <w:r>
        <w:rPr>
          <w:color w:val="000000"/>
          <w:sz w:val="20"/>
          <w:szCs w:val="20"/>
        </w:rPr>
        <w:t>Duration is in effect the sum of setupTime, processingTime, validationTime and reworkTime. duration=setupTime+processingTime+validationTime+reworkTime.</w:t>
      </w:r>
    </w:p>
    <w:p w14:paraId="4521E23E" w14:textId="77777777" w:rsidR="00A27C73" w:rsidRDefault="00A27C73">
      <w:pPr>
        <w:rPr>
          <w:color w:val="000000"/>
          <w:sz w:val="20"/>
          <w:szCs w:val="20"/>
        </w:rPr>
      </w:pPr>
    </w:p>
    <w:p w14:paraId="3FF140D6" w14:textId="77777777" w:rsidR="00A27C73" w:rsidRDefault="00A1638E">
      <w:pPr>
        <w:rPr>
          <w:color w:val="000000"/>
          <w:sz w:val="20"/>
          <w:szCs w:val="20"/>
        </w:rPr>
      </w:pPr>
      <w:r>
        <w:rPr>
          <w:color w:val="000000"/>
          <w:sz w:val="20"/>
          <w:szCs w:val="20"/>
        </w:rPr>
        <w:t>In situations where this granularity is not desired, processingTime should be used to specify the temporal interval.</w:t>
      </w:r>
    </w:p>
    <w:p w14:paraId="25512331" w14:textId="77777777" w:rsidR="00A27C73" w:rsidRDefault="00A27C73">
      <w:pPr>
        <w:rPr>
          <w:color w:val="000000"/>
          <w:sz w:val="20"/>
          <w:szCs w:val="20"/>
        </w:rPr>
      </w:pPr>
    </w:p>
    <w:p w14:paraId="34BFD349" w14:textId="77777777" w:rsidR="00A27C73" w:rsidRDefault="00A1638E">
      <w:pPr>
        <w:rPr>
          <w:color w:val="000000"/>
          <w:sz w:val="20"/>
          <w:szCs w:val="20"/>
        </w:rPr>
      </w:pPr>
      <w:r>
        <w:rPr>
          <w:color w:val="000000"/>
          <w:sz w:val="20"/>
          <w:szCs w:val="20"/>
        </w:rPr>
        <w:t xml:space="preserve">Lag time is in effect the sum of transferTime, queueTime and waitTime. lagTime=transferTime+queueTime+waitTime. </w:t>
      </w:r>
    </w:p>
    <w:p w14:paraId="3E19721C" w14:textId="77777777" w:rsidR="00A27C73" w:rsidRDefault="00A27C73">
      <w:pPr>
        <w:rPr>
          <w:color w:val="000000"/>
          <w:sz w:val="20"/>
          <w:szCs w:val="20"/>
        </w:rPr>
      </w:pPr>
    </w:p>
    <w:p w14:paraId="713B66CC" w14:textId="77777777" w:rsidR="00A27C73" w:rsidRDefault="00A1638E">
      <w:pPr>
        <w:rPr>
          <w:color w:val="000000"/>
          <w:sz w:val="20"/>
          <w:szCs w:val="20"/>
        </w:rPr>
      </w:pPr>
      <w:r>
        <w:rPr>
          <w:color w:val="000000"/>
          <w:sz w:val="20"/>
          <w:szCs w:val="20"/>
        </w:rPr>
        <w:t>In situations where this granularity is not desired, waitTime should be used to specify the temporal interval.</w:t>
      </w:r>
    </w:p>
    <w:p w14:paraId="0EE39D05" w14:textId="77777777" w:rsidR="00A27C73" w:rsidRDefault="00A27C73">
      <w:pPr>
        <w:rPr>
          <w:color w:val="000000"/>
          <w:sz w:val="20"/>
          <w:szCs w:val="20"/>
        </w:rPr>
      </w:pPr>
    </w:p>
    <w:p w14:paraId="4D0B7480" w14:textId="77777777" w:rsidR="00A27C73" w:rsidRDefault="00A1638E">
      <w:pPr>
        <w:rPr>
          <w:color w:val="000000"/>
          <w:sz w:val="20"/>
          <w:szCs w:val="20"/>
        </w:rPr>
      </w:pPr>
      <w:r>
        <w:rPr>
          <w:color w:val="000000"/>
          <w:sz w:val="20"/>
          <w:szCs w:val="20"/>
        </w:rPr>
        <w:t>TimeParameters values must resolve to either: a NumericParameter, a FloatingParameter or a DurationParameter.</w:t>
      </w:r>
    </w:p>
    <w:p w14:paraId="4B81285E" w14:textId="77777777" w:rsidR="00A27C73" w:rsidRDefault="00A27C73">
      <w:pPr>
        <w:rPr>
          <w:color w:val="000000"/>
          <w:sz w:val="20"/>
          <w:szCs w:val="20"/>
        </w:rPr>
      </w:pPr>
    </w:p>
    <w:p w14:paraId="34F67E22" w14:textId="77777777" w:rsidR="00A27C73" w:rsidRDefault="00A1638E">
      <w:pPr>
        <w:rPr>
          <w:color w:val="000000"/>
          <w:sz w:val="20"/>
          <w:szCs w:val="20"/>
        </w:rPr>
      </w:pPr>
      <w:r>
        <w:rPr>
          <w:color w:val="000000"/>
          <w:sz w:val="20"/>
          <w:szCs w:val="20"/>
        </w:rPr>
        <w:t>The default value of all unspecified TimeParameters is considered to be 0, except for elapsedTime, duration and lagTime which can only be used for ResutRequests and cannot be set.</w:t>
      </w:r>
    </w:p>
    <w:p w14:paraId="6F51ABFA" w14:textId="77777777" w:rsidR="00A27C73" w:rsidRDefault="00A27C73">
      <w:pPr>
        <w:rPr>
          <w:color w:val="000000"/>
          <w:sz w:val="20"/>
          <w:szCs w:val="20"/>
        </w:rPr>
      </w:pPr>
    </w:p>
    <w:p w14:paraId="2B3F768E" w14:textId="77777777" w:rsidR="00A27C73" w:rsidRDefault="00A1638E">
      <w:pPr>
        <w:rPr>
          <w:color w:val="000000"/>
          <w:sz w:val="20"/>
          <w:szCs w:val="20"/>
        </w:rPr>
      </w:pPr>
      <w:r>
        <w:rPr>
          <w:color w:val="000000"/>
          <w:sz w:val="20"/>
          <w:szCs w:val="20"/>
        </w:rPr>
        <w:t>Parameters from the temporal perspective only apply to types of business process elements that take place over an interval of time (see section 7.1).</w:t>
      </w:r>
      <w:commentRangeEnd w:id="101"/>
      <w:r w:rsidR="00A94625">
        <w:rPr>
          <w:rStyle w:val="CommentReference"/>
        </w:rPr>
        <w:commentReference w:id="101"/>
      </w:r>
    </w:p>
    <w:p w14:paraId="3CB3EC3E" w14:textId="77777777" w:rsidR="00A27C73" w:rsidRDefault="00A27C73">
      <w:pPr>
        <w:rPr>
          <w:color w:val="000000"/>
        </w:rPr>
      </w:pPr>
    </w:p>
    <w:p w14:paraId="5D7AEB60"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655533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A4AE72" w14:textId="77777777" w:rsidR="00A27C73" w:rsidRDefault="00A1638E">
            <w:pPr>
              <w:jc w:val="center"/>
              <w:rPr>
                <w:color w:val="000000"/>
                <w:sz w:val="20"/>
                <w:szCs w:val="20"/>
              </w:rPr>
            </w:pPr>
            <w:bookmarkStart w:id="102" w:name="BKM_38BC2007_BB58_4EA7_BF83_AC4B95155284"/>
            <w:bookmarkEnd w:id="10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BC52CD1" w14:textId="77777777" w:rsidR="00A27C73" w:rsidRDefault="00A1638E">
            <w:pPr>
              <w:jc w:val="center"/>
              <w:rPr>
                <w:color w:val="000000"/>
                <w:sz w:val="20"/>
                <w:szCs w:val="20"/>
              </w:rPr>
            </w:pPr>
            <w:r>
              <w:rPr>
                <w:color w:val="000000"/>
                <w:sz w:val="20"/>
                <w:szCs w:val="20"/>
              </w:rPr>
              <w:t>Description</w:t>
            </w:r>
          </w:p>
        </w:tc>
      </w:tr>
      <w:tr w:rsidR="00A27C73" w14:paraId="6AA041E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6690F1" w14:textId="77777777" w:rsidR="00A27C73" w:rsidRDefault="00A1638E">
            <w:pPr>
              <w:rPr>
                <w:color w:val="000000"/>
                <w:sz w:val="20"/>
                <w:szCs w:val="20"/>
              </w:rPr>
            </w:pPr>
            <w:r>
              <w:rPr>
                <w:color w:val="000000"/>
                <w:sz w:val="20"/>
                <w:szCs w:val="20"/>
              </w:rPr>
              <w:t>Parameter : transferTime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D34238" w14:textId="77777777" w:rsidR="00A27C73" w:rsidRDefault="00A1638E">
            <w:pPr>
              <w:rPr>
                <w:color w:val="000000"/>
                <w:sz w:val="20"/>
                <w:szCs w:val="20"/>
              </w:rPr>
            </w:pPr>
            <w:r>
              <w:rPr>
                <w:color w:val="000000"/>
                <w:sz w:val="20"/>
                <w:szCs w:val="20"/>
              </w:rPr>
              <w:t>The time spent traveling from the previous processing step</w:t>
            </w:r>
          </w:p>
        </w:tc>
      </w:tr>
      <w:tr w:rsidR="00A27C73" w14:paraId="46B0C6E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10DE3F0" w14:textId="77777777" w:rsidR="00A27C73" w:rsidRDefault="00A1638E">
            <w:pPr>
              <w:rPr>
                <w:color w:val="000000"/>
                <w:sz w:val="20"/>
                <w:szCs w:val="20"/>
              </w:rPr>
            </w:pPr>
            <w:bookmarkStart w:id="103" w:name="BKM_84F54D51_A14A_487D_A880_5E4CFA22345F"/>
            <w:bookmarkEnd w:id="103"/>
            <w:r>
              <w:rPr>
                <w:color w:val="000000"/>
                <w:sz w:val="20"/>
                <w:szCs w:val="20"/>
              </w:rPr>
              <w:t>Parameter : queueTime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EE2290" w14:textId="77777777" w:rsidR="00A27C73" w:rsidRDefault="00A1638E">
            <w:pPr>
              <w:rPr>
                <w:color w:val="000000"/>
                <w:sz w:val="20"/>
                <w:szCs w:val="20"/>
              </w:rPr>
            </w:pPr>
            <w:r>
              <w:rPr>
                <w:color w:val="000000"/>
                <w:sz w:val="20"/>
                <w:szCs w:val="20"/>
              </w:rPr>
              <w:t>The delay between the Successor being offered and the successor being allocated</w:t>
            </w:r>
          </w:p>
        </w:tc>
      </w:tr>
      <w:tr w:rsidR="00A27C73" w14:paraId="681348E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CA740B" w14:textId="77777777" w:rsidR="00A27C73" w:rsidRDefault="00A1638E">
            <w:pPr>
              <w:rPr>
                <w:color w:val="000000"/>
                <w:sz w:val="20"/>
                <w:szCs w:val="20"/>
              </w:rPr>
            </w:pPr>
            <w:bookmarkStart w:id="104" w:name="BKM_F70A3132_C0B9_4556_AE44_987C412D5FF4"/>
            <w:bookmarkEnd w:id="104"/>
            <w:r>
              <w:rPr>
                <w:color w:val="000000"/>
                <w:sz w:val="20"/>
                <w:szCs w:val="20"/>
              </w:rPr>
              <w:t>Parameter : waitTime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D2765B" w14:textId="77777777" w:rsidR="00A27C73" w:rsidRDefault="00A1638E">
            <w:pPr>
              <w:rPr>
                <w:color w:val="000000"/>
                <w:sz w:val="20"/>
                <w:szCs w:val="20"/>
              </w:rPr>
            </w:pPr>
            <w:r>
              <w:rPr>
                <w:color w:val="000000"/>
                <w:sz w:val="20"/>
                <w:szCs w:val="20"/>
              </w:rPr>
              <w:t>The time between the Successor being allocated and it being actually started.</w:t>
            </w:r>
          </w:p>
        </w:tc>
      </w:tr>
      <w:tr w:rsidR="00A27C73" w14:paraId="1998816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6E11A44" w14:textId="77777777" w:rsidR="00A27C73" w:rsidRDefault="00A1638E">
            <w:pPr>
              <w:rPr>
                <w:color w:val="000000"/>
                <w:sz w:val="20"/>
                <w:szCs w:val="20"/>
              </w:rPr>
            </w:pPr>
            <w:bookmarkStart w:id="105" w:name="BKM_295D226C_5909_4104_8F9E_BC1B17E1B86D"/>
            <w:bookmarkEnd w:id="105"/>
            <w:r>
              <w:rPr>
                <w:color w:val="000000"/>
                <w:sz w:val="20"/>
                <w:szCs w:val="20"/>
              </w:rPr>
              <w:t>Parameter : setupTime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4B973B3" w14:textId="77777777" w:rsidR="00A27C73" w:rsidRDefault="00A1638E">
            <w:pPr>
              <w:rPr>
                <w:color w:val="000000"/>
                <w:sz w:val="20"/>
                <w:szCs w:val="20"/>
              </w:rPr>
            </w:pPr>
            <w:r>
              <w:rPr>
                <w:color w:val="000000"/>
                <w:sz w:val="20"/>
                <w:szCs w:val="20"/>
              </w:rPr>
              <w:t>The time expended prior to performing the actual work.</w:t>
            </w:r>
          </w:p>
        </w:tc>
      </w:tr>
      <w:tr w:rsidR="00A27C73" w14:paraId="53C78F9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AAA25EA" w14:textId="77777777" w:rsidR="00A27C73" w:rsidRDefault="00A1638E">
            <w:pPr>
              <w:rPr>
                <w:color w:val="000000"/>
                <w:sz w:val="20"/>
                <w:szCs w:val="20"/>
              </w:rPr>
            </w:pPr>
            <w:bookmarkStart w:id="106" w:name="BKM_22ED062D_75BE_4332_B8C1_C78ACEDE0B1F"/>
            <w:bookmarkEnd w:id="106"/>
            <w:r>
              <w:rPr>
                <w:color w:val="000000"/>
                <w:sz w:val="20"/>
                <w:szCs w:val="20"/>
              </w:rPr>
              <w:t>Parameter : processingTime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C7D4A64" w14:textId="77777777" w:rsidR="00A27C73" w:rsidRDefault="00A1638E">
            <w:pPr>
              <w:rPr>
                <w:color w:val="000000"/>
                <w:sz w:val="20"/>
                <w:szCs w:val="20"/>
              </w:rPr>
            </w:pPr>
            <w:r>
              <w:rPr>
                <w:color w:val="000000"/>
                <w:sz w:val="20"/>
                <w:szCs w:val="20"/>
              </w:rPr>
              <w:t>The time actually spent doing the work at hand.</w:t>
            </w:r>
          </w:p>
          <w:p w14:paraId="2D9BA3A3" w14:textId="77777777" w:rsidR="00A27C73" w:rsidRDefault="00A27C73">
            <w:pPr>
              <w:rPr>
                <w:color w:val="000000"/>
                <w:sz w:val="20"/>
                <w:szCs w:val="20"/>
              </w:rPr>
            </w:pPr>
          </w:p>
          <w:p w14:paraId="46E17EBA" w14:textId="77777777" w:rsidR="00A27C73" w:rsidRDefault="00A27C73">
            <w:pPr>
              <w:rPr>
                <w:color w:val="000000"/>
                <w:sz w:val="20"/>
                <w:szCs w:val="20"/>
              </w:rPr>
            </w:pPr>
          </w:p>
        </w:tc>
      </w:tr>
      <w:tr w:rsidR="00A27C73" w14:paraId="0C8B6C7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DC94E2" w14:textId="77777777" w:rsidR="00A27C73" w:rsidRDefault="00A1638E">
            <w:pPr>
              <w:rPr>
                <w:color w:val="000000"/>
                <w:sz w:val="20"/>
                <w:szCs w:val="20"/>
              </w:rPr>
            </w:pPr>
            <w:bookmarkStart w:id="107" w:name="BKM_6A3173DB_EA73_41FC_8511_98CCF545E8AD"/>
            <w:bookmarkEnd w:id="107"/>
            <w:r>
              <w:rPr>
                <w:color w:val="000000"/>
                <w:sz w:val="20"/>
                <w:szCs w:val="20"/>
              </w:rPr>
              <w:lastRenderedPageBreak/>
              <w:t>Parameter : validationTime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4873B4" w14:textId="77777777" w:rsidR="00A27C73" w:rsidRDefault="00A1638E">
            <w:pPr>
              <w:rPr>
                <w:color w:val="000000"/>
                <w:sz w:val="20"/>
                <w:szCs w:val="20"/>
              </w:rPr>
            </w:pPr>
            <w:r>
              <w:rPr>
                <w:color w:val="000000"/>
                <w:sz w:val="20"/>
                <w:szCs w:val="20"/>
              </w:rPr>
              <w:t>The time spent reviewing or inspecting the work done.</w:t>
            </w:r>
          </w:p>
        </w:tc>
      </w:tr>
      <w:tr w:rsidR="00A27C73" w14:paraId="28E2EAD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BCC4A1F" w14:textId="77777777" w:rsidR="00A27C73" w:rsidRDefault="00A1638E">
            <w:pPr>
              <w:rPr>
                <w:color w:val="000000"/>
                <w:sz w:val="20"/>
                <w:szCs w:val="20"/>
              </w:rPr>
            </w:pPr>
            <w:bookmarkStart w:id="108" w:name="BKM_62293C2C_85A4_4949_88CC_619F2026B751"/>
            <w:bookmarkEnd w:id="108"/>
            <w:r>
              <w:rPr>
                <w:color w:val="000000"/>
                <w:sz w:val="20"/>
                <w:szCs w:val="20"/>
              </w:rPr>
              <w:t>Parameter : reworkTime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447901" w14:textId="77777777" w:rsidR="00A27C73" w:rsidRDefault="00A1638E">
            <w:pPr>
              <w:rPr>
                <w:color w:val="000000"/>
                <w:sz w:val="20"/>
                <w:szCs w:val="20"/>
              </w:rPr>
            </w:pPr>
            <w:r>
              <w:rPr>
                <w:color w:val="000000"/>
                <w:sz w:val="20"/>
                <w:szCs w:val="20"/>
              </w:rPr>
              <w:t>The time spent correcting or redoing the work done</w:t>
            </w:r>
          </w:p>
        </w:tc>
      </w:tr>
      <w:tr w:rsidR="00A27C73" w14:paraId="0F7E1D4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58EF69" w14:textId="77777777" w:rsidR="00A27C73" w:rsidRDefault="00A1638E">
            <w:pPr>
              <w:rPr>
                <w:color w:val="000000"/>
                <w:sz w:val="20"/>
                <w:szCs w:val="20"/>
              </w:rPr>
            </w:pPr>
            <w:bookmarkStart w:id="109" w:name="BKM_FE77D64F_00A1_4CB1_8EAF_0BAAD7B55AD5"/>
            <w:bookmarkEnd w:id="109"/>
            <w:commentRangeStart w:id="110"/>
            <w:r>
              <w:rPr>
                <w:color w:val="000000"/>
                <w:sz w:val="20"/>
                <w:szCs w:val="20"/>
              </w:rPr>
              <w:t>Parameter : lagTime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2E561CB" w14:textId="77777777" w:rsidR="00A27C73" w:rsidRDefault="00A1638E">
            <w:pPr>
              <w:rPr>
                <w:color w:val="000000"/>
                <w:sz w:val="20"/>
                <w:szCs w:val="20"/>
              </w:rPr>
            </w:pPr>
            <w:r>
              <w:rPr>
                <w:color w:val="000000"/>
                <w:sz w:val="20"/>
                <w:szCs w:val="20"/>
              </w:rPr>
              <w:t>The time from the completion of a predecessor process model element to the start of the successor process model element.</w:t>
            </w:r>
          </w:p>
          <w:p w14:paraId="34E569A3" w14:textId="77777777" w:rsidR="00A27C73" w:rsidRDefault="00A27C73">
            <w:pPr>
              <w:rPr>
                <w:color w:val="000000"/>
                <w:sz w:val="20"/>
                <w:szCs w:val="20"/>
              </w:rPr>
            </w:pPr>
          </w:p>
          <w:p w14:paraId="6012513B" w14:textId="77777777" w:rsidR="00A27C73" w:rsidRDefault="00A1638E">
            <w:pPr>
              <w:rPr>
                <w:color w:val="000000"/>
                <w:sz w:val="20"/>
                <w:szCs w:val="20"/>
              </w:rPr>
            </w:pPr>
            <w:r>
              <w:rPr>
                <w:color w:val="000000"/>
                <w:sz w:val="20"/>
                <w:szCs w:val="20"/>
              </w:rPr>
              <w:t>lagTime parameter can only be used for ResultRequests and cannot be set with a value.</w:t>
            </w:r>
            <w:commentRangeEnd w:id="110"/>
            <w:r w:rsidR="00A94625">
              <w:rPr>
                <w:rStyle w:val="CommentReference"/>
              </w:rPr>
              <w:commentReference w:id="110"/>
            </w:r>
          </w:p>
          <w:p w14:paraId="39C32C0F" w14:textId="77777777" w:rsidR="00A27C73" w:rsidRDefault="00A27C73">
            <w:pPr>
              <w:rPr>
                <w:color w:val="000000"/>
                <w:sz w:val="20"/>
                <w:szCs w:val="20"/>
              </w:rPr>
            </w:pPr>
          </w:p>
        </w:tc>
      </w:tr>
      <w:tr w:rsidR="00A27C73" w14:paraId="1B46C92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371BB7" w14:textId="77777777" w:rsidR="00A27C73" w:rsidRDefault="00A1638E">
            <w:pPr>
              <w:rPr>
                <w:color w:val="000000"/>
                <w:sz w:val="20"/>
                <w:szCs w:val="20"/>
              </w:rPr>
            </w:pPr>
            <w:bookmarkStart w:id="111" w:name="BKM_77B84199_BD92_43B4_9537_4B4B1F66DCDA"/>
            <w:bookmarkEnd w:id="111"/>
            <w:commentRangeStart w:id="112"/>
            <w:r>
              <w:rPr>
                <w:color w:val="000000"/>
                <w:sz w:val="20"/>
                <w:szCs w:val="20"/>
              </w:rPr>
              <w:t>Parameter : duration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12F2848" w14:textId="77777777" w:rsidR="00A27C73" w:rsidRDefault="00A1638E">
            <w:pPr>
              <w:rPr>
                <w:color w:val="000000"/>
                <w:sz w:val="20"/>
                <w:szCs w:val="20"/>
              </w:rPr>
            </w:pPr>
            <w:r>
              <w:rPr>
                <w:color w:val="000000"/>
                <w:sz w:val="20"/>
                <w:szCs w:val="20"/>
              </w:rPr>
              <w:t>The time from the start of a work effort to its completion.</w:t>
            </w:r>
          </w:p>
          <w:p w14:paraId="0928FBBF" w14:textId="77777777" w:rsidR="00A27C73" w:rsidRDefault="00A27C73">
            <w:pPr>
              <w:rPr>
                <w:color w:val="000000"/>
                <w:sz w:val="20"/>
                <w:szCs w:val="20"/>
              </w:rPr>
            </w:pPr>
          </w:p>
          <w:p w14:paraId="044E7A99" w14:textId="77777777" w:rsidR="00A27C73" w:rsidRDefault="00A1638E">
            <w:pPr>
              <w:rPr>
                <w:color w:val="000000"/>
                <w:sz w:val="20"/>
                <w:szCs w:val="20"/>
              </w:rPr>
            </w:pPr>
            <w:r>
              <w:rPr>
                <w:color w:val="000000"/>
                <w:sz w:val="20"/>
                <w:szCs w:val="20"/>
              </w:rPr>
              <w:t>duration parameter can only be used for ResultRequests and cannot be set with a value.</w:t>
            </w:r>
            <w:commentRangeEnd w:id="112"/>
            <w:r w:rsidR="00A94625">
              <w:rPr>
                <w:rStyle w:val="CommentReference"/>
              </w:rPr>
              <w:commentReference w:id="112"/>
            </w:r>
          </w:p>
          <w:p w14:paraId="51C20501" w14:textId="77777777" w:rsidR="00A27C73" w:rsidRDefault="00A27C73">
            <w:pPr>
              <w:rPr>
                <w:color w:val="000000"/>
                <w:sz w:val="20"/>
                <w:szCs w:val="20"/>
              </w:rPr>
            </w:pPr>
          </w:p>
        </w:tc>
      </w:tr>
      <w:tr w:rsidR="00A27C73" w14:paraId="362D0EE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9F876E" w14:textId="77777777" w:rsidR="00A27C73" w:rsidRDefault="00A1638E">
            <w:pPr>
              <w:rPr>
                <w:color w:val="000000"/>
                <w:sz w:val="20"/>
                <w:szCs w:val="20"/>
              </w:rPr>
            </w:pPr>
            <w:bookmarkStart w:id="113" w:name="BKM_7BBC4D08_63BB_4B1D_9E7B_BD47140A4BB5"/>
            <w:bookmarkEnd w:id="113"/>
            <w:commentRangeStart w:id="114"/>
            <w:r>
              <w:rPr>
                <w:color w:val="000000"/>
                <w:sz w:val="20"/>
                <w:szCs w:val="20"/>
              </w:rPr>
              <w:t>Parameter : elapsedTime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1B4B85" w14:textId="77777777" w:rsidR="00A27C73" w:rsidRDefault="00A1638E">
            <w:pPr>
              <w:rPr>
                <w:color w:val="000000"/>
                <w:sz w:val="20"/>
                <w:szCs w:val="20"/>
              </w:rPr>
            </w:pPr>
            <w:r>
              <w:rPr>
                <w:color w:val="000000"/>
                <w:sz w:val="20"/>
                <w:szCs w:val="20"/>
              </w:rPr>
              <w:t>The time it takes from the completion of a predecessor process model element to the completion of the current process model element.</w:t>
            </w:r>
            <w:commentRangeEnd w:id="114"/>
            <w:r w:rsidR="00A94625">
              <w:rPr>
                <w:rStyle w:val="CommentReference"/>
              </w:rPr>
              <w:commentReference w:id="114"/>
            </w:r>
          </w:p>
        </w:tc>
      </w:tr>
    </w:tbl>
    <w:p w14:paraId="79A06DE1" w14:textId="77777777" w:rsidR="00A27C73" w:rsidRDefault="00A27C73">
      <w:pPr>
        <w:rPr>
          <w:color w:val="000000"/>
        </w:rPr>
      </w:pPr>
    </w:p>
    <w:p w14:paraId="1AA44E05"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15" w:name="BKM_2D6D3684_03F2_4812_BA23_09AC160D7196"/>
      <w:bookmarkStart w:id="116" w:name="_Toc456614162"/>
      <w:bookmarkEnd w:id="115"/>
      <w:r>
        <w:rPr>
          <w:rFonts w:ascii="Arial" w:eastAsia="Arial" w:hAnsi="Arial" w:cs="Arial"/>
          <w:color w:val="000000"/>
          <w:sz w:val="30"/>
          <w:szCs w:val="30"/>
        </w:rPr>
        <w:t>ControlParameters</w:t>
      </w:r>
      <w:bookmarkEnd w:id="116"/>
    </w:p>
    <w:p w14:paraId="2C51E445" w14:textId="77777777" w:rsidR="00A27C73" w:rsidRDefault="00A27C73">
      <w:pPr>
        <w:rPr>
          <w:color w:val="000000"/>
        </w:rPr>
      </w:pPr>
    </w:p>
    <w:p w14:paraId="5CAEE55C" w14:textId="77777777" w:rsidR="00A27C73" w:rsidRDefault="00A1638E">
      <w:pPr>
        <w:rPr>
          <w:color w:val="000000"/>
          <w:sz w:val="20"/>
          <w:szCs w:val="20"/>
        </w:rPr>
      </w:pPr>
      <w:r>
        <w:rPr>
          <w:color w:val="000000"/>
          <w:sz w:val="20"/>
          <w:szCs w:val="20"/>
        </w:rPr>
        <w:t>The ControlParameter class groups all parameters that specify the control flow of a business process element</w:t>
      </w:r>
      <w:r w:rsidR="001E7630">
        <w:rPr>
          <w:color w:val="000000"/>
          <w:sz w:val="20"/>
          <w:szCs w:val="20"/>
        </w:rPr>
        <w:t>.</w:t>
      </w:r>
    </w:p>
    <w:p w14:paraId="3CA1E066" w14:textId="77777777" w:rsidR="00A27C73" w:rsidRDefault="00A27C73">
      <w:pPr>
        <w:rPr>
          <w:color w:val="000000"/>
          <w:sz w:val="20"/>
          <w:szCs w:val="20"/>
        </w:rPr>
      </w:pPr>
    </w:p>
    <w:p w14:paraId="292A8B10" w14:textId="77777777" w:rsidR="00A27C73" w:rsidRDefault="00A1638E">
      <w:pPr>
        <w:rPr>
          <w:color w:val="000000"/>
          <w:sz w:val="20"/>
          <w:szCs w:val="20"/>
        </w:rPr>
      </w:pPr>
      <w:r>
        <w:rPr>
          <w:color w:val="000000"/>
          <w:sz w:val="20"/>
          <w:szCs w:val="20"/>
        </w:rPr>
        <w:t>Parameters from the control perspective only apply to certain types of business process elements (see section 7.2).</w:t>
      </w:r>
    </w:p>
    <w:p w14:paraId="6025AEC4" w14:textId="77777777" w:rsidR="00A27C73" w:rsidRDefault="00A27C73">
      <w:pPr>
        <w:rPr>
          <w:color w:val="000000"/>
        </w:rPr>
      </w:pPr>
    </w:p>
    <w:p w14:paraId="20AE79C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207CBD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81D82C" w14:textId="77777777" w:rsidR="00A27C73" w:rsidRDefault="00A1638E">
            <w:pPr>
              <w:jc w:val="center"/>
              <w:rPr>
                <w:color w:val="000000"/>
                <w:sz w:val="20"/>
                <w:szCs w:val="20"/>
              </w:rPr>
            </w:pPr>
            <w:bookmarkStart w:id="117" w:name="BKM_B945C990_6BED_401D_9C86_7C39A1EBF848"/>
            <w:bookmarkEnd w:id="11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4F01DF" w14:textId="77777777" w:rsidR="00A27C73" w:rsidRDefault="00A1638E">
            <w:pPr>
              <w:jc w:val="center"/>
              <w:rPr>
                <w:color w:val="000000"/>
                <w:sz w:val="20"/>
                <w:szCs w:val="20"/>
              </w:rPr>
            </w:pPr>
            <w:r>
              <w:rPr>
                <w:color w:val="000000"/>
                <w:sz w:val="20"/>
                <w:szCs w:val="20"/>
              </w:rPr>
              <w:t>Description</w:t>
            </w:r>
          </w:p>
        </w:tc>
      </w:tr>
      <w:tr w:rsidR="00A27C73" w14:paraId="3BA6AF1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22B186" w14:textId="77777777" w:rsidR="00A27C73" w:rsidRDefault="00A1638E">
            <w:pPr>
              <w:rPr>
                <w:color w:val="000000"/>
                <w:sz w:val="20"/>
                <w:szCs w:val="20"/>
              </w:rPr>
            </w:pPr>
            <w:r>
              <w:rPr>
                <w:color w:val="000000"/>
                <w:sz w:val="20"/>
                <w:szCs w:val="20"/>
              </w:rPr>
              <w:t>Parameter : interTriggerTimer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E0115AD" w14:textId="77777777" w:rsidR="00A27C73" w:rsidRDefault="00A1638E">
            <w:pPr>
              <w:rPr>
                <w:color w:val="000000"/>
                <w:sz w:val="20"/>
                <w:szCs w:val="20"/>
              </w:rPr>
            </w:pPr>
            <w:r>
              <w:rPr>
                <w:color w:val="000000"/>
                <w:sz w:val="20"/>
                <w:szCs w:val="20"/>
              </w:rPr>
              <w:t>The time interval between occurrences. After the specified time interval, the event occurs and will keep occurring every time interval until the triggerCount is reached.</w:t>
            </w:r>
          </w:p>
          <w:p w14:paraId="3AA9904C" w14:textId="77777777" w:rsidR="00A27C73" w:rsidRDefault="00A27C73">
            <w:pPr>
              <w:rPr>
                <w:color w:val="000000"/>
                <w:sz w:val="20"/>
                <w:szCs w:val="20"/>
              </w:rPr>
            </w:pPr>
          </w:p>
          <w:p w14:paraId="16119698" w14:textId="77777777" w:rsidR="00A27C73" w:rsidRDefault="00A1638E">
            <w:pPr>
              <w:rPr>
                <w:color w:val="000000"/>
                <w:sz w:val="20"/>
                <w:szCs w:val="20"/>
              </w:rPr>
            </w:pPr>
            <w:r>
              <w:rPr>
                <w:color w:val="000000"/>
                <w:sz w:val="20"/>
                <w:szCs w:val="20"/>
              </w:rPr>
              <w:t>Modeler should be careful when putting an inter trigger time to a boundary event that can be triggered otherwise (e.g. signal or timer).</w:t>
            </w:r>
          </w:p>
          <w:p w14:paraId="3BCAF6AC" w14:textId="77777777" w:rsidR="00A27C73" w:rsidRDefault="00A27C73">
            <w:pPr>
              <w:rPr>
                <w:color w:val="000000"/>
                <w:sz w:val="20"/>
                <w:szCs w:val="20"/>
              </w:rPr>
            </w:pPr>
          </w:p>
          <w:p w14:paraId="7465F9D3" w14:textId="77777777" w:rsidR="00A27C73" w:rsidRDefault="00A1638E">
            <w:pPr>
              <w:rPr>
                <w:color w:val="000000"/>
                <w:sz w:val="20"/>
                <w:szCs w:val="20"/>
              </w:rPr>
            </w:pPr>
            <w:r>
              <w:rPr>
                <w:color w:val="000000"/>
                <w:sz w:val="20"/>
                <w:szCs w:val="20"/>
              </w:rPr>
              <w:t>This parameter must resolve to either: a NumericParameter, a FloatingParameter or a DurationParameter.</w:t>
            </w:r>
          </w:p>
          <w:p w14:paraId="072E0F96" w14:textId="77777777" w:rsidR="00A27C73" w:rsidRDefault="00A27C73">
            <w:pPr>
              <w:rPr>
                <w:color w:val="000000"/>
                <w:sz w:val="20"/>
                <w:szCs w:val="20"/>
              </w:rPr>
            </w:pPr>
          </w:p>
          <w:p w14:paraId="0D18B1C1" w14:textId="77777777" w:rsidR="00A27C73" w:rsidRDefault="00A1638E">
            <w:pPr>
              <w:rPr>
                <w:color w:val="000000"/>
                <w:sz w:val="20"/>
                <w:szCs w:val="20"/>
              </w:rPr>
            </w:pPr>
            <w:r>
              <w:rPr>
                <w:color w:val="000000"/>
                <w:sz w:val="20"/>
                <w:szCs w:val="20"/>
              </w:rPr>
              <w:t>The default value of this parameter is that the event never occurs. Setting a duration of 0 would mean that the event occurs instantly.</w:t>
            </w:r>
          </w:p>
          <w:p w14:paraId="0767FECD" w14:textId="77777777" w:rsidR="00A27C73" w:rsidRDefault="00A27C73">
            <w:pPr>
              <w:rPr>
                <w:color w:val="000000"/>
                <w:sz w:val="20"/>
                <w:szCs w:val="20"/>
              </w:rPr>
            </w:pPr>
          </w:p>
        </w:tc>
      </w:tr>
      <w:tr w:rsidR="00A27C73" w14:paraId="44B699E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4984DDE" w14:textId="77777777" w:rsidR="00A27C73" w:rsidRDefault="00A1638E">
            <w:pPr>
              <w:rPr>
                <w:color w:val="000000"/>
                <w:sz w:val="20"/>
                <w:szCs w:val="20"/>
              </w:rPr>
            </w:pPr>
            <w:bookmarkStart w:id="118" w:name="BKM_F9E1C6B3_BCD4_4218_9B40_EF072ABAB5E2"/>
            <w:bookmarkEnd w:id="118"/>
            <w:r>
              <w:rPr>
                <w:color w:val="000000"/>
                <w:sz w:val="20"/>
                <w:szCs w:val="20"/>
              </w:rPr>
              <w:t>Parameter : triggerCount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EFF3D2" w14:textId="77777777" w:rsidR="00A27C73" w:rsidRDefault="00A1638E">
            <w:pPr>
              <w:rPr>
                <w:color w:val="000000"/>
                <w:sz w:val="20"/>
                <w:szCs w:val="20"/>
              </w:rPr>
            </w:pPr>
            <w:r>
              <w:rPr>
                <w:color w:val="000000"/>
                <w:sz w:val="20"/>
                <w:szCs w:val="20"/>
              </w:rPr>
              <w:t xml:space="preserve">The maximum number of times to trigger this event. </w:t>
            </w:r>
          </w:p>
          <w:p w14:paraId="4D69A5A4" w14:textId="77777777" w:rsidR="00A27C73" w:rsidRDefault="00A27C73">
            <w:pPr>
              <w:rPr>
                <w:color w:val="000000"/>
                <w:sz w:val="20"/>
                <w:szCs w:val="20"/>
              </w:rPr>
            </w:pPr>
          </w:p>
          <w:p w14:paraId="6904630F" w14:textId="77777777" w:rsidR="00A27C73" w:rsidRDefault="00A1638E">
            <w:pPr>
              <w:rPr>
                <w:color w:val="000000"/>
                <w:sz w:val="20"/>
                <w:szCs w:val="20"/>
              </w:rPr>
            </w:pPr>
            <w:r>
              <w:rPr>
                <w:color w:val="000000"/>
                <w:sz w:val="20"/>
                <w:szCs w:val="20"/>
              </w:rPr>
              <w:t>This parameter must resolve to a NumericParameter.</w:t>
            </w:r>
          </w:p>
          <w:p w14:paraId="68593886" w14:textId="77777777" w:rsidR="00A27C73" w:rsidRDefault="00A27C73">
            <w:pPr>
              <w:rPr>
                <w:color w:val="000000"/>
                <w:sz w:val="20"/>
                <w:szCs w:val="20"/>
              </w:rPr>
            </w:pPr>
          </w:p>
          <w:p w14:paraId="41DA531B" w14:textId="77777777" w:rsidR="00A27C73" w:rsidRDefault="00A1638E">
            <w:pPr>
              <w:rPr>
                <w:color w:val="000000"/>
                <w:sz w:val="20"/>
                <w:szCs w:val="20"/>
              </w:rPr>
            </w:pPr>
            <w:r>
              <w:rPr>
                <w:color w:val="000000"/>
                <w:sz w:val="20"/>
                <w:szCs w:val="20"/>
              </w:rPr>
              <w:t>The default value of this parameter is considered to be infinity so not defining it means that the event will not stop occurring after a maximum number of times.</w:t>
            </w:r>
          </w:p>
          <w:p w14:paraId="6FB31842" w14:textId="77777777" w:rsidR="00A27C73" w:rsidRDefault="00A27C73">
            <w:pPr>
              <w:rPr>
                <w:color w:val="000000"/>
                <w:sz w:val="20"/>
                <w:szCs w:val="20"/>
              </w:rPr>
            </w:pPr>
          </w:p>
        </w:tc>
      </w:tr>
      <w:tr w:rsidR="00A27C73" w14:paraId="5CAAE1E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3C2657" w14:textId="77777777" w:rsidR="00A27C73" w:rsidRDefault="00A1638E">
            <w:pPr>
              <w:rPr>
                <w:color w:val="000000"/>
                <w:sz w:val="20"/>
                <w:szCs w:val="20"/>
              </w:rPr>
            </w:pPr>
            <w:bookmarkStart w:id="119" w:name="BKM_212674C8_EAB0_4B72_B0BE_497435E5A0E7"/>
            <w:bookmarkEnd w:id="119"/>
            <w:r>
              <w:rPr>
                <w:color w:val="000000"/>
                <w:sz w:val="20"/>
                <w:szCs w:val="20"/>
              </w:rPr>
              <w:lastRenderedPageBreak/>
              <w:t>Parameter :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979A25" w14:textId="77777777" w:rsidR="00A27C73" w:rsidRDefault="00A1638E">
            <w:pPr>
              <w:rPr>
                <w:color w:val="000000"/>
                <w:sz w:val="20"/>
                <w:szCs w:val="20"/>
              </w:rPr>
            </w:pPr>
            <w:r>
              <w:rPr>
                <w:color w:val="000000"/>
                <w:sz w:val="20"/>
                <w:szCs w:val="20"/>
              </w:rPr>
              <w:t>The probability of the control being passed to this element.</w:t>
            </w:r>
          </w:p>
          <w:p w14:paraId="45013C4E" w14:textId="77777777" w:rsidR="00A27C73" w:rsidRDefault="00A27C73">
            <w:pPr>
              <w:rPr>
                <w:color w:val="000000"/>
                <w:sz w:val="20"/>
                <w:szCs w:val="20"/>
              </w:rPr>
            </w:pPr>
          </w:p>
          <w:p w14:paraId="5B736562" w14:textId="77777777" w:rsidR="00A27C73" w:rsidRDefault="00A1638E">
            <w:pPr>
              <w:rPr>
                <w:color w:val="000000"/>
                <w:sz w:val="20"/>
                <w:szCs w:val="20"/>
              </w:rPr>
            </w:pPr>
            <w:r>
              <w:rPr>
                <w:color w:val="000000"/>
                <w:sz w:val="20"/>
                <w:szCs w:val="20"/>
              </w:rPr>
              <w:t>This parameter must resolve to either a NumericParameter or a FloatingParameter.</w:t>
            </w:r>
          </w:p>
          <w:p w14:paraId="750553C3" w14:textId="77777777" w:rsidR="00A27C73" w:rsidRDefault="00A27C73">
            <w:pPr>
              <w:rPr>
                <w:color w:val="000000"/>
                <w:sz w:val="20"/>
                <w:szCs w:val="20"/>
              </w:rPr>
            </w:pPr>
          </w:p>
          <w:p w14:paraId="686B6702" w14:textId="77777777" w:rsidR="00A27C73" w:rsidRDefault="00A1638E">
            <w:pPr>
              <w:rPr>
                <w:color w:val="000000"/>
                <w:sz w:val="20"/>
                <w:szCs w:val="20"/>
              </w:rPr>
            </w:pPr>
            <w:r>
              <w:rPr>
                <w:color w:val="000000"/>
                <w:sz w:val="20"/>
                <w:szCs w:val="20"/>
              </w:rPr>
              <w:t>The default value of this parameter varies depending on the element being referenced.</w:t>
            </w:r>
          </w:p>
          <w:p w14:paraId="7B5BABA3" w14:textId="77777777" w:rsidR="00A27C73" w:rsidRDefault="00A27C73">
            <w:pPr>
              <w:rPr>
                <w:color w:val="000000"/>
                <w:sz w:val="20"/>
                <w:szCs w:val="20"/>
              </w:rPr>
            </w:pPr>
          </w:p>
          <w:p w14:paraId="06D48C59" w14:textId="77777777" w:rsidR="00A27C73" w:rsidRDefault="00A1638E">
            <w:pPr>
              <w:rPr>
                <w:color w:val="000000"/>
                <w:sz w:val="20"/>
                <w:szCs w:val="20"/>
              </w:rPr>
            </w:pPr>
            <w:r>
              <w:rPr>
                <w:color w:val="000000"/>
                <w:sz w:val="20"/>
                <w:szCs w:val="20"/>
              </w:rPr>
              <w:t xml:space="preserve">For sequence flow, the default probability is distributed evenly between </w:t>
            </w:r>
            <w:r w:rsidR="001E7630">
              <w:rPr>
                <w:color w:val="000000"/>
                <w:sz w:val="20"/>
                <w:szCs w:val="20"/>
              </w:rPr>
              <w:t>any outgoing sequence flows that do</w:t>
            </w:r>
            <w:r>
              <w:rPr>
                <w:color w:val="000000"/>
                <w:sz w:val="20"/>
                <w:szCs w:val="20"/>
              </w:rPr>
              <w:t xml:space="preserve"> not have a probability defined. </w:t>
            </w:r>
          </w:p>
          <w:p w14:paraId="2318D6D3" w14:textId="77777777" w:rsidR="00A27C73" w:rsidRDefault="00A27C73">
            <w:pPr>
              <w:rPr>
                <w:color w:val="000000"/>
                <w:sz w:val="20"/>
                <w:szCs w:val="20"/>
              </w:rPr>
            </w:pPr>
          </w:p>
          <w:p w14:paraId="0AF621BD" w14:textId="77777777" w:rsidR="00A27C73" w:rsidRDefault="00A1638E">
            <w:pPr>
              <w:rPr>
                <w:color w:val="000000"/>
                <w:sz w:val="20"/>
                <w:szCs w:val="20"/>
              </w:rPr>
            </w:pPr>
            <w:r>
              <w:rPr>
                <w:color w:val="000000"/>
                <w:sz w:val="20"/>
                <w:szCs w:val="20"/>
              </w:rPr>
              <w:t>e.g. : 4 outgoing sequence flows, none with defined probability, they each have a probability of 0.25</w:t>
            </w:r>
          </w:p>
          <w:p w14:paraId="1F791545" w14:textId="77777777" w:rsidR="00A27C73" w:rsidRDefault="00A27C73">
            <w:pPr>
              <w:rPr>
                <w:color w:val="000000"/>
                <w:sz w:val="20"/>
                <w:szCs w:val="20"/>
              </w:rPr>
            </w:pPr>
          </w:p>
          <w:p w14:paraId="0331C818" w14:textId="77777777" w:rsidR="00A27C73" w:rsidRDefault="00A1638E">
            <w:pPr>
              <w:rPr>
                <w:color w:val="000000"/>
                <w:sz w:val="20"/>
                <w:szCs w:val="20"/>
              </w:rPr>
            </w:pPr>
            <w:r>
              <w:rPr>
                <w:color w:val="000000"/>
                <w:sz w:val="20"/>
                <w:szCs w:val="20"/>
              </w:rPr>
              <w:t>e.g. : 3 outgoing sequence flows, one with a probability of 0.4 defined, the other two that don't have a probability defined will receive the probability of 0.3.</w:t>
            </w:r>
          </w:p>
          <w:p w14:paraId="27D5F3E6" w14:textId="77777777" w:rsidR="00A27C73" w:rsidRDefault="00A27C73">
            <w:pPr>
              <w:rPr>
                <w:color w:val="000000"/>
                <w:sz w:val="20"/>
                <w:szCs w:val="20"/>
              </w:rPr>
            </w:pPr>
          </w:p>
          <w:p w14:paraId="55FA745B" w14:textId="77777777" w:rsidR="00A27C73" w:rsidRDefault="00A1638E">
            <w:pPr>
              <w:rPr>
                <w:color w:val="000000"/>
                <w:sz w:val="20"/>
                <w:szCs w:val="20"/>
              </w:rPr>
            </w:pPr>
            <w:r>
              <w:rPr>
                <w:color w:val="000000"/>
                <w:sz w:val="20"/>
                <w:szCs w:val="20"/>
              </w:rPr>
              <w:t>For events, the default probability is 0.</w:t>
            </w:r>
          </w:p>
          <w:p w14:paraId="044EA193" w14:textId="77777777" w:rsidR="00A27C73" w:rsidRDefault="00A27C73">
            <w:pPr>
              <w:rPr>
                <w:color w:val="000000"/>
                <w:sz w:val="20"/>
                <w:szCs w:val="20"/>
              </w:rPr>
            </w:pPr>
          </w:p>
          <w:p w14:paraId="57994810" w14:textId="77777777" w:rsidR="00A27C73" w:rsidRDefault="00A1638E">
            <w:pPr>
              <w:rPr>
                <w:color w:val="000000"/>
                <w:sz w:val="20"/>
                <w:szCs w:val="20"/>
              </w:rPr>
            </w:pPr>
            <w:r>
              <w:rPr>
                <w:color w:val="000000"/>
                <w:sz w:val="20"/>
                <w:szCs w:val="20"/>
              </w:rPr>
              <w:t>Only one of probability or condition can be defined for a given business process model element.</w:t>
            </w:r>
          </w:p>
          <w:p w14:paraId="2E6E687A" w14:textId="77777777" w:rsidR="00A27C73" w:rsidRDefault="00A27C73">
            <w:pPr>
              <w:rPr>
                <w:color w:val="000000"/>
                <w:sz w:val="20"/>
                <w:szCs w:val="20"/>
              </w:rPr>
            </w:pPr>
          </w:p>
        </w:tc>
      </w:tr>
      <w:tr w:rsidR="00A27C73" w14:paraId="1A4A01F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A9C6CB" w14:textId="77777777" w:rsidR="00A27C73" w:rsidRDefault="00A1638E">
            <w:pPr>
              <w:rPr>
                <w:color w:val="000000"/>
                <w:sz w:val="20"/>
                <w:szCs w:val="20"/>
              </w:rPr>
            </w:pPr>
            <w:bookmarkStart w:id="120" w:name="BKM_FECD8DCC_4D7D_4B9B_9477_AAADD1913488"/>
            <w:bookmarkEnd w:id="120"/>
            <w:r>
              <w:rPr>
                <w:color w:val="000000"/>
                <w:sz w:val="20"/>
                <w:szCs w:val="20"/>
              </w:rPr>
              <w:t>Parameter : condition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63C2C17" w14:textId="77777777" w:rsidR="00A27C73" w:rsidRDefault="00A1638E">
            <w:pPr>
              <w:rPr>
                <w:color w:val="000000"/>
                <w:sz w:val="20"/>
                <w:szCs w:val="20"/>
              </w:rPr>
            </w:pPr>
            <w:r>
              <w:rPr>
                <w:color w:val="000000"/>
                <w:sz w:val="20"/>
                <w:szCs w:val="20"/>
              </w:rPr>
              <w:t>A condition that must be met before passing the control to this element.</w:t>
            </w:r>
          </w:p>
          <w:p w14:paraId="2D746019" w14:textId="77777777" w:rsidR="00A27C73" w:rsidRDefault="00A27C73">
            <w:pPr>
              <w:rPr>
                <w:color w:val="000000"/>
                <w:sz w:val="20"/>
                <w:szCs w:val="20"/>
              </w:rPr>
            </w:pPr>
          </w:p>
          <w:p w14:paraId="64976E94" w14:textId="77777777" w:rsidR="00A27C73" w:rsidRDefault="00A1638E">
            <w:pPr>
              <w:rPr>
                <w:color w:val="000000"/>
                <w:sz w:val="20"/>
                <w:szCs w:val="20"/>
              </w:rPr>
            </w:pPr>
            <w:r>
              <w:rPr>
                <w:color w:val="000000"/>
                <w:sz w:val="20"/>
                <w:szCs w:val="20"/>
              </w:rPr>
              <w:t>This parameter must resolve to a BooleanParameter.</w:t>
            </w:r>
          </w:p>
          <w:p w14:paraId="207A1941" w14:textId="77777777" w:rsidR="00A27C73" w:rsidRDefault="00A27C73">
            <w:pPr>
              <w:rPr>
                <w:color w:val="000000"/>
                <w:sz w:val="20"/>
                <w:szCs w:val="20"/>
              </w:rPr>
            </w:pPr>
          </w:p>
          <w:p w14:paraId="0727A543" w14:textId="77777777" w:rsidR="00A27C73" w:rsidRDefault="00A1638E">
            <w:pPr>
              <w:rPr>
                <w:color w:val="000000"/>
                <w:sz w:val="20"/>
                <w:szCs w:val="20"/>
              </w:rPr>
            </w:pPr>
            <w:r>
              <w:rPr>
                <w:color w:val="000000"/>
                <w:sz w:val="20"/>
                <w:szCs w:val="20"/>
              </w:rPr>
              <w:t>The default value of this parameter is false.</w:t>
            </w:r>
          </w:p>
          <w:p w14:paraId="16FBBC3B" w14:textId="77777777" w:rsidR="00A27C73" w:rsidRDefault="00A27C73">
            <w:pPr>
              <w:rPr>
                <w:color w:val="000000"/>
                <w:sz w:val="20"/>
                <w:szCs w:val="20"/>
              </w:rPr>
            </w:pPr>
          </w:p>
          <w:p w14:paraId="5270E273" w14:textId="77777777" w:rsidR="00A27C73" w:rsidRDefault="00A1638E">
            <w:pPr>
              <w:rPr>
                <w:color w:val="000000"/>
                <w:sz w:val="20"/>
                <w:szCs w:val="20"/>
              </w:rPr>
            </w:pPr>
            <w:r>
              <w:rPr>
                <w:color w:val="000000"/>
                <w:sz w:val="20"/>
                <w:szCs w:val="20"/>
              </w:rPr>
              <w:t>Only one of probability or condition can be defined for a given business process model element.</w:t>
            </w:r>
          </w:p>
          <w:p w14:paraId="4FAC2666" w14:textId="77777777" w:rsidR="00A27C73" w:rsidRDefault="00A27C73">
            <w:pPr>
              <w:rPr>
                <w:color w:val="000000"/>
                <w:sz w:val="20"/>
                <w:szCs w:val="20"/>
              </w:rPr>
            </w:pPr>
          </w:p>
        </w:tc>
      </w:tr>
    </w:tbl>
    <w:p w14:paraId="243AB561" w14:textId="77777777" w:rsidR="00A27C73" w:rsidRDefault="00A27C73">
      <w:pPr>
        <w:rPr>
          <w:color w:val="000000"/>
        </w:rPr>
      </w:pPr>
    </w:p>
    <w:p w14:paraId="7B4D10BE" w14:textId="77777777" w:rsidR="002A2036" w:rsidRDefault="002A2036">
      <w:pPr>
        <w:rPr>
          <w:b/>
          <w:color w:val="000000"/>
          <w:sz w:val="30"/>
          <w:szCs w:val="30"/>
        </w:rPr>
      </w:pPr>
      <w:bookmarkStart w:id="121" w:name="BKM_7C3A88BE_C6EA_423D_A0B9_9061E359BAE0"/>
      <w:bookmarkEnd w:id="121"/>
      <w:r>
        <w:rPr>
          <w:color w:val="000000"/>
          <w:sz w:val="30"/>
          <w:szCs w:val="30"/>
        </w:rPr>
        <w:br w:type="page"/>
      </w:r>
    </w:p>
    <w:p w14:paraId="5688464D"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22" w:name="_Toc456614163"/>
      <w:r>
        <w:rPr>
          <w:rFonts w:ascii="Arial" w:eastAsia="Arial" w:hAnsi="Arial" w:cs="Arial"/>
          <w:color w:val="000000"/>
          <w:sz w:val="30"/>
          <w:szCs w:val="30"/>
        </w:rPr>
        <w:lastRenderedPageBreak/>
        <w:t>ResourceParameters</w:t>
      </w:r>
      <w:bookmarkEnd w:id="122"/>
    </w:p>
    <w:p w14:paraId="44FDECC9" w14:textId="77777777" w:rsidR="00A27C73" w:rsidRDefault="00A27C73">
      <w:pPr>
        <w:rPr>
          <w:color w:val="000000"/>
        </w:rPr>
      </w:pPr>
    </w:p>
    <w:p w14:paraId="5C71BBAD" w14:textId="77777777" w:rsidR="00A27C73" w:rsidRDefault="00A1638E">
      <w:pPr>
        <w:rPr>
          <w:color w:val="000000"/>
          <w:sz w:val="20"/>
          <w:szCs w:val="20"/>
        </w:rPr>
      </w:pPr>
      <w:r>
        <w:rPr>
          <w:color w:val="000000"/>
          <w:sz w:val="20"/>
          <w:szCs w:val="20"/>
        </w:rPr>
        <w:t>The ResourceParameter class groups all parameters that specify the resources of a business process element</w:t>
      </w:r>
      <w:r w:rsidR="001E7630">
        <w:rPr>
          <w:color w:val="000000"/>
          <w:sz w:val="20"/>
          <w:szCs w:val="20"/>
        </w:rPr>
        <w:t>.</w:t>
      </w:r>
    </w:p>
    <w:p w14:paraId="1239C1D4" w14:textId="77777777" w:rsidR="00A27C73" w:rsidRDefault="00A27C73">
      <w:pPr>
        <w:rPr>
          <w:color w:val="000000"/>
          <w:sz w:val="20"/>
          <w:szCs w:val="20"/>
        </w:rPr>
      </w:pPr>
    </w:p>
    <w:p w14:paraId="4CCD9DA8" w14:textId="77777777" w:rsidR="00A27C73" w:rsidRDefault="00A1638E">
      <w:pPr>
        <w:rPr>
          <w:color w:val="000000"/>
          <w:sz w:val="20"/>
          <w:szCs w:val="20"/>
        </w:rPr>
      </w:pPr>
      <w:r>
        <w:rPr>
          <w:color w:val="000000"/>
          <w:sz w:val="20"/>
          <w:szCs w:val="20"/>
        </w:rPr>
        <w:t>Parameters from the resources perspective only apply to certain types of business process elements.</w:t>
      </w:r>
    </w:p>
    <w:p w14:paraId="0726265A" w14:textId="77777777" w:rsidR="00A27C73" w:rsidRDefault="00A27C73">
      <w:pPr>
        <w:rPr>
          <w:color w:val="000000"/>
        </w:rPr>
      </w:pPr>
    </w:p>
    <w:p w14:paraId="5D9A08E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EA65F7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53BD29" w14:textId="77777777" w:rsidR="00A27C73" w:rsidRDefault="00A1638E">
            <w:pPr>
              <w:jc w:val="center"/>
              <w:rPr>
                <w:color w:val="000000"/>
                <w:sz w:val="20"/>
                <w:szCs w:val="20"/>
              </w:rPr>
            </w:pPr>
            <w:bookmarkStart w:id="123" w:name="BKM_B83D10B4_B9EF_4C18_89DF_EA1E5D16072E"/>
            <w:bookmarkEnd w:id="12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C8CBFCA" w14:textId="77777777" w:rsidR="00A27C73" w:rsidRDefault="00A1638E">
            <w:pPr>
              <w:jc w:val="center"/>
              <w:rPr>
                <w:color w:val="000000"/>
                <w:sz w:val="20"/>
                <w:szCs w:val="20"/>
              </w:rPr>
            </w:pPr>
            <w:r>
              <w:rPr>
                <w:color w:val="000000"/>
                <w:sz w:val="20"/>
                <w:szCs w:val="20"/>
              </w:rPr>
              <w:t>Description</w:t>
            </w:r>
          </w:p>
        </w:tc>
      </w:tr>
      <w:tr w:rsidR="00A27C73" w14:paraId="7713401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A8D263" w14:textId="77777777" w:rsidR="00A27C73" w:rsidRDefault="00A1638E">
            <w:pPr>
              <w:rPr>
                <w:color w:val="000000"/>
                <w:sz w:val="20"/>
                <w:szCs w:val="20"/>
              </w:rPr>
            </w:pPr>
            <w:r>
              <w:rPr>
                <w:color w:val="000000"/>
                <w:sz w:val="20"/>
                <w:szCs w:val="20"/>
              </w:rPr>
              <w:t>Parameter : availability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9BF35B" w14:textId="77777777" w:rsidR="00A27C73" w:rsidRDefault="00A1638E">
            <w:pPr>
              <w:rPr>
                <w:color w:val="000000"/>
                <w:sz w:val="20"/>
                <w:szCs w:val="20"/>
              </w:rPr>
            </w:pPr>
            <w:r>
              <w:rPr>
                <w:color w:val="000000"/>
                <w:sz w:val="20"/>
                <w:szCs w:val="20"/>
              </w:rPr>
              <w:t>Determine whether a resource is available or not. This will often be varied according to a calendar to represent when a resource is available.</w:t>
            </w:r>
          </w:p>
          <w:p w14:paraId="4BD3F0A1" w14:textId="77777777" w:rsidR="00A27C73" w:rsidRDefault="00A27C73">
            <w:pPr>
              <w:rPr>
                <w:color w:val="000000"/>
                <w:sz w:val="20"/>
                <w:szCs w:val="20"/>
              </w:rPr>
            </w:pPr>
          </w:p>
          <w:p w14:paraId="1CC33305" w14:textId="77777777" w:rsidR="00A27C73" w:rsidRDefault="00A1638E">
            <w:pPr>
              <w:rPr>
                <w:color w:val="000000"/>
                <w:sz w:val="20"/>
                <w:szCs w:val="20"/>
              </w:rPr>
            </w:pPr>
            <w:r>
              <w:rPr>
                <w:color w:val="000000"/>
                <w:sz w:val="20"/>
                <w:szCs w:val="20"/>
              </w:rPr>
              <w:t>This parameter must resolve to a BooleanParameter.</w:t>
            </w:r>
          </w:p>
          <w:p w14:paraId="07891B30" w14:textId="77777777" w:rsidR="00A27C73" w:rsidRDefault="00A27C73">
            <w:pPr>
              <w:rPr>
                <w:color w:val="000000"/>
                <w:sz w:val="20"/>
                <w:szCs w:val="20"/>
              </w:rPr>
            </w:pPr>
          </w:p>
          <w:p w14:paraId="31E4C825" w14:textId="77777777" w:rsidR="00A27C73" w:rsidRDefault="00A1638E">
            <w:pPr>
              <w:rPr>
                <w:color w:val="000000"/>
                <w:sz w:val="20"/>
                <w:szCs w:val="20"/>
              </w:rPr>
            </w:pPr>
            <w:r>
              <w:rPr>
                <w:color w:val="000000"/>
                <w:sz w:val="20"/>
                <w:szCs w:val="20"/>
              </w:rPr>
              <w:t>The default value of this parameter is true (the resource is available)</w:t>
            </w:r>
          </w:p>
          <w:p w14:paraId="30DF06C3" w14:textId="77777777" w:rsidR="00A27C73" w:rsidRDefault="00A27C73">
            <w:pPr>
              <w:rPr>
                <w:color w:val="000000"/>
                <w:sz w:val="20"/>
                <w:szCs w:val="20"/>
              </w:rPr>
            </w:pPr>
          </w:p>
        </w:tc>
      </w:tr>
      <w:tr w:rsidR="00A27C73" w14:paraId="517993C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88E25EB" w14:textId="77777777" w:rsidR="00A27C73" w:rsidRDefault="00A1638E">
            <w:pPr>
              <w:rPr>
                <w:color w:val="000000"/>
                <w:sz w:val="20"/>
                <w:szCs w:val="20"/>
              </w:rPr>
            </w:pPr>
            <w:bookmarkStart w:id="124" w:name="BKM_A90049C2_6871_446C_AFFA_83C7222ECB08"/>
            <w:bookmarkEnd w:id="124"/>
            <w:r>
              <w:rPr>
                <w:color w:val="000000"/>
                <w:sz w:val="20"/>
                <w:szCs w:val="20"/>
              </w:rPr>
              <w:t>Parameter : quantity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517C84" w14:textId="77777777" w:rsidR="00A27C73" w:rsidRDefault="00A1638E">
            <w:pPr>
              <w:rPr>
                <w:color w:val="000000"/>
                <w:sz w:val="20"/>
                <w:szCs w:val="20"/>
              </w:rPr>
            </w:pPr>
            <w:r>
              <w:rPr>
                <w:color w:val="000000"/>
                <w:sz w:val="20"/>
                <w:szCs w:val="20"/>
              </w:rPr>
              <w:t xml:space="preserve">The quantity of resources. </w:t>
            </w:r>
          </w:p>
          <w:p w14:paraId="1122AD1F" w14:textId="77777777" w:rsidR="00A27C73" w:rsidRDefault="00A27C73">
            <w:pPr>
              <w:rPr>
                <w:color w:val="000000"/>
                <w:sz w:val="20"/>
                <w:szCs w:val="20"/>
              </w:rPr>
            </w:pPr>
          </w:p>
          <w:p w14:paraId="7A583794" w14:textId="77777777" w:rsidR="00A27C73" w:rsidRDefault="00A1638E">
            <w:pPr>
              <w:rPr>
                <w:color w:val="000000"/>
                <w:sz w:val="20"/>
                <w:szCs w:val="20"/>
              </w:rPr>
            </w:pPr>
            <w:r>
              <w:rPr>
                <w:color w:val="000000"/>
                <w:sz w:val="20"/>
                <w:szCs w:val="20"/>
              </w:rPr>
              <w:t>This parameter must resolve to a NumericParameter.</w:t>
            </w:r>
          </w:p>
          <w:p w14:paraId="2559273F" w14:textId="77777777" w:rsidR="00A27C73" w:rsidRDefault="00A27C73">
            <w:pPr>
              <w:rPr>
                <w:color w:val="000000"/>
                <w:sz w:val="20"/>
                <w:szCs w:val="20"/>
              </w:rPr>
            </w:pPr>
          </w:p>
          <w:p w14:paraId="684366BD" w14:textId="77777777" w:rsidR="00A27C73" w:rsidRDefault="00A1638E">
            <w:pPr>
              <w:rPr>
                <w:color w:val="000000"/>
                <w:sz w:val="20"/>
                <w:szCs w:val="20"/>
              </w:rPr>
            </w:pPr>
            <w:r>
              <w:rPr>
                <w:color w:val="000000"/>
                <w:sz w:val="20"/>
                <w:szCs w:val="20"/>
              </w:rPr>
              <w:t>The default value of this parameter is 1.</w:t>
            </w:r>
          </w:p>
          <w:p w14:paraId="7CC94C1B" w14:textId="77777777" w:rsidR="00A27C73" w:rsidRDefault="00A27C73">
            <w:pPr>
              <w:rPr>
                <w:color w:val="000000"/>
                <w:sz w:val="20"/>
                <w:szCs w:val="20"/>
              </w:rPr>
            </w:pPr>
          </w:p>
        </w:tc>
      </w:tr>
      <w:tr w:rsidR="00A27C73" w14:paraId="269CD48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272FC1" w14:textId="77777777" w:rsidR="00A27C73" w:rsidRDefault="00A1638E">
            <w:pPr>
              <w:rPr>
                <w:color w:val="000000"/>
                <w:sz w:val="20"/>
                <w:szCs w:val="20"/>
              </w:rPr>
            </w:pPr>
            <w:bookmarkStart w:id="125" w:name="BKM_EB6D3714_E3FE_4B63_A5AB_45A45B256BC9"/>
            <w:bookmarkEnd w:id="125"/>
            <w:r>
              <w:rPr>
                <w:color w:val="000000"/>
                <w:sz w:val="20"/>
                <w:szCs w:val="20"/>
              </w:rPr>
              <w:t>Parameter : selection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5FDF9F" w14:textId="77777777" w:rsidR="00A27C73" w:rsidRDefault="00A1638E">
            <w:pPr>
              <w:rPr>
                <w:color w:val="000000"/>
                <w:sz w:val="20"/>
                <w:szCs w:val="20"/>
              </w:rPr>
            </w:pPr>
            <w:r>
              <w:rPr>
                <w:color w:val="000000"/>
                <w:sz w:val="20"/>
                <w:szCs w:val="20"/>
              </w:rPr>
              <w:t>Criteria for selecting the desired resource.</w:t>
            </w:r>
          </w:p>
          <w:p w14:paraId="0B12AECE" w14:textId="77777777" w:rsidR="00A27C73" w:rsidRDefault="00A27C73">
            <w:pPr>
              <w:rPr>
                <w:color w:val="000000"/>
                <w:sz w:val="20"/>
                <w:szCs w:val="20"/>
              </w:rPr>
            </w:pPr>
          </w:p>
          <w:p w14:paraId="66C8D8B8" w14:textId="77777777" w:rsidR="00A27C73" w:rsidRDefault="00A1638E">
            <w:pPr>
              <w:rPr>
                <w:color w:val="000000"/>
                <w:sz w:val="20"/>
                <w:szCs w:val="20"/>
              </w:rPr>
            </w:pPr>
            <w:r>
              <w:rPr>
                <w:color w:val="000000"/>
                <w:sz w:val="20"/>
                <w:szCs w:val="20"/>
              </w:rPr>
              <w:t>This is an override of the BPMN ResourceRole element behavior to assign roles to resources.</w:t>
            </w:r>
          </w:p>
          <w:p w14:paraId="422EFA6A" w14:textId="77777777" w:rsidR="00A27C73" w:rsidRDefault="00A27C73">
            <w:pPr>
              <w:rPr>
                <w:color w:val="000000"/>
                <w:sz w:val="20"/>
                <w:szCs w:val="20"/>
              </w:rPr>
            </w:pPr>
          </w:p>
          <w:p w14:paraId="1F4979BE" w14:textId="77777777" w:rsidR="00A27C73" w:rsidRDefault="00A1638E">
            <w:pPr>
              <w:rPr>
                <w:color w:val="000000"/>
                <w:sz w:val="20"/>
                <w:szCs w:val="20"/>
              </w:rPr>
            </w:pPr>
            <w:r>
              <w:rPr>
                <w:color w:val="000000"/>
                <w:sz w:val="20"/>
                <w:szCs w:val="20"/>
              </w:rPr>
              <w:t>This parameter can reference roles defined using the Role ResourceParameters to easily reference the resources associated with the activity.</w:t>
            </w:r>
          </w:p>
          <w:p w14:paraId="60D04191" w14:textId="77777777" w:rsidR="00A27C73" w:rsidRDefault="00A27C73">
            <w:pPr>
              <w:rPr>
                <w:color w:val="000000"/>
                <w:sz w:val="20"/>
                <w:szCs w:val="20"/>
              </w:rPr>
            </w:pPr>
          </w:p>
          <w:p w14:paraId="307045D2" w14:textId="77777777" w:rsidR="00A27C73" w:rsidRDefault="00A1638E">
            <w:pPr>
              <w:rPr>
                <w:color w:val="000000"/>
                <w:sz w:val="20"/>
                <w:szCs w:val="20"/>
              </w:rPr>
            </w:pPr>
            <w:r>
              <w:rPr>
                <w:color w:val="000000"/>
                <w:sz w:val="20"/>
                <w:szCs w:val="20"/>
              </w:rPr>
              <w:t>This parameter must resolve to either a StringParameter or NumericParameter.</w:t>
            </w:r>
          </w:p>
          <w:p w14:paraId="5E336393" w14:textId="77777777" w:rsidR="00A27C73" w:rsidRDefault="00A27C73">
            <w:pPr>
              <w:rPr>
                <w:color w:val="000000"/>
                <w:sz w:val="20"/>
                <w:szCs w:val="20"/>
              </w:rPr>
            </w:pPr>
          </w:p>
          <w:p w14:paraId="747FF9E2" w14:textId="77777777" w:rsidR="00A27C73" w:rsidRDefault="00A1638E">
            <w:pPr>
              <w:rPr>
                <w:color w:val="000000"/>
                <w:sz w:val="20"/>
                <w:szCs w:val="20"/>
              </w:rPr>
            </w:pPr>
            <w:r>
              <w:rPr>
                <w:color w:val="000000"/>
                <w:sz w:val="20"/>
                <w:szCs w:val="20"/>
              </w:rPr>
              <w:t>The default value of this parameter is to conserve the BPMN ResourceRole behavior and not override it.</w:t>
            </w:r>
          </w:p>
          <w:p w14:paraId="6CA23A20" w14:textId="77777777" w:rsidR="00A27C73" w:rsidRDefault="00A27C73">
            <w:pPr>
              <w:rPr>
                <w:color w:val="000000"/>
                <w:sz w:val="20"/>
                <w:szCs w:val="20"/>
              </w:rPr>
            </w:pPr>
          </w:p>
        </w:tc>
      </w:tr>
      <w:tr w:rsidR="00A27C73" w14:paraId="0267328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926FCC" w14:textId="77777777" w:rsidR="00A27C73" w:rsidRDefault="00A1638E">
            <w:pPr>
              <w:rPr>
                <w:color w:val="000000"/>
                <w:sz w:val="20"/>
                <w:szCs w:val="20"/>
              </w:rPr>
            </w:pPr>
            <w:bookmarkStart w:id="126" w:name="BKM_B534EFFD_933A_4CFD_B90E_E66D45717440"/>
            <w:bookmarkEnd w:id="126"/>
            <w:r>
              <w:rPr>
                <w:color w:val="000000"/>
                <w:sz w:val="20"/>
                <w:szCs w:val="20"/>
              </w:rPr>
              <w:t>List&lt;Parameter&gt; : role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D7D1C2" w14:textId="77777777" w:rsidR="00A27C73" w:rsidRDefault="00A1638E">
            <w:pPr>
              <w:rPr>
                <w:color w:val="000000"/>
                <w:sz w:val="20"/>
                <w:szCs w:val="20"/>
              </w:rPr>
            </w:pPr>
            <w:r>
              <w:rPr>
                <w:color w:val="000000"/>
                <w:sz w:val="20"/>
                <w:szCs w:val="20"/>
              </w:rPr>
              <w:t>The roles (may be more than one) of a resource.</w:t>
            </w:r>
          </w:p>
          <w:p w14:paraId="3F96C17D" w14:textId="77777777" w:rsidR="00A27C73" w:rsidRDefault="00A27C73">
            <w:pPr>
              <w:rPr>
                <w:color w:val="000000"/>
                <w:sz w:val="20"/>
                <w:szCs w:val="20"/>
              </w:rPr>
            </w:pPr>
          </w:p>
          <w:p w14:paraId="1589B33A" w14:textId="77777777" w:rsidR="00A27C73" w:rsidRDefault="00A1638E">
            <w:pPr>
              <w:rPr>
                <w:color w:val="000000"/>
                <w:sz w:val="20"/>
                <w:szCs w:val="20"/>
              </w:rPr>
            </w:pPr>
            <w:r>
              <w:rPr>
                <w:color w:val="000000"/>
                <w:sz w:val="20"/>
                <w:szCs w:val="20"/>
              </w:rPr>
              <w:t>These roles can be reused in the Selection ResourceParameter.</w:t>
            </w:r>
          </w:p>
          <w:p w14:paraId="5EAD713D" w14:textId="77777777" w:rsidR="00A27C73" w:rsidRDefault="00A27C73">
            <w:pPr>
              <w:rPr>
                <w:color w:val="000000"/>
                <w:sz w:val="20"/>
                <w:szCs w:val="20"/>
              </w:rPr>
            </w:pPr>
          </w:p>
          <w:p w14:paraId="3EDE21B4" w14:textId="77777777" w:rsidR="00A27C73" w:rsidRDefault="00A1638E">
            <w:pPr>
              <w:rPr>
                <w:color w:val="000000"/>
                <w:sz w:val="20"/>
                <w:szCs w:val="20"/>
              </w:rPr>
            </w:pPr>
            <w:r>
              <w:rPr>
                <w:color w:val="000000"/>
                <w:sz w:val="20"/>
                <w:szCs w:val="20"/>
              </w:rPr>
              <w:t>Each role must resolve to a StringParameter</w:t>
            </w:r>
            <w:r w:rsidR="001E7630">
              <w:rPr>
                <w:color w:val="000000"/>
                <w:sz w:val="20"/>
                <w:szCs w:val="20"/>
              </w:rPr>
              <w:t>.</w:t>
            </w:r>
          </w:p>
          <w:p w14:paraId="6ABFC97C" w14:textId="77777777" w:rsidR="00A27C73" w:rsidRDefault="00A27C73">
            <w:pPr>
              <w:rPr>
                <w:color w:val="000000"/>
                <w:sz w:val="20"/>
                <w:szCs w:val="20"/>
              </w:rPr>
            </w:pPr>
          </w:p>
          <w:p w14:paraId="5AA184BE" w14:textId="77777777" w:rsidR="00A27C73" w:rsidRDefault="00A1638E">
            <w:pPr>
              <w:rPr>
                <w:color w:val="000000"/>
                <w:sz w:val="20"/>
                <w:szCs w:val="20"/>
              </w:rPr>
            </w:pPr>
            <w:r>
              <w:rPr>
                <w:color w:val="000000"/>
                <w:sz w:val="20"/>
                <w:szCs w:val="20"/>
              </w:rPr>
              <w:t>The default value of this parameter is to not define roles for the resource.</w:t>
            </w:r>
          </w:p>
          <w:p w14:paraId="016E600B" w14:textId="77777777" w:rsidR="00A27C73" w:rsidRDefault="00A27C73">
            <w:pPr>
              <w:rPr>
                <w:color w:val="000000"/>
                <w:sz w:val="20"/>
                <w:szCs w:val="20"/>
              </w:rPr>
            </w:pPr>
          </w:p>
        </w:tc>
      </w:tr>
    </w:tbl>
    <w:p w14:paraId="4C0954A8" w14:textId="77777777" w:rsidR="00A27C73" w:rsidRDefault="00A27C73">
      <w:pPr>
        <w:rPr>
          <w:color w:val="000000"/>
        </w:rPr>
      </w:pPr>
    </w:p>
    <w:p w14:paraId="1D01958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27" w:name="BKM_C9FD885F_D81F_48D8_B2D0_D0F15DB6941F"/>
      <w:bookmarkStart w:id="128" w:name="_Toc456614164"/>
      <w:bookmarkEnd w:id="127"/>
      <w:r>
        <w:rPr>
          <w:rFonts w:ascii="Arial" w:eastAsia="Arial" w:hAnsi="Arial" w:cs="Arial"/>
          <w:color w:val="000000"/>
          <w:sz w:val="30"/>
          <w:szCs w:val="30"/>
        </w:rPr>
        <w:lastRenderedPageBreak/>
        <w:t>CostParameters</w:t>
      </w:r>
      <w:bookmarkEnd w:id="128"/>
    </w:p>
    <w:p w14:paraId="60D2E54A" w14:textId="77777777" w:rsidR="00A27C73" w:rsidRDefault="00A27C73">
      <w:pPr>
        <w:rPr>
          <w:color w:val="000000"/>
        </w:rPr>
      </w:pPr>
    </w:p>
    <w:p w14:paraId="15B32206" w14:textId="77777777" w:rsidR="00A27C73" w:rsidRDefault="00A1638E">
      <w:pPr>
        <w:rPr>
          <w:color w:val="000000"/>
          <w:sz w:val="20"/>
          <w:szCs w:val="20"/>
        </w:rPr>
      </w:pPr>
      <w:r>
        <w:rPr>
          <w:color w:val="000000"/>
          <w:sz w:val="20"/>
          <w:szCs w:val="20"/>
        </w:rPr>
        <w:t>The CostParameter class groups all parameters that specify the cost of a business process element</w:t>
      </w:r>
    </w:p>
    <w:p w14:paraId="142D075D" w14:textId="77777777" w:rsidR="00A27C73" w:rsidRDefault="00A27C73">
      <w:pPr>
        <w:rPr>
          <w:color w:val="000000"/>
          <w:sz w:val="20"/>
          <w:szCs w:val="20"/>
        </w:rPr>
      </w:pPr>
    </w:p>
    <w:p w14:paraId="1E8043B1" w14:textId="77777777" w:rsidR="00A27C73" w:rsidRDefault="00A1638E">
      <w:pPr>
        <w:rPr>
          <w:color w:val="000000"/>
          <w:sz w:val="20"/>
          <w:szCs w:val="20"/>
        </w:rPr>
      </w:pPr>
      <w:r>
        <w:rPr>
          <w:color w:val="000000"/>
          <w:sz w:val="20"/>
          <w:szCs w:val="20"/>
        </w:rPr>
        <w:t>Parameters from the cost perspective only apply to certain types of business process elements (see section 7.4).</w:t>
      </w:r>
    </w:p>
    <w:p w14:paraId="39B1AD06" w14:textId="77777777" w:rsidR="00A27C73" w:rsidRDefault="00A27C73">
      <w:pPr>
        <w:rPr>
          <w:color w:val="000000"/>
        </w:rPr>
      </w:pPr>
    </w:p>
    <w:p w14:paraId="7047A33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2CE7C05"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4D14E7" w14:textId="77777777" w:rsidR="00A27C73" w:rsidRDefault="00A1638E">
            <w:pPr>
              <w:jc w:val="center"/>
              <w:rPr>
                <w:color w:val="000000"/>
                <w:sz w:val="20"/>
                <w:szCs w:val="20"/>
              </w:rPr>
            </w:pPr>
            <w:bookmarkStart w:id="129" w:name="BKM_F3A47491_A60A_412A_9EA3_7AC3D6D10F54"/>
            <w:bookmarkEnd w:id="12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27A415" w14:textId="77777777" w:rsidR="00A27C73" w:rsidRDefault="00A1638E">
            <w:pPr>
              <w:jc w:val="center"/>
              <w:rPr>
                <w:color w:val="000000"/>
                <w:sz w:val="20"/>
                <w:szCs w:val="20"/>
              </w:rPr>
            </w:pPr>
            <w:r>
              <w:rPr>
                <w:color w:val="000000"/>
                <w:sz w:val="20"/>
                <w:szCs w:val="20"/>
              </w:rPr>
              <w:t>Description</w:t>
            </w:r>
          </w:p>
        </w:tc>
      </w:tr>
      <w:tr w:rsidR="00A27C73" w14:paraId="12D0DC2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787CBF" w14:textId="77777777" w:rsidR="00A27C73" w:rsidRDefault="00A1638E">
            <w:pPr>
              <w:rPr>
                <w:color w:val="000000"/>
                <w:sz w:val="20"/>
                <w:szCs w:val="20"/>
              </w:rPr>
            </w:pPr>
            <w:r>
              <w:rPr>
                <w:color w:val="000000"/>
                <w:sz w:val="20"/>
                <w:szCs w:val="20"/>
              </w:rPr>
              <w:t>Parameter : fixedCost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567651" w14:textId="77777777" w:rsidR="00A27C73" w:rsidRDefault="00A1638E">
            <w:pPr>
              <w:rPr>
                <w:color w:val="000000"/>
                <w:sz w:val="20"/>
                <w:szCs w:val="20"/>
              </w:rPr>
            </w:pPr>
            <w:r>
              <w:rPr>
                <w:color w:val="000000"/>
                <w:sz w:val="20"/>
                <w:szCs w:val="20"/>
              </w:rPr>
              <w:t xml:space="preserve">The fixed cost that has to be paid </w:t>
            </w:r>
            <w:r w:rsidR="001E7630">
              <w:rPr>
                <w:color w:val="000000"/>
                <w:sz w:val="20"/>
                <w:szCs w:val="20"/>
              </w:rPr>
              <w:t>after each occurence</w:t>
            </w:r>
            <w:r>
              <w:rPr>
                <w:color w:val="000000"/>
                <w:sz w:val="20"/>
                <w:szCs w:val="20"/>
              </w:rPr>
              <w:t>.</w:t>
            </w:r>
          </w:p>
          <w:p w14:paraId="3B05CD7B" w14:textId="77777777" w:rsidR="00A27C73" w:rsidRDefault="00A27C73">
            <w:pPr>
              <w:rPr>
                <w:color w:val="000000"/>
                <w:sz w:val="20"/>
                <w:szCs w:val="20"/>
              </w:rPr>
            </w:pPr>
          </w:p>
          <w:p w14:paraId="68A8A92B" w14:textId="77777777" w:rsidR="00A27C73" w:rsidRDefault="00A1638E">
            <w:pPr>
              <w:rPr>
                <w:color w:val="000000"/>
                <w:sz w:val="20"/>
                <w:szCs w:val="20"/>
              </w:rPr>
            </w:pPr>
            <w:r>
              <w:rPr>
                <w:color w:val="000000"/>
                <w:sz w:val="20"/>
                <w:szCs w:val="20"/>
              </w:rPr>
              <w:t>The cost is expressed as the number of baseCurrencyUnit defined in the Scenario Parameters.</w:t>
            </w:r>
          </w:p>
          <w:p w14:paraId="296ECD62" w14:textId="77777777" w:rsidR="00A27C73" w:rsidRDefault="00A27C73">
            <w:pPr>
              <w:rPr>
                <w:color w:val="000000"/>
                <w:sz w:val="20"/>
                <w:szCs w:val="20"/>
              </w:rPr>
            </w:pPr>
          </w:p>
          <w:p w14:paraId="1AC9FE9F" w14:textId="77777777" w:rsidR="00A27C73" w:rsidRDefault="00A1638E">
            <w:pPr>
              <w:rPr>
                <w:color w:val="000000"/>
                <w:sz w:val="20"/>
                <w:szCs w:val="20"/>
              </w:rPr>
            </w:pPr>
            <w:r>
              <w:rPr>
                <w:color w:val="000000"/>
                <w:sz w:val="20"/>
                <w:szCs w:val="20"/>
              </w:rPr>
              <w:t>This parameter must resolve to either a NumericParameter or a FloatingParameter.</w:t>
            </w:r>
          </w:p>
          <w:p w14:paraId="5239E151" w14:textId="77777777" w:rsidR="00A27C73" w:rsidRDefault="00A27C73">
            <w:pPr>
              <w:rPr>
                <w:color w:val="000000"/>
                <w:sz w:val="20"/>
                <w:szCs w:val="20"/>
              </w:rPr>
            </w:pPr>
          </w:p>
          <w:p w14:paraId="1185CC2D" w14:textId="77777777" w:rsidR="00A27C73" w:rsidRDefault="00A1638E">
            <w:pPr>
              <w:rPr>
                <w:color w:val="000000"/>
                <w:sz w:val="20"/>
                <w:szCs w:val="20"/>
              </w:rPr>
            </w:pPr>
            <w:r>
              <w:rPr>
                <w:color w:val="000000"/>
                <w:sz w:val="20"/>
                <w:szCs w:val="20"/>
              </w:rPr>
              <w:t>The default value of this parameter is 0.</w:t>
            </w:r>
          </w:p>
          <w:p w14:paraId="54F69577" w14:textId="77777777" w:rsidR="00A27C73" w:rsidRDefault="00A27C73">
            <w:pPr>
              <w:rPr>
                <w:color w:val="000000"/>
                <w:sz w:val="20"/>
                <w:szCs w:val="20"/>
              </w:rPr>
            </w:pPr>
          </w:p>
        </w:tc>
      </w:tr>
      <w:tr w:rsidR="00A27C73" w14:paraId="6FE4230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99DF63" w14:textId="77777777" w:rsidR="00A27C73" w:rsidRDefault="00A1638E">
            <w:pPr>
              <w:rPr>
                <w:color w:val="000000"/>
                <w:sz w:val="20"/>
                <w:szCs w:val="20"/>
              </w:rPr>
            </w:pPr>
            <w:bookmarkStart w:id="130" w:name="BKM_27EC4308_33ED_463F_BCAE_BD25522430D1"/>
            <w:bookmarkEnd w:id="130"/>
            <w:r>
              <w:rPr>
                <w:color w:val="000000"/>
                <w:sz w:val="20"/>
                <w:szCs w:val="20"/>
              </w:rPr>
              <w:t>Parameter : unitCost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1BCD67" w14:textId="77777777" w:rsidR="00A27C73" w:rsidRDefault="00A1638E">
            <w:pPr>
              <w:rPr>
                <w:color w:val="000000"/>
                <w:sz w:val="20"/>
                <w:szCs w:val="20"/>
              </w:rPr>
            </w:pPr>
            <w:r>
              <w:rPr>
                <w:color w:val="000000"/>
                <w:sz w:val="20"/>
                <w:szCs w:val="20"/>
              </w:rPr>
              <w:t>The cost per unit of time that has to be paid.</w:t>
            </w:r>
          </w:p>
          <w:p w14:paraId="40A3CCBF" w14:textId="77777777" w:rsidR="00A27C73" w:rsidRDefault="00A27C73">
            <w:pPr>
              <w:rPr>
                <w:color w:val="000000"/>
                <w:sz w:val="20"/>
                <w:szCs w:val="20"/>
              </w:rPr>
            </w:pPr>
          </w:p>
          <w:p w14:paraId="66F29D8A" w14:textId="77777777" w:rsidR="00A27C73" w:rsidRDefault="00A1638E">
            <w:pPr>
              <w:rPr>
                <w:color w:val="000000"/>
                <w:sz w:val="20"/>
                <w:szCs w:val="20"/>
              </w:rPr>
            </w:pPr>
            <w:r>
              <w:rPr>
                <w:color w:val="000000"/>
                <w:sz w:val="20"/>
                <w:szCs w:val="20"/>
              </w:rPr>
              <w:t>The cost is expressed as the number of baseCurrencyUnit per baseTimeUnit defined in the Scenario Parameters.</w:t>
            </w:r>
          </w:p>
          <w:p w14:paraId="0492B564" w14:textId="77777777" w:rsidR="00A27C73" w:rsidRDefault="00A27C73">
            <w:pPr>
              <w:rPr>
                <w:color w:val="000000"/>
                <w:sz w:val="20"/>
                <w:szCs w:val="20"/>
              </w:rPr>
            </w:pPr>
          </w:p>
          <w:p w14:paraId="0B457348" w14:textId="77777777" w:rsidR="00A27C73" w:rsidRDefault="00A1638E">
            <w:pPr>
              <w:rPr>
                <w:color w:val="000000"/>
                <w:sz w:val="20"/>
                <w:szCs w:val="20"/>
              </w:rPr>
            </w:pPr>
            <w:r>
              <w:rPr>
                <w:color w:val="000000"/>
                <w:sz w:val="20"/>
                <w:szCs w:val="20"/>
              </w:rPr>
              <w:t>This parameter must resolve to either a NumericParameter or a FloatingParameter.</w:t>
            </w:r>
          </w:p>
          <w:p w14:paraId="02643C3E" w14:textId="77777777" w:rsidR="00A27C73" w:rsidRDefault="00A27C73">
            <w:pPr>
              <w:rPr>
                <w:color w:val="000000"/>
                <w:sz w:val="20"/>
                <w:szCs w:val="20"/>
              </w:rPr>
            </w:pPr>
          </w:p>
          <w:p w14:paraId="5A67DB02" w14:textId="77777777" w:rsidR="00A27C73" w:rsidRDefault="00A1638E">
            <w:pPr>
              <w:rPr>
                <w:color w:val="000000"/>
                <w:sz w:val="20"/>
                <w:szCs w:val="20"/>
              </w:rPr>
            </w:pPr>
            <w:r>
              <w:rPr>
                <w:color w:val="000000"/>
                <w:sz w:val="20"/>
                <w:szCs w:val="20"/>
              </w:rPr>
              <w:t>The default value of this parameter is 0.</w:t>
            </w:r>
          </w:p>
          <w:p w14:paraId="5D49B651" w14:textId="77777777" w:rsidR="00A27C73" w:rsidRDefault="00A27C73">
            <w:pPr>
              <w:rPr>
                <w:color w:val="000000"/>
                <w:sz w:val="20"/>
                <w:szCs w:val="20"/>
              </w:rPr>
            </w:pPr>
          </w:p>
        </w:tc>
      </w:tr>
    </w:tbl>
    <w:p w14:paraId="1E21C3ED" w14:textId="77777777" w:rsidR="00A27C73" w:rsidRDefault="00A27C73">
      <w:pPr>
        <w:rPr>
          <w:color w:val="000000"/>
        </w:rPr>
      </w:pPr>
    </w:p>
    <w:p w14:paraId="10662E0C"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31" w:name="BKM_EADA93DB_8849_484B_B938_AAE7C936DADE"/>
      <w:bookmarkStart w:id="132" w:name="_Toc456614165"/>
      <w:bookmarkEnd w:id="131"/>
      <w:r>
        <w:rPr>
          <w:rFonts w:ascii="Arial" w:eastAsia="Arial" w:hAnsi="Arial" w:cs="Arial"/>
          <w:color w:val="000000"/>
          <w:sz w:val="30"/>
          <w:szCs w:val="30"/>
        </w:rPr>
        <w:t>PropertyParameters</w:t>
      </w:r>
      <w:bookmarkEnd w:id="132"/>
    </w:p>
    <w:p w14:paraId="3B0138C2" w14:textId="77777777" w:rsidR="00A27C73" w:rsidRDefault="00A27C73">
      <w:pPr>
        <w:rPr>
          <w:color w:val="000000"/>
        </w:rPr>
      </w:pPr>
    </w:p>
    <w:p w14:paraId="38EB3F5F" w14:textId="77777777" w:rsidR="00A27C73" w:rsidRDefault="00A1638E">
      <w:pPr>
        <w:rPr>
          <w:color w:val="000000"/>
          <w:sz w:val="20"/>
          <w:szCs w:val="20"/>
        </w:rPr>
      </w:pPr>
      <w:r>
        <w:rPr>
          <w:color w:val="000000"/>
          <w:sz w:val="20"/>
          <w:szCs w:val="20"/>
        </w:rPr>
        <w:t>The PropertyParameter class groups all parameters that specify the property parameters of a business process element</w:t>
      </w:r>
      <w:r w:rsidR="00A53BF9">
        <w:rPr>
          <w:color w:val="000000"/>
          <w:sz w:val="20"/>
          <w:szCs w:val="20"/>
        </w:rPr>
        <w:t>.</w:t>
      </w:r>
    </w:p>
    <w:p w14:paraId="33EAF1A2" w14:textId="77777777" w:rsidR="00A27C73" w:rsidRDefault="00A27C73">
      <w:pPr>
        <w:rPr>
          <w:color w:val="000000"/>
          <w:sz w:val="20"/>
          <w:szCs w:val="20"/>
        </w:rPr>
      </w:pPr>
    </w:p>
    <w:p w14:paraId="5744B0B0" w14:textId="77777777" w:rsidR="00A27C73" w:rsidRDefault="00A1638E">
      <w:pPr>
        <w:rPr>
          <w:color w:val="000000"/>
          <w:sz w:val="20"/>
          <w:szCs w:val="20"/>
        </w:rPr>
      </w:pPr>
      <w:r>
        <w:rPr>
          <w:color w:val="000000"/>
          <w:sz w:val="20"/>
          <w:szCs w:val="20"/>
        </w:rPr>
        <w:t>Parameters from the property perspective only apply to certain types of business process elements (see section 7.5).</w:t>
      </w:r>
    </w:p>
    <w:p w14:paraId="013B2BCE" w14:textId="77777777" w:rsidR="00A27C73" w:rsidRDefault="00A27C73">
      <w:pPr>
        <w:rPr>
          <w:color w:val="000000"/>
        </w:rPr>
      </w:pPr>
    </w:p>
    <w:p w14:paraId="560C257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87EFE5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B06702C" w14:textId="77777777" w:rsidR="00A27C73" w:rsidRDefault="00A1638E">
            <w:pPr>
              <w:jc w:val="center"/>
              <w:rPr>
                <w:color w:val="000000"/>
                <w:sz w:val="20"/>
                <w:szCs w:val="20"/>
              </w:rPr>
            </w:pPr>
            <w:bookmarkStart w:id="133" w:name="BKM_4DE47866_3BD7_4C9E_9E0D_132EFD3E8BEB"/>
            <w:bookmarkEnd w:id="13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10A056D" w14:textId="77777777" w:rsidR="00A27C73" w:rsidRDefault="00A1638E">
            <w:pPr>
              <w:jc w:val="center"/>
              <w:rPr>
                <w:color w:val="000000"/>
                <w:sz w:val="20"/>
                <w:szCs w:val="20"/>
              </w:rPr>
            </w:pPr>
            <w:r>
              <w:rPr>
                <w:color w:val="000000"/>
                <w:sz w:val="20"/>
                <w:szCs w:val="20"/>
              </w:rPr>
              <w:t>Description</w:t>
            </w:r>
          </w:p>
        </w:tc>
      </w:tr>
      <w:tr w:rsidR="00A27C73" w14:paraId="1A16B98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AF01DFA" w14:textId="77777777" w:rsidR="00A27C73" w:rsidRDefault="00A1638E">
            <w:pPr>
              <w:rPr>
                <w:color w:val="000000"/>
                <w:sz w:val="20"/>
                <w:szCs w:val="20"/>
              </w:rPr>
            </w:pPr>
            <w:r>
              <w:rPr>
                <w:color w:val="000000"/>
                <w:sz w:val="20"/>
                <w:szCs w:val="20"/>
              </w:rPr>
              <w:t>List&lt;Property&gt; : property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BAFFE0" w14:textId="77777777" w:rsidR="00A27C73" w:rsidRDefault="00A1638E">
            <w:pPr>
              <w:rPr>
                <w:color w:val="000000"/>
                <w:sz w:val="20"/>
                <w:szCs w:val="20"/>
              </w:rPr>
            </w:pPr>
            <w:r>
              <w:rPr>
                <w:color w:val="000000"/>
                <w:sz w:val="20"/>
                <w:szCs w:val="20"/>
              </w:rPr>
              <w:t>Specifes additional properties that are assigned to BPMN Elements.</w:t>
            </w:r>
          </w:p>
          <w:p w14:paraId="58F6F82F" w14:textId="77777777" w:rsidR="00A27C73" w:rsidRDefault="00A27C73">
            <w:pPr>
              <w:rPr>
                <w:color w:val="000000"/>
                <w:sz w:val="20"/>
                <w:szCs w:val="20"/>
              </w:rPr>
            </w:pPr>
          </w:p>
          <w:p w14:paraId="159C0BAD" w14:textId="77777777" w:rsidR="00A27C73" w:rsidRDefault="00A1638E">
            <w:pPr>
              <w:rPr>
                <w:color w:val="000000"/>
                <w:sz w:val="20"/>
                <w:szCs w:val="20"/>
              </w:rPr>
            </w:pPr>
            <w:r>
              <w:rPr>
                <w:color w:val="000000"/>
                <w:sz w:val="20"/>
                <w:szCs w:val="20"/>
              </w:rPr>
              <w:t>Those properties can be accessed in ExpressionParameters.</w:t>
            </w:r>
          </w:p>
          <w:p w14:paraId="1E78B534" w14:textId="77777777" w:rsidR="00A27C73" w:rsidRDefault="00A27C73">
            <w:pPr>
              <w:rPr>
                <w:color w:val="000000"/>
                <w:sz w:val="20"/>
                <w:szCs w:val="20"/>
              </w:rPr>
            </w:pPr>
          </w:p>
          <w:p w14:paraId="17CC5F10" w14:textId="77777777" w:rsidR="00A27C73" w:rsidRDefault="00A1638E">
            <w:pPr>
              <w:rPr>
                <w:color w:val="000000"/>
                <w:sz w:val="20"/>
                <w:szCs w:val="20"/>
              </w:rPr>
            </w:pPr>
            <w:r>
              <w:rPr>
                <w:color w:val="000000"/>
                <w:sz w:val="20"/>
                <w:szCs w:val="20"/>
              </w:rPr>
              <w:t>Property parameters are evaluated and set as soon as a token enters the element and before everything else.</w:t>
            </w:r>
          </w:p>
          <w:p w14:paraId="1667B41E" w14:textId="77777777" w:rsidR="00A27C73" w:rsidRDefault="00A27C73">
            <w:pPr>
              <w:rPr>
                <w:color w:val="000000"/>
                <w:sz w:val="20"/>
                <w:szCs w:val="20"/>
              </w:rPr>
            </w:pPr>
          </w:p>
          <w:p w14:paraId="2375AB6E" w14:textId="77777777" w:rsidR="00A27C73" w:rsidRDefault="00A1638E">
            <w:pPr>
              <w:rPr>
                <w:color w:val="000000"/>
                <w:sz w:val="20"/>
                <w:szCs w:val="20"/>
              </w:rPr>
            </w:pPr>
            <w:r>
              <w:rPr>
                <w:color w:val="000000"/>
                <w:sz w:val="20"/>
                <w:szCs w:val="20"/>
              </w:rPr>
              <w:t>This parameter can resolve to any type of parameter and does not have a default value.</w:t>
            </w:r>
          </w:p>
          <w:p w14:paraId="743E6E34" w14:textId="77777777" w:rsidR="00A27C73" w:rsidRDefault="00A27C73">
            <w:pPr>
              <w:rPr>
                <w:color w:val="000000"/>
                <w:sz w:val="20"/>
                <w:szCs w:val="20"/>
              </w:rPr>
            </w:pPr>
          </w:p>
        </w:tc>
      </w:tr>
      <w:tr w:rsidR="00A27C73" w14:paraId="75B2F08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D83499" w14:textId="77777777" w:rsidR="00A27C73" w:rsidRDefault="00A1638E">
            <w:pPr>
              <w:rPr>
                <w:color w:val="000000"/>
                <w:sz w:val="20"/>
                <w:szCs w:val="20"/>
              </w:rPr>
            </w:pPr>
            <w:bookmarkStart w:id="134" w:name="BKM_5D195A4D_F235_4A89_BB68_919C33958BF3"/>
            <w:bookmarkEnd w:id="134"/>
            <w:commentRangeStart w:id="135"/>
            <w:r>
              <w:rPr>
                <w:color w:val="000000"/>
                <w:sz w:val="20"/>
                <w:szCs w:val="20"/>
              </w:rPr>
              <w:lastRenderedPageBreak/>
              <w:t>Parameter : queueLength</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66D981" w14:textId="77777777" w:rsidR="00A27C73" w:rsidRDefault="00A1638E">
            <w:pPr>
              <w:rPr>
                <w:color w:val="000000"/>
                <w:sz w:val="20"/>
                <w:szCs w:val="20"/>
              </w:rPr>
            </w:pPr>
            <w:r>
              <w:rPr>
                <w:color w:val="000000"/>
                <w:sz w:val="20"/>
                <w:szCs w:val="20"/>
              </w:rPr>
              <w:t>This parameter can only be used to request results against a business process model element. The queue length represents the number of tokens waiting for available resources.</w:t>
            </w:r>
            <w:commentRangeEnd w:id="135"/>
            <w:r w:rsidR="00A94625">
              <w:rPr>
                <w:rStyle w:val="CommentReference"/>
              </w:rPr>
              <w:commentReference w:id="135"/>
            </w:r>
          </w:p>
        </w:tc>
      </w:tr>
    </w:tbl>
    <w:p w14:paraId="6CC2032B" w14:textId="77777777" w:rsidR="00A27C73" w:rsidRDefault="00A27C73">
      <w:pPr>
        <w:rPr>
          <w:color w:val="000000"/>
        </w:rPr>
      </w:pPr>
    </w:p>
    <w:p w14:paraId="6A007557"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36" w:name="BKM_6FAD83B1_B8D5_43EA_8D6E_C1F5DBE814C2"/>
      <w:bookmarkStart w:id="137" w:name="_Toc456614166"/>
      <w:bookmarkEnd w:id="136"/>
      <w:r>
        <w:rPr>
          <w:rFonts w:ascii="Arial" w:eastAsia="Arial" w:hAnsi="Arial" w:cs="Arial"/>
          <w:color w:val="000000"/>
          <w:sz w:val="30"/>
          <w:szCs w:val="30"/>
        </w:rPr>
        <w:t>PriorityParameters</w:t>
      </w:r>
      <w:bookmarkEnd w:id="137"/>
    </w:p>
    <w:p w14:paraId="2EA27A06" w14:textId="77777777" w:rsidR="00A27C73" w:rsidRDefault="00A27C73">
      <w:pPr>
        <w:rPr>
          <w:color w:val="000000"/>
        </w:rPr>
      </w:pPr>
    </w:p>
    <w:p w14:paraId="2A3015D7" w14:textId="77777777" w:rsidR="00A27C73" w:rsidRDefault="00A1638E">
      <w:pPr>
        <w:rPr>
          <w:color w:val="000000"/>
          <w:sz w:val="20"/>
          <w:szCs w:val="20"/>
        </w:rPr>
      </w:pPr>
      <w:r>
        <w:rPr>
          <w:color w:val="000000"/>
          <w:sz w:val="20"/>
          <w:szCs w:val="20"/>
        </w:rPr>
        <w:t>The PriorityParameters class groups all parameters that specify the priority parameters of a business process element</w:t>
      </w:r>
      <w:r w:rsidR="00A53BF9">
        <w:rPr>
          <w:color w:val="000000"/>
          <w:sz w:val="20"/>
          <w:szCs w:val="20"/>
        </w:rPr>
        <w:t>.</w:t>
      </w:r>
    </w:p>
    <w:p w14:paraId="11C2B4E5" w14:textId="77777777" w:rsidR="00A27C73" w:rsidRDefault="00A27C73">
      <w:pPr>
        <w:rPr>
          <w:color w:val="000000"/>
          <w:sz w:val="20"/>
          <w:szCs w:val="20"/>
        </w:rPr>
      </w:pPr>
    </w:p>
    <w:p w14:paraId="75A27C38" w14:textId="77777777" w:rsidR="00A27C73" w:rsidRDefault="00A1638E">
      <w:pPr>
        <w:rPr>
          <w:color w:val="000000"/>
          <w:sz w:val="20"/>
          <w:szCs w:val="20"/>
        </w:rPr>
      </w:pPr>
      <w:r>
        <w:rPr>
          <w:color w:val="000000"/>
          <w:sz w:val="20"/>
          <w:szCs w:val="20"/>
        </w:rPr>
        <w:t>Parameters from the priority perspective only apply to certain types of business process elements (see section 7.6).</w:t>
      </w:r>
    </w:p>
    <w:p w14:paraId="75847809" w14:textId="77777777" w:rsidR="00A27C73" w:rsidRDefault="00A27C73">
      <w:pPr>
        <w:rPr>
          <w:color w:val="000000"/>
        </w:rPr>
      </w:pPr>
    </w:p>
    <w:p w14:paraId="75FDEFAC"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AA63FDB"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E083CF" w14:textId="77777777" w:rsidR="00A27C73" w:rsidRDefault="00A1638E">
            <w:pPr>
              <w:jc w:val="center"/>
              <w:rPr>
                <w:color w:val="000000"/>
                <w:sz w:val="20"/>
                <w:szCs w:val="20"/>
              </w:rPr>
            </w:pPr>
            <w:bookmarkStart w:id="138" w:name="BKM_30A86D1F_26A1_4B8C_9D78_84B0479EAB3B"/>
            <w:bookmarkEnd w:id="13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2D6C73" w14:textId="77777777" w:rsidR="00A27C73" w:rsidRDefault="00A1638E">
            <w:pPr>
              <w:jc w:val="center"/>
              <w:rPr>
                <w:color w:val="000000"/>
                <w:sz w:val="20"/>
                <w:szCs w:val="20"/>
              </w:rPr>
            </w:pPr>
            <w:r>
              <w:rPr>
                <w:color w:val="000000"/>
                <w:sz w:val="20"/>
                <w:szCs w:val="20"/>
              </w:rPr>
              <w:t>Description</w:t>
            </w:r>
          </w:p>
        </w:tc>
      </w:tr>
      <w:tr w:rsidR="00A27C73" w14:paraId="396EAAB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6ECAAB9" w14:textId="77777777" w:rsidR="00A27C73" w:rsidRDefault="00A1638E">
            <w:pPr>
              <w:rPr>
                <w:color w:val="000000"/>
                <w:sz w:val="20"/>
                <w:szCs w:val="20"/>
              </w:rPr>
            </w:pPr>
            <w:r>
              <w:rPr>
                <w:color w:val="000000"/>
                <w:sz w:val="20"/>
                <w:szCs w:val="20"/>
              </w:rPr>
              <w:t>Parameter :  interruptible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05E3FD8" w14:textId="77777777" w:rsidR="00A27C73" w:rsidRDefault="00A1638E">
            <w:pPr>
              <w:rPr>
                <w:color w:val="000000"/>
                <w:sz w:val="20"/>
                <w:szCs w:val="20"/>
              </w:rPr>
            </w:pPr>
            <w:r>
              <w:rPr>
                <w:color w:val="000000"/>
                <w:sz w:val="20"/>
                <w:szCs w:val="20"/>
              </w:rPr>
              <w:t>Determines whether the execution of this element is interruptible.</w:t>
            </w:r>
          </w:p>
          <w:p w14:paraId="2AC403A2" w14:textId="77777777" w:rsidR="00A27C73" w:rsidRDefault="00A27C73">
            <w:pPr>
              <w:rPr>
                <w:color w:val="000000"/>
                <w:sz w:val="20"/>
                <w:szCs w:val="20"/>
              </w:rPr>
            </w:pPr>
          </w:p>
          <w:p w14:paraId="3CCC203D" w14:textId="77777777" w:rsidR="00A27C73" w:rsidRDefault="00A1638E">
            <w:pPr>
              <w:rPr>
                <w:color w:val="000000"/>
                <w:sz w:val="20"/>
                <w:szCs w:val="20"/>
              </w:rPr>
            </w:pPr>
            <w:r>
              <w:rPr>
                <w:color w:val="000000"/>
                <w:sz w:val="20"/>
                <w:szCs w:val="20"/>
              </w:rPr>
              <w:t>This parameter must resolve to a BooleanParameter.</w:t>
            </w:r>
          </w:p>
          <w:p w14:paraId="7DFD9B73" w14:textId="77777777" w:rsidR="00A27C73" w:rsidRDefault="00A27C73">
            <w:pPr>
              <w:rPr>
                <w:color w:val="000000"/>
                <w:sz w:val="20"/>
                <w:szCs w:val="20"/>
              </w:rPr>
            </w:pPr>
          </w:p>
          <w:p w14:paraId="05417C13" w14:textId="77777777" w:rsidR="00A27C73" w:rsidRDefault="00A1638E">
            <w:pPr>
              <w:rPr>
                <w:color w:val="000000"/>
                <w:sz w:val="20"/>
                <w:szCs w:val="20"/>
              </w:rPr>
            </w:pPr>
            <w:r>
              <w:rPr>
                <w:color w:val="000000"/>
                <w:sz w:val="20"/>
                <w:szCs w:val="20"/>
              </w:rPr>
              <w:t>The default value of this parameter is false (the element is uninterruptible).</w:t>
            </w:r>
          </w:p>
          <w:p w14:paraId="3C418A98" w14:textId="77777777" w:rsidR="00A27C73" w:rsidRDefault="00A27C73">
            <w:pPr>
              <w:rPr>
                <w:color w:val="000000"/>
                <w:sz w:val="20"/>
                <w:szCs w:val="20"/>
              </w:rPr>
            </w:pPr>
          </w:p>
        </w:tc>
      </w:tr>
      <w:tr w:rsidR="00A27C73" w14:paraId="7E2B34B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597B226" w14:textId="77777777" w:rsidR="00A27C73" w:rsidRDefault="00A1638E">
            <w:pPr>
              <w:rPr>
                <w:color w:val="000000"/>
                <w:sz w:val="20"/>
                <w:szCs w:val="20"/>
              </w:rPr>
            </w:pPr>
            <w:bookmarkStart w:id="139" w:name="BKM_D8EA34F6_2A6C_46B0_9DB0_E4FBF244B65B"/>
            <w:bookmarkEnd w:id="139"/>
            <w:r>
              <w:rPr>
                <w:color w:val="000000"/>
                <w:sz w:val="20"/>
                <w:szCs w:val="20"/>
              </w:rPr>
              <w:t>Parameter : priority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9A5830" w14:textId="77777777" w:rsidR="00A27C73" w:rsidRDefault="00A1638E">
            <w:pPr>
              <w:rPr>
                <w:color w:val="000000"/>
                <w:sz w:val="20"/>
                <w:szCs w:val="20"/>
              </w:rPr>
            </w:pPr>
            <w:r>
              <w:rPr>
                <w:color w:val="000000"/>
                <w:sz w:val="20"/>
                <w:szCs w:val="20"/>
              </w:rPr>
              <w:t>Determine</w:t>
            </w:r>
            <w:r w:rsidR="00A53BF9">
              <w:rPr>
                <w:color w:val="000000"/>
                <w:sz w:val="20"/>
                <w:szCs w:val="20"/>
              </w:rPr>
              <w:t>s</w:t>
            </w:r>
            <w:r>
              <w:rPr>
                <w:color w:val="000000"/>
                <w:sz w:val="20"/>
                <w:szCs w:val="20"/>
              </w:rPr>
              <w:t xml:space="preserve"> the priority of a business process element </w:t>
            </w:r>
            <w:r w:rsidR="00A53BF9">
              <w:rPr>
                <w:color w:val="000000"/>
                <w:sz w:val="20"/>
                <w:szCs w:val="20"/>
              </w:rPr>
              <w:t xml:space="preserve">and is </w:t>
            </w:r>
            <w:r>
              <w:rPr>
                <w:color w:val="000000"/>
                <w:sz w:val="20"/>
                <w:szCs w:val="20"/>
              </w:rPr>
              <w:t>use</w:t>
            </w:r>
            <w:r w:rsidR="00A53BF9">
              <w:rPr>
                <w:color w:val="000000"/>
                <w:sz w:val="20"/>
                <w:szCs w:val="20"/>
              </w:rPr>
              <w:t>d</w:t>
            </w:r>
            <w:r>
              <w:rPr>
                <w:color w:val="000000"/>
                <w:sz w:val="20"/>
                <w:szCs w:val="20"/>
              </w:rPr>
              <w:t xml:space="preserve"> to influence the order in which scarce resources are allocated.</w:t>
            </w:r>
          </w:p>
          <w:p w14:paraId="4735F0FE" w14:textId="77777777" w:rsidR="00A27C73" w:rsidRDefault="00A27C73">
            <w:pPr>
              <w:rPr>
                <w:color w:val="000000"/>
                <w:sz w:val="20"/>
                <w:szCs w:val="20"/>
              </w:rPr>
            </w:pPr>
          </w:p>
          <w:p w14:paraId="7B6B2C04" w14:textId="77777777" w:rsidR="00A27C73" w:rsidRDefault="00A1638E">
            <w:pPr>
              <w:rPr>
                <w:color w:val="000000"/>
                <w:sz w:val="20"/>
                <w:szCs w:val="20"/>
              </w:rPr>
            </w:pPr>
            <w:r>
              <w:rPr>
                <w:color w:val="000000"/>
                <w:sz w:val="20"/>
                <w:szCs w:val="20"/>
              </w:rPr>
              <w:t>The higher the value, the higher the priority.</w:t>
            </w:r>
          </w:p>
          <w:p w14:paraId="59849D4C" w14:textId="77777777" w:rsidR="00A27C73" w:rsidRDefault="00A1638E">
            <w:pPr>
              <w:rPr>
                <w:color w:val="000000"/>
                <w:sz w:val="20"/>
                <w:szCs w:val="20"/>
              </w:rPr>
            </w:pPr>
            <w:r>
              <w:rPr>
                <w:color w:val="000000"/>
                <w:sz w:val="20"/>
                <w:szCs w:val="20"/>
              </w:rPr>
              <w:t>This parameter must resolve to either a FloatingParameter or a NumericParameter.</w:t>
            </w:r>
          </w:p>
          <w:p w14:paraId="4F935296" w14:textId="77777777" w:rsidR="00A27C73" w:rsidRDefault="00A27C73">
            <w:pPr>
              <w:rPr>
                <w:color w:val="000000"/>
                <w:sz w:val="20"/>
                <w:szCs w:val="20"/>
              </w:rPr>
            </w:pPr>
          </w:p>
          <w:p w14:paraId="61D4267F" w14:textId="77777777" w:rsidR="00A27C73" w:rsidRDefault="00A1638E">
            <w:pPr>
              <w:rPr>
                <w:color w:val="000000"/>
                <w:sz w:val="20"/>
                <w:szCs w:val="20"/>
              </w:rPr>
            </w:pPr>
            <w:r>
              <w:rPr>
                <w:color w:val="000000"/>
                <w:sz w:val="20"/>
                <w:szCs w:val="20"/>
              </w:rPr>
              <w:t>The default value of this parameter is 0.</w:t>
            </w:r>
          </w:p>
          <w:p w14:paraId="22D5C675" w14:textId="77777777" w:rsidR="00A27C73" w:rsidRDefault="00A27C73">
            <w:pPr>
              <w:rPr>
                <w:color w:val="000000"/>
                <w:sz w:val="20"/>
                <w:szCs w:val="20"/>
              </w:rPr>
            </w:pPr>
          </w:p>
        </w:tc>
      </w:tr>
    </w:tbl>
    <w:p w14:paraId="5A91615C" w14:textId="77777777" w:rsidR="00A27C73" w:rsidRDefault="00A27C73">
      <w:pPr>
        <w:rPr>
          <w:color w:val="000000"/>
        </w:rPr>
      </w:pPr>
    </w:p>
    <w:p w14:paraId="1650F864" w14:textId="77777777" w:rsidR="002A2036" w:rsidRDefault="002A2036">
      <w:pPr>
        <w:rPr>
          <w:b/>
          <w:color w:val="000000"/>
          <w:sz w:val="30"/>
          <w:szCs w:val="30"/>
        </w:rPr>
      </w:pPr>
      <w:bookmarkStart w:id="140" w:name="PARAMETERTYPE"/>
      <w:bookmarkStart w:id="141" w:name="BKM_B5E6A29A_A1D8_4E85_8FAA_6AE86BC7D480"/>
      <w:bookmarkEnd w:id="140"/>
      <w:bookmarkEnd w:id="141"/>
      <w:r>
        <w:rPr>
          <w:color w:val="000000"/>
          <w:sz w:val="30"/>
          <w:szCs w:val="30"/>
        </w:rPr>
        <w:br w:type="page"/>
      </w:r>
    </w:p>
    <w:p w14:paraId="3B55D25F" w14:textId="71F65DB0"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142" w:name="_Toc456614167"/>
      <w:r>
        <w:rPr>
          <w:rFonts w:ascii="Arial" w:eastAsia="Arial" w:hAnsi="Arial" w:cs="Arial"/>
          <w:color w:val="000000"/>
          <w:sz w:val="30"/>
          <w:szCs w:val="30"/>
        </w:rPr>
        <w:lastRenderedPageBreak/>
        <w:t>Parameter Type</w:t>
      </w:r>
      <w:bookmarkEnd w:id="142"/>
    </w:p>
    <w:p w14:paraId="66744945" w14:textId="77777777" w:rsidR="00A27C73" w:rsidRDefault="00A1638E">
      <w:pPr>
        <w:rPr>
          <w:color w:val="000000"/>
          <w:sz w:val="20"/>
          <w:szCs w:val="20"/>
        </w:rPr>
      </w:pPr>
      <w:r>
        <w:rPr>
          <w:color w:val="000000"/>
          <w:sz w:val="20"/>
          <w:szCs w:val="20"/>
        </w:rPr>
        <w:t>A parameter must have a default value. The default value of a parameter can be modified for various intervals of time by enumerating additional values for the parameter. Each additional value must specify a calendar of applicability.</w:t>
      </w:r>
    </w:p>
    <w:p w14:paraId="162BD634" w14:textId="77777777" w:rsidR="00A27C73" w:rsidRDefault="00A27C73">
      <w:pPr>
        <w:rPr>
          <w:color w:val="000000"/>
          <w:sz w:val="20"/>
          <w:szCs w:val="20"/>
        </w:rPr>
      </w:pPr>
    </w:p>
    <w:p w14:paraId="2AC53F37" w14:textId="77777777" w:rsidR="00A27C73" w:rsidRDefault="00A1638E">
      <w:pPr>
        <w:rPr>
          <w:color w:val="000000"/>
          <w:sz w:val="20"/>
          <w:szCs w:val="20"/>
        </w:rPr>
      </w:pPr>
      <w:r>
        <w:rPr>
          <w:color w:val="000000"/>
          <w:sz w:val="20"/>
          <w:szCs w:val="20"/>
        </w:rPr>
        <w:t>Each value provided for a parameter must be of a specific type.</w:t>
      </w:r>
    </w:p>
    <w:p w14:paraId="6C16EEE7" w14:textId="77777777" w:rsidR="00A27C73" w:rsidRDefault="00A27C73">
      <w:pPr>
        <w:rPr>
          <w:color w:val="000000"/>
          <w:sz w:val="20"/>
          <w:szCs w:val="20"/>
        </w:rPr>
      </w:pPr>
    </w:p>
    <w:p w14:paraId="46D81086" w14:textId="77777777" w:rsidR="00A27C73" w:rsidRDefault="00A27C73">
      <w:pPr>
        <w:rPr>
          <w:color w:val="000000"/>
          <w:sz w:val="20"/>
          <w:szCs w:val="20"/>
        </w:rPr>
      </w:pPr>
    </w:p>
    <w:p w14:paraId="69FEC137" w14:textId="77777777" w:rsidR="00A27C73" w:rsidRDefault="00A1638E">
      <w:pPr>
        <w:rPr>
          <w:color w:val="000000"/>
          <w:sz w:val="20"/>
          <w:szCs w:val="20"/>
        </w:rPr>
      </w:pPr>
      <w:bookmarkStart w:id="143" w:name="BKM_2F1B6C67_3AD5_426C_8927_86BDA6F9074B"/>
      <w:bookmarkEnd w:id="143"/>
      <w:r>
        <w:rPr>
          <w:noProof/>
        </w:rPr>
        <w:drawing>
          <wp:inline distT="0" distB="0" distL="0" distR="0" wp14:anchorId="54336C49" wp14:editId="53CE20BC">
            <wp:extent cx="5970270" cy="3038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4"/>
                    <a:stretch>
                      <a:fillRect/>
                    </a:stretch>
                  </pic:blipFill>
                  <pic:spPr bwMode="auto">
                    <a:xfrm>
                      <a:off x="0" y="0"/>
                      <a:ext cx="5970270" cy="3038475"/>
                    </a:xfrm>
                    <a:prstGeom prst="rect">
                      <a:avLst/>
                    </a:prstGeom>
                    <a:noFill/>
                    <a:ln w="9525">
                      <a:noFill/>
                      <a:miter lim="800000"/>
                      <a:headEnd/>
                      <a:tailEnd/>
                    </a:ln>
                  </pic:spPr>
                </pic:pic>
              </a:graphicData>
            </a:graphic>
          </wp:inline>
        </w:drawing>
      </w:r>
    </w:p>
    <w:p w14:paraId="6D474154" w14:textId="77777777" w:rsidR="00A27C73" w:rsidRDefault="00A1638E">
      <w:pPr>
        <w:rPr>
          <w:color w:val="000000"/>
          <w:sz w:val="20"/>
          <w:szCs w:val="20"/>
        </w:rPr>
      </w:pPr>
      <w:r>
        <w:rPr>
          <w:color w:val="000000"/>
          <w:sz w:val="20"/>
          <w:szCs w:val="20"/>
        </w:rPr>
        <w:t>Figure 3</w:t>
      </w:r>
    </w:p>
    <w:p w14:paraId="61A2385D" w14:textId="77777777" w:rsidR="00A27C73" w:rsidRDefault="00A1638E">
      <w:pPr>
        <w:rPr>
          <w:color w:val="000000"/>
          <w:sz w:val="20"/>
          <w:szCs w:val="20"/>
        </w:rPr>
      </w:pPr>
      <w:r>
        <w:rPr>
          <w:color w:val="000000"/>
          <w:sz w:val="20"/>
          <w:szCs w:val="20"/>
        </w:rPr>
        <w:t xml:space="preserve"> </w:t>
      </w:r>
    </w:p>
    <w:p w14:paraId="27592393" w14:textId="77777777" w:rsidR="00A27C73" w:rsidRDefault="00A27C73">
      <w:pPr>
        <w:rPr>
          <w:color w:val="000000"/>
          <w:sz w:val="20"/>
          <w:szCs w:val="20"/>
        </w:rPr>
      </w:pPr>
    </w:p>
    <w:p w14:paraId="21B68570"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44" w:name="BKM_70518437_0CE2_4AC5_892A_70FBAD9A0A44"/>
      <w:bookmarkStart w:id="145" w:name="_Toc456614168"/>
      <w:bookmarkEnd w:id="144"/>
      <w:r>
        <w:rPr>
          <w:rFonts w:ascii="Arial" w:eastAsia="Arial" w:hAnsi="Arial" w:cs="Arial"/>
          <w:color w:val="000000"/>
          <w:sz w:val="30"/>
          <w:szCs w:val="30"/>
        </w:rPr>
        <w:t>Parameter</w:t>
      </w:r>
      <w:bookmarkEnd w:id="145"/>
    </w:p>
    <w:p w14:paraId="7229D4A7" w14:textId="77777777" w:rsidR="00A27C73" w:rsidRDefault="00A27C73">
      <w:pPr>
        <w:rPr>
          <w:color w:val="000000"/>
        </w:rPr>
      </w:pPr>
    </w:p>
    <w:p w14:paraId="49D008FF" w14:textId="77777777" w:rsidR="00A27C73" w:rsidRDefault="00A1638E">
      <w:pPr>
        <w:rPr>
          <w:color w:val="000000"/>
        </w:rPr>
      </w:pPr>
      <w:r>
        <w:rPr>
          <w:color w:val="000000"/>
          <w:sz w:val="20"/>
          <w:szCs w:val="20"/>
        </w:rPr>
        <w:t>The Parameter class groups the ParameterValues for a parameter.</w:t>
      </w:r>
    </w:p>
    <w:p w14:paraId="4CF60211"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2BD07FF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BA2171" w14:textId="77777777" w:rsidR="00A27C73" w:rsidRDefault="00A1638E">
            <w:pPr>
              <w:jc w:val="center"/>
              <w:rPr>
                <w:color w:val="000000"/>
                <w:sz w:val="20"/>
                <w:szCs w:val="20"/>
              </w:rPr>
            </w:pPr>
            <w:bookmarkStart w:id="146" w:name="BKM_83A5552D_674A_4772_B5A7_EDDDB6F3E208"/>
            <w:bookmarkEnd w:id="14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3A1A8AB" w14:textId="77777777" w:rsidR="00A27C73" w:rsidRDefault="00A1638E">
            <w:pPr>
              <w:jc w:val="center"/>
              <w:rPr>
                <w:color w:val="000000"/>
                <w:sz w:val="20"/>
                <w:szCs w:val="20"/>
              </w:rPr>
            </w:pPr>
            <w:commentRangeStart w:id="147"/>
            <w:r>
              <w:rPr>
                <w:color w:val="000000"/>
                <w:sz w:val="20"/>
                <w:szCs w:val="20"/>
              </w:rPr>
              <w:t>Description</w:t>
            </w:r>
            <w:commentRangeEnd w:id="147"/>
            <w:r w:rsidR="00A94625">
              <w:rPr>
                <w:rStyle w:val="CommentReference"/>
              </w:rPr>
              <w:commentReference w:id="147"/>
            </w:r>
          </w:p>
        </w:tc>
      </w:tr>
      <w:tr w:rsidR="00A27C73" w14:paraId="637D801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C8EF87" w14:textId="77777777" w:rsidR="00A27C73" w:rsidRDefault="00A1638E">
            <w:pPr>
              <w:rPr>
                <w:color w:val="000000"/>
                <w:sz w:val="20"/>
                <w:szCs w:val="20"/>
              </w:rPr>
            </w:pPr>
            <w:r>
              <w:rPr>
                <w:color w:val="000000"/>
                <w:sz w:val="20"/>
                <w:szCs w:val="20"/>
              </w:rPr>
              <w:t>ParameterValue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9A09F9" w14:textId="77777777" w:rsidR="00A27C73" w:rsidRDefault="00A1638E">
            <w:pPr>
              <w:rPr>
                <w:color w:val="000000"/>
                <w:sz w:val="20"/>
                <w:szCs w:val="20"/>
              </w:rPr>
            </w:pPr>
            <w:r>
              <w:rPr>
                <w:color w:val="000000"/>
                <w:sz w:val="20"/>
                <w:szCs w:val="20"/>
              </w:rPr>
              <w:t>The value of the parameter</w:t>
            </w:r>
            <w:r w:rsidR="00A53BF9">
              <w:rPr>
                <w:color w:val="000000"/>
                <w:sz w:val="20"/>
                <w:szCs w:val="20"/>
              </w:rPr>
              <w:t>.</w:t>
            </w:r>
          </w:p>
        </w:tc>
      </w:tr>
      <w:tr w:rsidR="00A27C73" w14:paraId="74FDF58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A76B50" w14:textId="77777777" w:rsidR="00A27C73" w:rsidRDefault="00A1638E">
            <w:pPr>
              <w:rPr>
                <w:color w:val="000000"/>
                <w:sz w:val="20"/>
                <w:szCs w:val="20"/>
              </w:rPr>
            </w:pPr>
            <w:bookmarkStart w:id="148" w:name="BKM_92A7A6EE_83C3_4A4A_9667_8F5655EAD8F4"/>
            <w:bookmarkEnd w:id="148"/>
            <w:r>
              <w:rPr>
                <w:color w:val="000000"/>
                <w:sz w:val="20"/>
                <w:szCs w:val="20"/>
              </w:rPr>
              <w:t>ResultType : resultRequest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1CCB30F" w14:textId="77777777" w:rsidR="00A27C73" w:rsidRDefault="00A1638E">
            <w:pPr>
              <w:rPr>
                <w:color w:val="000000"/>
                <w:sz w:val="20"/>
                <w:szCs w:val="20"/>
              </w:rPr>
            </w:pPr>
            <w:r>
              <w:rPr>
                <w:color w:val="000000"/>
                <w:sz w:val="20"/>
                <w:szCs w:val="20"/>
              </w:rPr>
              <w:t>Used for input only, this indicates the result types that we expect to see in the result scenario for this parameter.</w:t>
            </w:r>
          </w:p>
        </w:tc>
      </w:tr>
    </w:tbl>
    <w:p w14:paraId="4DC03266" w14:textId="77777777" w:rsidR="00A27C73" w:rsidRDefault="00A27C73">
      <w:pPr>
        <w:rPr>
          <w:color w:val="000000"/>
        </w:rPr>
      </w:pPr>
    </w:p>
    <w:p w14:paraId="615A597B"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49" w:name="BKM_2BB87839_B5A3_47F4_B741_F2CADF9052B3"/>
      <w:bookmarkStart w:id="150" w:name="_Toc456614169"/>
      <w:bookmarkEnd w:id="149"/>
      <w:r>
        <w:rPr>
          <w:rFonts w:ascii="Arial" w:eastAsia="Arial" w:hAnsi="Arial" w:cs="Arial"/>
          <w:color w:val="000000"/>
          <w:sz w:val="30"/>
          <w:szCs w:val="30"/>
        </w:rPr>
        <w:t>ParameterValue</w:t>
      </w:r>
      <w:bookmarkEnd w:id="150"/>
    </w:p>
    <w:p w14:paraId="6227A922" w14:textId="77777777" w:rsidR="00A27C73" w:rsidRDefault="00A27C73">
      <w:pPr>
        <w:rPr>
          <w:color w:val="000000"/>
        </w:rPr>
      </w:pPr>
    </w:p>
    <w:p w14:paraId="26907B4F" w14:textId="77777777" w:rsidR="00A27C73" w:rsidRDefault="00A1638E">
      <w:pPr>
        <w:rPr>
          <w:color w:val="000000"/>
        </w:rPr>
      </w:pPr>
      <w:r>
        <w:rPr>
          <w:color w:val="000000"/>
          <w:sz w:val="20"/>
          <w:szCs w:val="20"/>
        </w:rPr>
        <w:t>The ParameterValue class is the abstract class definition of all ParameterValue types.</w:t>
      </w:r>
    </w:p>
    <w:p w14:paraId="0FD7462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0B5B48F"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AA8EA5" w14:textId="77777777" w:rsidR="00A27C73" w:rsidRDefault="00A1638E">
            <w:pPr>
              <w:jc w:val="center"/>
              <w:rPr>
                <w:color w:val="000000"/>
                <w:sz w:val="20"/>
                <w:szCs w:val="20"/>
              </w:rPr>
            </w:pPr>
            <w:bookmarkStart w:id="151" w:name="BKM_1EEE1BBF_934D_40E4_97D0_D659ADA8198E"/>
            <w:bookmarkEnd w:id="15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2F394B" w14:textId="77777777" w:rsidR="00A27C73" w:rsidRDefault="00A1638E">
            <w:pPr>
              <w:jc w:val="center"/>
              <w:rPr>
                <w:color w:val="000000"/>
                <w:sz w:val="20"/>
                <w:szCs w:val="20"/>
              </w:rPr>
            </w:pPr>
            <w:r>
              <w:rPr>
                <w:color w:val="000000"/>
                <w:sz w:val="20"/>
                <w:szCs w:val="20"/>
              </w:rPr>
              <w:t>Description</w:t>
            </w:r>
          </w:p>
        </w:tc>
      </w:tr>
      <w:tr w:rsidR="00A27C73" w14:paraId="4046D1B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5DCA246" w14:textId="77777777" w:rsidR="00A27C73" w:rsidRDefault="00A1638E">
            <w:pPr>
              <w:rPr>
                <w:color w:val="000000"/>
                <w:sz w:val="20"/>
                <w:szCs w:val="20"/>
              </w:rPr>
            </w:pPr>
            <w:commentRangeStart w:id="152"/>
            <w:r>
              <w:rPr>
                <w:color w:val="000000"/>
                <w:sz w:val="20"/>
                <w:szCs w:val="20"/>
              </w:rPr>
              <w:t>Calendar : validFor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4A267B" w14:textId="77777777" w:rsidR="00A27C73" w:rsidRDefault="00A1638E">
            <w:pPr>
              <w:rPr>
                <w:color w:val="000000"/>
                <w:sz w:val="20"/>
                <w:szCs w:val="20"/>
              </w:rPr>
            </w:pPr>
            <w:r>
              <w:rPr>
                <w:color w:val="000000"/>
                <w:sz w:val="20"/>
                <w:szCs w:val="20"/>
              </w:rPr>
              <w:t>References a calendar of applicability for this value. If unspecified, the ParameterValue is the default value of this parameter.</w:t>
            </w:r>
          </w:p>
          <w:p w14:paraId="53B3085C" w14:textId="77777777" w:rsidR="00A27C73" w:rsidRDefault="00A27C73">
            <w:pPr>
              <w:rPr>
                <w:color w:val="000000"/>
                <w:sz w:val="20"/>
                <w:szCs w:val="20"/>
              </w:rPr>
            </w:pPr>
          </w:p>
          <w:p w14:paraId="16549CCC" w14:textId="77777777" w:rsidR="00A27C73" w:rsidRDefault="00A1638E">
            <w:pPr>
              <w:rPr>
                <w:color w:val="000000"/>
                <w:sz w:val="20"/>
                <w:szCs w:val="20"/>
              </w:rPr>
            </w:pPr>
            <w:r>
              <w:rPr>
                <w:color w:val="000000"/>
                <w:sz w:val="20"/>
                <w:szCs w:val="20"/>
              </w:rPr>
              <w:lastRenderedPageBreak/>
              <w:t>Any parameter value changed by a calendar comes into effect the next time the parameter is evaluated.</w:t>
            </w:r>
          </w:p>
          <w:p w14:paraId="470FFCC0" w14:textId="77777777" w:rsidR="00A27C73" w:rsidRDefault="00A27C73">
            <w:pPr>
              <w:rPr>
                <w:color w:val="000000"/>
                <w:sz w:val="20"/>
                <w:szCs w:val="20"/>
              </w:rPr>
            </w:pPr>
          </w:p>
          <w:p w14:paraId="4B6025E5" w14:textId="77777777" w:rsidR="00A27C73" w:rsidRDefault="00A1638E">
            <w:pPr>
              <w:rPr>
                <w:color w:val="000000"/>
                <w:sz w:val="20"/>
                <w:szCs w:val="20"/>
              </w:rPr>
            </w:pPr>
            <w:r>
              <w:rPr>
                <w:color w:val="000000"/>
                <w:sz w:val="20"/>
                <w:szCs w:val="20"/>
              </w:rPr>
              <w:t>In the special case of an interTriggerTimer assigned to a process element that starts a process, the new value is applied immediately when the value is changed by the calendar (as opposed to the next time a token is generated).</w:t>
            </w:r>
            <w:commentRangeEnd w:id="152"/>
            <w:r w:rsidR="00A94625">
              <w:rPr>
                <w:rStyle w:val="CommentReference"/>
              </w:rPr>
              <w:commentReference w:id="152"/>
            </w:r>
          </w:p>
          <w:p w14:paraId="429A9B5B" w14:textId="77777777" w:rsidR="00A27C73" w:rsidRDefault="00A27C73">
            <w:pPr>
              <w:rPr>
                <w:color w:val="000000"/>
                <w:sz w:val="20"/>
                <w:szCs w:val="20"/>
              </w:rPr>
            </w:pPr>
          </w:p>
        </w:tc>
      </w:tr>
      <w:tr w:rsidR="00A27C73" w14:paraId="3EAD56F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7E93E23" w14:textId="77777777" w:rsidR="00A27C73" w:rsidRDefault="00A1638E">
            <w:pPr>
              <w:rPr>
                <w:color w:val="000000"/>
                <w:sz w:val="20"/>
                <w:szCs w:val="20"/>
              </w:rPr>
            </w:pPr>
            <w:bookmarkStart w:id="153" w:name="BKM_8172D80B_0C9E_4AFA_8E56_42E324248404"/>
            <w:bookmarkEnd w:id="153"/>
            <w:r>
              <w:rPr>
                <w:color w:val="000000"/>
                <w:sz w:val="20"/>
                <w:szCs w:val="20"/>
              </w:rPr>
              <w:lastRenderedPageBreak/>
              <w:t>String : instance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01B5EE" w14:textId="77777777" w:rsidR="00A27C73" w:rsidRDefault="00A1638E">
            <w:pPr>
              <w:rPr>
                <w:color w:val="000000"/>
                <w:sz w:val="20"/>
                <w:szCs w:val="20"/>
              </w:rPr>
            </w:pPr>
            <w:r>
              <w:rPr>
                <w:color w:val="000000"/>
                <w:sz w:val="20"/>
                <w:szCs w:val="20"/>
              </w:rPr>
              <w:t xml:space="preserve">The unique identifier of the process instance that this value was obtained from. Used for representing an output value only. </w:t>
            </w:r>
          </w:p>
        </w:tc>
      </w:tr>
      <w:tr w:rsidR="00A27C73" w14:paraId="3284ADF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EECE20" w14:textId="77777777" w:rsidR="00A27C73" w:rsidRDefault="00A1638E">
            <w:pPr>
              <w:rPr>
                <w:color w:val="000000"/>
                <w:sz w:val="20"/>
                <w:szCs w:val="20"/>
              </w:rPr>
            </w:pPr>
            <w:bookmarkStart w:id="154" w:name="BKM_C16EE533_9396_4BDC_AE59_ED3026CC9327"/>
            <w:bookmarkEnd w:id="154"/>
            <w:r>
              <w:rPr>
                <w:color w:val="000000"/>
                <w:sz w:val="20"/>
                <w:szCs w:val="20"/>
              </w:rPr>
              <w:t>ResultType : result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666D87" w14:textId="77777777" w:rsidR="00A27C73" w:rsidRDefault="00A1638E">
            <w:pPr>
              <w:rPr>
                <w:color w:val="000000"/>
                <w:sz w:val="20"/>
                <w:szCs w:val="20"/>
              </w:rPr>
            </w:pPr>
            <w:r>
              <w:rPr>
                <w:color w:val="000000"/>
                <w:sz w:val="20"/>
                <w:szCs w:val="20"/>
              </w:rPr>
              <w:t>Used for result values only, this indicates the type of result that this parameter represents.</w:t>
            </w:r>
          </w:p>
        </w:tc>
      </w:tr>
      <w:tr w:rsidR="00A27C73" w14:paraId="672F813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1268A5" w14:textId="77777777" w:rsidR="00A27C73" w:rsidRDefault="00A1638E">
            <w:pPr>
              <w:rPr>
                <w:color w:val="000000"/>
                <w:sz w:val="20"/>
                <w:szCs w:val="20"/>
              </w:rPr>
            </w:pPr>
            <w:bookmarkStart w:id="155" w:name="BKM_66FDDBBC_BF02_4E10_8C35_843963F7DF7A"/>
            <w:bookmarkEnd w:id="155"/>
            <w:commentRangeStart w:id="156"/>
            <w:r>
              <w:rPr>
                <w:color w:val="000000"/>
                <w:sz w:val="20"/>
                <w:szCs w:val="20"/>
              </w:rPr>
              <w:t>DateTime : resultTimeStamp</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455737" w14:textId="77777777" w:rsidR="00A27C73" w:rsidRDefault="00A1638E">
            <w:pPr>
              <w:rPr>
                <w:color w:val="000000"/>
                <w:sz w:val="20"/>
                <w:szCs w:val="20"/>
              </w:rPr>
            </w:pPr>
            <w:r>
              <w:rPr>
                <w:color w:val="000000"/>
                <w:sz w:val="20"/>
                <w:szCs w:val="20"/>
              </w:rPr>
              <w:t>Used for result values only, this provides the simulation time at which the result was produced.</w:t>
            </w:r>
            <w:commentRangeEnd w:id="156"/>
            <w:r w:rsidR="002E1F7A">
              <w:rPr>
                <w:rStyle w:val="CommentReference"/>
              </w:rPr>
              <w:commentReference w:id="156"/>
            </w:r>
          </w:p>
        </w:tc>
      </w:tr>
    </w:tbl>
    <w:p w14:paraId="247D0994" w14:textId="77777777" w:rsidR="00A27C73" w:rsidRDefault="00A27C73">
      <w:pPr>
        <w:rPr>
          <w:color w:val="000000"/>
        </w:rPr>
      </w:pPr>
    </w:p>
    <w:p w14:paraId="6BE52A23"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157" w:name="BKM_4C6D2E53_24CC_4F63_8E30_8978419D288C"/>
      <w:bookmarkStart w:id="158" w:name="_Toc456614170"/>
      <w:bookmarkEnd w:id="157"/>
      <w:r>
        <w:rPr>
          <w:rFonts w:ascii="Arial" w:eastAsia="Arial" w:hAnsi="Arial" w:cs="Arial"/>
          <w:color w:val="000000"/>
          <w:sz w:val="30"/>
          <w:szCs w:val="30"/>
        </w:rPr>
        <w:t>ResultType</w:t>
      </w:r>
      <w:bookmarkEnd w:id="158"/>
    </w:p>
    <w:p w14:paraId="518E6378" w14:textId="77777777" w:rsidR="00A27C73" w:rsidRDefault="00A27C73">
      <w:pPr>
        <w:rPr>
          <w:color w:val="000000"/>
        </w:rPr>
      </w:pPr>
    </w:p>
    <w:p w14:paraId="5E8ADC04" w14:textId="77777777" w:rsidR="00A27C73" w:rsidRDefault="00A1638E">
      <w:pPr>
        <w:rPr>
          <w:color w:val="000000"/>
        </w:rPr>
      </w:pPr>
      <w:r>
        <w:rPr>
          <w:color w:val="000000"/>
          <w:sz w:val="20"/>
          <w:szCs w:val="20"/>
        </w:rPr>
        <w:t>The ResultType enumeration represents all the possible output that can be generated from the analysis.</w:t>
      </w:r>
    </w:p>
    <w:p w14:paraId="1027751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7F4DB1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C40C48" w14:textId="77777777" w:rsidR="00A27C73" w:rsidRDefault="00A1638E">
            <w:pPr>
              <w:jc w:val="center"/>
              <w:rPr>
                <w:color w:val="000000"/>
                <w:sz w:val="20"/>
                <w:szCs w:val="20"/>
              </w:rPr>
            </w:pPr>
            <w:bookmarkStart w:id="159" w:name="BKM_139463BE_0C1E_40E9_B291_45F69C80471D"/>
            <w:bookmarkEnd w:id="15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181BF3" w14:textId="77777777" w:rsidR="00A27C73" w:rsidRDefault="00A1638E">
            <w:pPr>
              <w:jc w:val="center"/>
              <w:rPr>
                <w:color w:val="000000"/>
                <w:sz w:val="20"/>
                <w:szCs w:val="20"/>
              </w:rPr>
            </w:pPr>
            <w:r>
              <w:rPr>
                <w:color w:val="000000"/>
                <w:sz w:val="20"/>
                <w:szCs w:val="20"/>
              </w:rPr>
              <w:t>Description</w:t>
            </w:r>
          </w:p>
        </w:tc>
      </w:tr>
      <w:tr w:rsidR="00A27C73" w14:paraId="6DB0DBF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85184F" w14:textId="77777777" w:rsidR="00A27C73" w:rsidRDefault="00A1638E">
            <w:pPr>
              <w:rPr>
                <w:color w:val="000000"/>
                <w:sz w:val="20"/>
                <w:szCs w:val="20"/>
              </w:rPr>
            </w:pPr>
            <w:r>
              <w:rPr>
                <w:color w:val="000000"/>
                <w:sz w:val="20"/>
                <w:szCs w:val="20"/>
              </w:rPr>
              <w:t xml:space="preserve">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8025CD9" w14:textId="77777777" w:rsidR="00A27C73" w:rsidRDefault="00A1638E">
            <w:pPr>
              <w:rPr>
                <w:color w:val="000000"/>
                <w:sz w:val="20"/>
                <w:szCs w:val="20"/>
              </w:rPr>
            </w:pPr>
            <w:r>
              <w:rPr>
                <w:color w:val="000000"/>
                <w:sz w:val="20"/>
                <w:szCs w:val="20"/>
              </w:rPr>
              <w:t>Output the minimum value as a result</w:t>
            </w:r>
          </w:p>
        </w:tc>
      </w:tr>
      <w:tr w:rsidR="00A27C73" w14:paraId="2E9ACFA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F3FC48" w14:textId="77777777" w:rsidR="00A27C73" w:rsidRDefault="00A1638E">
            <w:pPr>
              <w:rPr>
                <w:color w:val="000000"/>
                <w:sz w:val="20"/>
                <w:szCs w:val="20"/>
              </w:rPr>
            </w:pPr>
            <w:bookmarkStart w:id="160" w:name="BKM_876C8F62_92A7_4AE1_B657_6A8A12B40348"/>
            <w:bookmarkEnd w:id="160"/>
            <w:r>
              <w:rPr>
                <w:color w:val="000000"/>
                <w:sz w:val="20"/>
                <w:szCs w:val="20"/>
              </w:rPr>
              <w:t xml:space="preserve">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2236BE" w14:textId="77777777" w:rsidR="00A27C73" w:rsidRDefault="00A1638E">
            <w:pPr>
              <w:rPr>
                <w:color w:val="000000"/>
                <w:sz w:val="20"/>
                <w:szCs w:val="20"/>
              </w:rPr>
            </w:pPr>
            <w:r>
              <w:rPr>
                <w:color w:val="000000"/>
                <w:sz w:val="20"/>
                <w:szCs w:val="20"/>
              </w:rPr>
              <w:t>Output the max value as a result</w:t>
            </w:r>
          </w:p>
        </w:tc>
      </w:tr>
      <w:tr w:rsidR="00A27C73" w14:paraId="7878CE1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41DB941" w14:textId="77777777" w:rsidR="00A27C73" w:rsidRDefault="00A1638E">
            <w:pPr>
              <w:rPr>
                <w:color w:val="000000"/>
                <w:sz w:val="20"/>
                <w:szCs w:val="20"/>
              </w:rPr>
            </w:pPr>
            <w:bookmarkStart w:id="161" w:name="BKM_877BDD50_C2D4_4ECC_ACD5_94FE9B3A9D25"/>
            <w:bookmarkEnd w:id="161"/>
            <w:r>
              <w:rPr>
                <w:color w:val="000000"/>
                <w:sz w:val="20"/>
                <w:szCs w:val="20"/>
              </w:rPr>
              <w:t xml:space="preserve">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5895D5" w14:textId="77777777" w:rsidR="00A27C73" w:rsidRDefault="00A1638E">
            <w:pPr>
              <w:rPr>
                <w:color w:val="000000"/>
                <w:sz w:val="20"/>
                <w:szCs w:val="20"/>
              </w:rPr>
            </w:pPr>
            <w:r>
              <w:rPr>
                <w:color w:val="000000"/>
                <w:sz w:val="20"/>
                <w:szCs w:val="20"/>
              </w:rPr>
              <w:t>Output the mean value as a result</w:t>
            </w:r>
          </w:p>
        </w:tc>
      </w:tr>
      <w:tr w:rsidR="00A27C73" w14:paraId="5E90996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872DA8" w14:textId="77777777" w:rsidR="00A27C73" w:rsidRDefault="00A1638E">
            <w:pPr>
              <w:rPr>
                <w:color w:val="000000"/>
                <w:sz w:val="20"/>
                <w:szCs w:val="20"/>
              </w:rPr>
            </w:pPr>
            <w:bookmarkStart w:id="162" w:name="BKM_CA685CA3_4BAA_44AF_B246_F1F99BEC1D85"/>
            <w:bookmarkEnd w:id="162"/>
            <w:r>
              <w:rPr>
                <w:color w:val="000000"/>
                <w:sz w:val="20"/>
                <w:szCs w:val="20"/>
              </w:rPr>
              <w:t xml:space="preserve"> : count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5EF760C" w14:textId="77777777" w:rsidR="00A27C73" w:rsidRDefault="00A1638E">
            <w:pPr>
              <w:rPr>
                <w:color w:val="000000"/>
                <w:sz w:val="20"/>
                <w:szCs w:val="20"/>
              </w:rPr>
            </w:pPr>
            <w:r>
              <w:rPr>
                <w:color w:val="000000"/>
                <w:sz w:val="20"/>
                <w:szCs w:val="20"/>
              </w:rPr>
              <w:t>Output the number of occurrence as a result</w:t>
            </w:r>
          </w:p>
        </w:tc>
      </w:tr>
      <w:tr w:rsidR="00A27C73" w14:paraId="15AD51F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C59E599" w14:textId="77777777" w:rsidR="00A27C73" w:rsidRDefault="00A1638E">
            <w:pPr>
              <w:rPr>
                <w:color w:val="000000"/>
                <w:sz w:val="20"/>
                <w:szCs w:val="20"/>
              </w:rPr>
            </w:pPr>
            <w:bookmarkStart w:id="163" w:name="BKM_DA622B53_47E3_4D2F_8CEF_70D620BF476E"/>
            <w:bookmarkEnd w:id="163"/>
            <w:r>
              <w:rPr>
                <w:color w:val="000000"/>
                <w:sz w:val="20"/>
                <w:szCs w:val="20"/>
              </w:rPr>
              <w:t xml:space="preserve"> : sum</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CA0EF9" w14:textId="77777777" w:rsidR="00A27C73" w:rsidRDefault="00A1638E">
            <w:pPr>
              <w:rPr>
                <w:color w:val="000000"/>
                <w:sz w:val="20"/>
                <w:szCs w:val="20"/>
              </w:rPr>
            </w:pPr>
            <w:r>
              <w:rPr>
                <w:color w:val="000000"/>
                <w:sz w:val="20"/>
                <w:szCs w:val="20"/>
              </w:rPr>
              <w:t>Output the sum of all results</w:t>
            </w:r>
          </w:p>
        </w:tc>
      </w:tr>
    </w:tbl>
    <w:p w14:paraId="352ED6C3" w14:textId="77777777" w:rsidR="00A27C73" w:rsidRDefault="00A27C73">
      <w:pPr>
        <w:rPr>
          <w:color w:val="000000"/>
        </w:rPr>
      </w:pPr>
    </w:p>
    <w:p w14:paraId="60F1C2BE"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164" w:name="CONSTANT"/>
      <w:bookmarkStart w:id="165" w:name="BKM_218064B4_2FBB_41D8_9C34_90260C9C0677"/>
      <w:bookmarkStart w:id="166" w:name="_Toc456614171"/>
      <w:bookmarkEnd w:id="164"/>
      <w:bookmarkEnd w:id="165"/>
      <w:r>
        <w:rPr>
          <w:rFonts w:ascii="Arial" w:eastAsia="Arial" w:hAnsi="Arial" w:cs="Arial"/>
          <w:color w:val="000000"/>
          <w:sz w:val="28"/>
          <w:szCs w:val="28"/>
        </w:rPr>
        <w:t>Constant Parameters</w:t>
      </w:r>
      <w:bookmarkEnd w:id="166"/>
    </w:p>
    <w:p w14:paraId="35C8CCF0" w14:textId="77777777" w:rsidR="00A27C73" w:rsidRDefault="00A1638E">
      <w:pPr>
        <w:rPr>
          <w:color w:val="000000"/>
          <w:sz w:val="20"/>
          <w:szCs w:val="20"/>
        </w:rPr>
      </w:pPr>
      <w:r>
        <w:rPr>
          <w:color w:val="000000"/>
          <w:sz w:val="20"/>
          <w:szCs w:val="20"/>
        </w:rPr>
        <w:t>Constant parameters are parameters that will always resolve to the same value over time.</w:t>
      </w:r>
    </w:p>
    <w:p w14:paraId="736AEBD3" w14:textId="77777777" w:rsidR="00A27C73" w:rsidRDefault="00A27C73">
      <w:pPr>
        <w:rPr>
          <w:color w:val="000000"/>
          <w:sz w:val="20"/>
          <w:szCs w:val="20"/>
        </w:rPr>
      </w:pPr>
    </w:p>
    <w:p w14:paraId="67E5F948" w14:textId="77777777" w:rsidR="00A27C73" w:rsidRDefault="00A1638E">
      <w:pPr>
        <w:rPr>
          <w:color w:val="000000"/>
          <w:sz w:val="20"/>
          <w:szCs w:val="20"/>
        </w:rPr>
      </w:pPr>
      <w:bookmarkStart w:id="167" w:name="BKM_708D266A_C20A_4611_9588_6A10F8D3AB6D"/>
      <w:bookmarkEnd w:id="167"/>
      <w:r>
        <w:rPr>
          <w:noProof/>
        </w:rPr>
        <w:drawing>
          <wp:inline distT="0" distB="0" distL="0" distR="0" wp14:anchorId="25CA9B93" wp14:editId="68BF109F">
            <wp:extent cx="5495925"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a:blip r:embed="rId15"/>
                    <a:stretch>
                      <a:fillRect/>
                    </a:stretch>
                  </pic:blipFill>
                  <pic:spPr bwMode="auto">
                    <a:xfrm>
                      <a:off x="0" y="0"/>
                      <a:ext cx="5495925" cy="2781300"/>
                    </a:xfrm>
                    <a:prstGeom prst="rect">
                      <a:avLst/>
                    </a:prstGeom>
                    <a:noFill/>
                    <a:ln w="9525">
                      <a:noFill/>
                      <a:miter lim="800000"/>
                      <a:headEnd/>
                      <a:tailEnd/>
                    </a:ln>
                  </pic:spPr>
                </pic:pic>
              </a:graphicData>
            </a:graphic>
          </wp:inline>
        </w:drawing>
      </w:r>
    </w:p>
    <w:p w14:paraId="7C993444" w14:textId="77777777" w:rsidR="00A27C73" w:rsidRDefault="00A1638E">
      <w:pPr>
        <w:rPr>
          <w:color w:val="000000"/>
          <w:sz w:val="20"/>
          <w:szCs w:val="20"/>
        </w:rPr>
      </w:pPr>
      <w:r>
        <w:rPr>
          <w:color w:val="000000"/>
          <w:sz w:val="20"/>
          <w:szCs w:val="20"/>
        </w:rPr>
        <w:t>Figure 4</w:t>
      </w:r>
    </w:p>
    <w:p w14:paraId="1C77113D" w14:textId="77777777" w:rsidR="00A27C73" w:rsidRDefault="00A1638E">
      <w:pPr>
        <w:rPr>
          <w:color w:val="000000"/>
          <w:sz w:val="20"/>
          <w:szCs w:val="20"/>
        </w:rPr>
      </w:pPr>
      <w:r>
        <w:rPr>
          <w:color w:val="000000"/>
          <w:sz w:val="20"/>
          <w:szCs w:val="20"/>
        </w:rPr>
        <w:lastRenderedPageBreak/>
        <w:t xml:space="preserve"> </w:t>
      </w:r>
    </w:p>
    <w:p w14:paraId="1EDD0071" w14:textId="77777777" w:rsidR="00A27C73" w:rsidRDefault="00A27C73">
      <w:pPr>
        <w:rPr>
          <w:color w:val="000000"/>
          <w:sz w:val="20"/>
          <w:szCs w:val="20"/>
        </w:rPr>
      </w:pPr>
    </w:p>
    <w:p w14:paraId="1F66BA22"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68" w:name="BKM_E8113759_952E_46F1_8C7F_F63E10D3F050"/>
      <w:bookmarkStart w:id="169" w:name="_Toc456614172"/>
      <w:bookmarkEnd w:id="168"/>
      <w:r>
        <w:rPr>
          <w:rFonts w:ascii="Arial" w:eastAsia="Arial" w:hAnsi="Arial" w:cs="Arial"/>
          <w:color w:val="000000"/>
          <w:sz w:val="28"/>
          <w:szCs w:val="28"/>
        </w:rPr>
        <w:t>BooleanParameter</w:t>
      </w:r>
      <w:bookmarkEnd w:id="169"/>
    </w:p>
    <w:p w14:paraId="42FF5DFA" w14:textId="77777777" w:rsidR="00A27C73" w:rsidRDefault="00A27C73">
      <w:pPr>
        <w:rPr>
          <w:color w:val="000000"/>
        </w:rPr>
      </w:pPr>
    </w:p>
    <w:p w14:paraId="59C51F6D" w14:textId="77777777" w:rsidR="00A27C73" w:rsidRDefault="00A27C73">
      <w:pPr>
        <w:rPr>
          <w:color w:val="000000"/>
        </w:rPr>
      </w:pPr>
    </w:p>
    <w:p w14:paraId="7A53901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797C7E7"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CC5125" w14:textId="77777777" w:rsidR="00A27C73" w:rsidRDefault="00A1638E">
            <w:pPr>
              <w:jc w:val="center"/>
              <w:rPr>
                <w:color w:val="000000"/>
                <w:sz w:val="20"/>
                <w:szCs w:val="20"/>
              </w:rPr>
            </w:pPr>
            <w:bookmarkStart w:id="170" w:name="BKM_B1619051_134C_477F_9EE3_59A69D3A31E5"/>
            <w:bookmarkEnd w:id="17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51E3AA" w14:textId="77777777" w:rsidR="00A27C73" w:rsidRDefault="00A1638E">
            <w:pPr>
              <w:jc w:val="center"/>
              <w:rPr>
                <w:color w:val="000000"/>
                <w:sz w:val="20"/>
                <w:szCs w:val="20"/>
              </w:rPr>
            </w:pPr>
            <w:r>
              <w:rPr>
                <w:color w:val="000000"/>
                <w:sz w:val="20"/>
                <w:szCs w:val="20"/>
              </w:rPr>
              <w:t>Description</w:t>
            </w:r>
          </w:p>
        </w:tc>
      </w:tr>
      <w:tr w:rsidR="00A27C73" w14:paraId="13CB714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DCA5E9" w14:textId="77777777" w:rsidR="00A27C73" w:rsidRDefault="00A1638E">
            <w:pPr>
              <w:rPr>
                <w:color w:val="000000"/>
                <w:sz w:val="20"/>
                <w:szCs w:val="20"/>
              </w:rPr>
            </w:pPr>
            <w:r>
              <w:rPr>
                <w:color w:val="000000"/>
                <w:sz w:val="20"/>
                <w:szCs w:val="20"/>
              </w:rPr>
              <w:t>boolean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D5AFF1" w14:textId="77777777" w:rsidR="00A27C73" w:rsidRDefault="00A1638E">
            <w:pPr>
              <w:rPr>
                <w:color w:val="000000"/>
                <w:sz w:val="20"/>
                <w:szCs w:val="20"/>
              </w:rPr>
            </w:pPr>
            <w:r>
              <w:rPr>
                <w:color w:val="000000"/>
                <w:sz w:val="20"/>
                <w:szCs w:val="20"/>
              </w:rPr>
              <w:t>true or false</w:t>
            </w:r>
            <w:r w:rsidR="00A53BF9">
              <w:rPr>
                <w:color w:val="000000"/>
                <w:sz w:val="20"/>
                <w:szCs w:val="20"/>
              </w:rPr>
              <w:t>.</w:t>
            </w:r>
          </w:p>
        </w:tc>
      </w:tr>
    </w:tbl>
    <w:p w14:paraId="7EC5FB52" w14:textId="77777777" w:rsidR="00A27C73" w:rsidRDefault="00A27C73">
      <w:pPr>
        <w:rPr>
          <w:color w:val="000000"/>
        </w:rPr>
      </w:pPr>
    </w:p>
    <w:p w14:paraId="0C477805"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1" w:name="BKM_7F601A11_DF95_4B3A_B419_8026E37412F4"/>
      <w:bookmarkStart w:id="172" w:name="_Toc456614173"/>
      <w:bookmarkEnd w:id="171"/>
      <w:r>
        <w:rPr>
          <w:rFonts w:ascii="Arial" w:eastAsia="Arial" w:hAnsi="Arial" w:cs="Arial"/>
          <w:color w:val="000000"/>
          <w:sz w:val="28"/>
          <w:szCs w:val="28"/>
        </w:rPr>
        <w:t>ConstantParameter</w:t>
      </w:r>
      <w:bookmarkEnd w:id="172"/>
    </w:p>
    <w:p w14:paraId="2CD41BC7" w14:textId="77777777" w:rsidR="00A27C73" w:rsidRDefault="00A27C73">
      <w:pPr>
        <w:rPr>
          <w:color w:val="000000"/>
        </w:rPr>
      </w:pPr>
    </w:p>
    <w:p w14:paraId="603A7177" w14:textId="77777777" w:rsidR="00A27C73" w:rsidRDefault="00A27C73">
      <w:pPr>
        <w:rPr>
          <w:color w:val="000000"/>
        </w:rPr>
      </w:pPr>
    </w:p>
    <w:p w14:paraId="3D1FC9B5"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5D0FCDC"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789F8AD" w14:textId="77777777" w:rsidR="00A27C73" w:rsidRDefault="00A1638E">
            <w:pPr>
              <w:jc w:val="center"/>
              <w:rPr>
                <w:color w:val="000000"/>
                <w:sz w:val="20"/>
                <w:szCs w:val="20"/>
              </w:rPr>
            </w:pPr>
            <w:bookmarkStart w:id="173" w:name="BKM_810DF639_12BE_455D_BEBE_2C26406232EB"/>
            <w:bookmarkEnd w:id="17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15C91B" w14:textId="77777777" w:rsidR="00A27C73" w:rsidRDefault="00A1638E">
            <w:pPr>
              <w:jc w:val="center"/>
              <w:rPr>
                <w:color w:val="000000"/>
                <w:sz w:val="20"/>
                <w:szCs w:val="20"/>
              </w:rPr>
            </w:pPr>
            <w:r>
              <w:rPr>
                <w:color w:val="000000"/>
                <w:sz w:val="20"/>
                <w:szCs w:val="20"/>
              </w:rPr>
              <w:t>Description</w:t>
            </w:r>
          </w:p>
        </w:tc>
      </w:tr>
      <w:tr w:rsidR="00A27C73" w14:paraId="7AD5A21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81348D" w14:textId="77777777" w:rsidR="00A27C73" w:rsidRDefault="00A1638E">
            <w:pPr>
              <w:rPr>
                <w:color w:val="000000"/>
                <w:sz w:val="20"/>
                <w:szCs w:val="20"/>
              </w:rPr>
            </w:pPr>
            <w:r>
              <w:rPr>
                <w:color w:val="000000"/>
                <w:sz w:val="20"/>
                <w:szCs w:val="20"/>
              </w:rPr>
              <w:t>Object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C9DAA5" w14:textId="77777777" w:rsidR="00A27C73" w:rsidRDefault="00A1638E">
            <w:pPr>
              <w:rPr>
                <w:color w:val="000000"/>
                <w:sz w:val="20"/>
                <w:szCs w:val="20"/>
              </w:rPr>
            </w:pPr>
            <w:r>
              <w:rPr>
                <w:color w:val="000000"/>
                <w:sz w:val="20"/>
                <w:szCs w:val="20"/>
              </w:rPr>
              <w:t>The constant value of the appropriate type</w:t>
            </w:r>
            <w:r w:rsidR="00A53BF9">
              <w:rPr>
                <w:color w:val="000000"/>
                <w:sz w:val="20"/>
                <w:szCs w:val="20"/>
              </w:rPr>
              <w:t>.</w:t>
            </w:r>
          </w:p>
        </w:tc>
      </w:tr>
    </w:tbl>
    <w:p w14:paraId="70B918E2" w14:textId="77777777" w:rsidR="00A27C73" w:rsidRDefault="00A27C73">
      <w:pPr>
        <w:rPr>
          <w:color w:val="000000"/>
        </w:rPr>
      </w:pPr>
    </w:p>
    <w:p w14:paraId="07FC9B1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4" w:name="BKM_B113997C_3104_4B97_9845_C85256B68668"/>
      <w:bookmarkStart w:id="175" w:name="_Toc456614174"/>
      <w:bookmarkEnd w:id="174"/>
      <w:r>
        <w:rPr>
          <w:rFonts w:ascii="Arial" w:eastAsia="Arial" w:hAnsi="Arial" w:cs="Arial"/>
          <w:color w:val="000000"/>
          <w:sz w:val="28"/>
          <w:szCs w:val="28"/>
        </w:rPr>
        <w:t>DateTimeParameter</w:t>
      </w:r>
      <w:bookmarkEnd w:id="175"/>
    </w:p>
    <w:p w14:paraId="00D6F7CF" w14:textId="77777777" w:rsidR="00A27C73" w:rsidRDefault="00A27C73">
      <w:pPr>
        <w:rPr>
          <w:color w:val="000000"/>
        </w:rPr>
      </w:pPr>
    </w:p>
    <w:p w14:paraId="51ED7EFD" w14:textId="77777777" w:rsidR="00A27C73" w:rsidRDefault="00A1638E">
      <w:pPr>
        <w:rPr>
          <w:color w:val="000000"/>
        </w:rPr>
      </w:pPr>
      <w:r>
        <w:rPr>
          <w:color w:val="000000"/>
          <w:sz w:val="20"/>
          <w:szCs w:val="20"/>
        </w:rPr>
        <w:t>An instant in time defined using the ISO 8601 [4] format for dateTime that is expressed on Zulu time</w:t>
      </w:r>
    </w:p>
    <w:p w14:paraId="1F2D91F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1CEABED"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4699A9" w14:textId="77777777" w:rsidR="00A27C73" w:rsidRDefault="00A1638E">
            <w:pPr>
              <w:jc w:val="center"/>
              <w:rPr>
                <w:color w:val="000000"/>
                <w:sz w:val="20"/>
                <w:szCs w:val="20"/>
              </w:rPr>
            </w:pPr>
            <w:bookmarkStart w:id="176" w:name="BKM_7625251F_6533_4FAA_B9F9_E294624870EC"/>
            <w:bookmarkEnd w:id="17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81C0CF" w14:textId="77777777" w:rsidR="00A27C73" w:rsidRDefault="00A1638E">
            <w:pPr>
              <w:jc w:val="center"/>
              <w:rPr>
                <w:color w:val="000000"/>
                <w:sz w:val="20"/>
                <w:szCs w:val="20"/>
              </w:rPr>
            </w:pPr>
            <w:r>
              <w:rPr>
                <w:color w:val="000000"/>
                <w:sz w:val="20"/>
                <w:szCs w:val="20"/>
              </w:rPr>
              <w:t>Description</w:t>
            </w:r>
          </w:p>
        </w:tc>
      </w:tr>
      <w:tr w:rsidR="00A27C73" w14:paraId="6FFA09A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A67E0F" w14:textId="77777777" w:rsidR="00A27C73" w:rsidRDefault="00A1638E">
            <w:pPr>
              <w:rPr>
                <w:color w:val="000000"/>
                <w:sz w:val="20"/>
                <w:szCs w:val="20"/>
              </w:rPr>
            </w:pPr>
            <w:r>
              <w:rPr>
                <w:color w:val="000000"/>
                <w:sz w:val="20"/>
                <w:szCs w:val="20"/>
              </w:rPr>
              <w:t>DateTime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E3EF2EC" w14:textId="77777777" w:rsidR="00A27C73" w:rsidRDefault="00A1638E">
            <w:pPr>
              <w:rPr>
                <w:color w:val="000000"/>
                <w:sz w:val="20"/>
                <w:szCs w:val="20"/>
              </w:rPr>
            </w:pPr>
            <w:r>
              <w:rPr>
                <w:color w:val="000000"/>
                <w:sz w:val="20"/>
                <w:szCs w:val="20"/>
              </w:rPr>
              <w:t>Using the YYYY-MM-DDThh:mm:ssZ format. All DateTime are assumed to be in Zulu time.</w:t>
            </w:r>
          </w:p>
        </w:tc>
      </w:tr>
    </w:tbl>
    <w:p w14:paraId="6651DF54" w14:textId="77777777" w:rsidR="00A27C73" w:rsidRDefault="00A27C73">
      <w:pPr>
        <w:rPr>
          <w:color w:val="000000"/>
        </w:rPr>
      </w:pPr>
    </w:p>
    <w:p w14:paraId="6DF17D3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77" w:name="BKM_E4F43421_58EF_4160_9C05_8C3387F71E4F"/>
      <w:bookmarkStart w:id="178" w:name="_Toc456614175"/>
      <w:bookmarkEnd w:id="177"/>
      <w:r>
        <w:rPr>
          <w:rFonts w:ascii="Arial" w:eastAsia="Arial" w:hAnsi="Arial" w:cs="Arial"/>
          <w:color w:val="000000"/>
          <w:sz w:val="28"/>
          <w:szCs w:val="28"/>
        </w:rPr>
        <w:t>DurationParameter</w:t>
      </w:r>
      <w:bookmarkEnd w:id="178"/>
    </w:p>
    <w:p w14:paraId="645EAAA8" w14:textId="77777777" w:rsidR="00A27C73" w:rsidRDefault="00A27C73">
      <w:pPr>
        <w:rPr>
          <w:color w:val="000000"/>
        </w:rPr>
      </w:pPr>
    </w:p>
    <w:p w14:paraId="1EC5E80B" w14:textId="77777777" w:rsidR="00A27C73" w:rsidRDefault="00A1638E">
      <w:pPr>
        <w:rPr>
          <w:color w:val="000000"/>
        </w:rPr>
      </w:pPr>
      <w:r>
        <w:rPr>
          <w:color w:val="000000"/>
          <w:sz w:val="20"/>
          <w:szCs w:val="20"/>
        </w:rPr>
        <w:t>A duration defined using the ISO 8601 [4] format for duration</w:t>
      </w:r>
    </w:p>
    <w:p w14:paraId="2963AEE3"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C5CFF4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038F97A" w14:textId="77777777" w:rsidR="00A27C73" w:rsidRDefault="00A1638E">
            <w:pPr>
              <w:jc w:val="center"/>
              <w:rPr>
                <w:color w:val="000000"/>
                <w:sz w:val="20"/>
                <w:szCs w:val="20"/>
              </w:rPr>
            </w:pPr>
            <w:bookmarkStart w:id="179" w:name="BKM_551B3C39_C670_47FA_8E1B_388CBFA82DB5"/>
            <w:bookmarkEnd w:id="17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4C7B44E" w14:textId="77777777" w:rsidR="00A27C73" w:rsidRDefault="00A1638E">
            <w:pPr>
              <w:jc w:val="center"/>
              <w:rPr>
                <w:color w:val="000000"/>
                <w:sz w:val="20"/>
                <w:szCs w:val="20"/>
              </w:rPr>
            </w:pPr>
            <w:r>
              <w:rPr>
                <w:color w:val="000000"/>
                <w:sz w:val="20"/>
                <w:szCs w:val="20"/>
              </w:rPr>
              <w:t>Description</w:t>
            </w:r>
          </w:p>
        </w:tc>
      </w:tr>
      <w:tr w:rsidR="00A27C73" w14:paraId="091F78B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6B96888" w14:textId="77777777" w:rsidR="00A27C73" w:rsidRDefault="00A1638E">
            <w:pPr>
              <w:rPr>
                <w:color w:val="000000"/>
                <w:sz w:val="20"/>
                <w:szCs w:val="20"/>
              </w:rPr>
            </w:pPr>
            <w:r>
              <w:rPr>
                <w:color w:val="000000"/>
                <w:sz w:val="20"/>
                <w:szCs w:val="20"/>
              </w:rPr>
              <w:t>Duration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1EC1646" w14:textId="77777777" w:rsidR="00A27C73" w:rsidRDefault="00A1638E">
            <w:pPr>
              <w:rPr>
                <w:color w:val="000000"/>
                <w:sz w:val="20"/>
                <w:szCs w:val="20"/>
              </w:rPr>
            </w:pPr>
            <w:r>
              <w:rPr>
                <w:color w:val="000000"/>
                <w:sz w:val="20"/>
                <w:szCs w:val="20"/>
              </w:rPr>
              <w:t>Duration is specified using either the long format (PnnYnnMnnDTnnHnnMnnS) or the short format (e.g. PnnW)</w:t>
            </w:r>
            <w:r w:rsidR="00A53BF9">
              <w:rPr>
                <w:color w:val="000000"/>
                <w:sz w:val="20"/>
                <w:szCs w:val="20"/>
              </w:rPr>
              <w:t>.</w:t>
            </w:r>
          </w:p>
        </w:tc>
      </w:tr>
    </w:tbl>
    <w:p w14:paraId="1766AC92" w14:textId="77777777" w:rsidR="00A27C73" w:rsidRDefault="00A27C73">
      <w:pPr>
        <w:rPr>
          <w:color w:val="000000"/>
        </w:rPr>
      </w:pPr>
    </w:p>
    <w:p w14:paraId="58F71755"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80" w:name="BKM_5B618CB4_F5A9_4EC2_BAC2_2005C8F7620E"/>
      <w:bookmarkStart w:id="181" w:name="_Toc456614176"/>
      <w:bookmarkEnd w:id="180"/>
      <w:r>
        <w:rPr>
          <w:rFonts w:ascii="Arial" w:eastAsia="Arial" w:hAnsi="Arial" w:cs="Arial"/>
          <w:color w:val="000000"/>
          <w:sz w:val="28"/>
          <w:szCs w:val="28"/>
        </w:rPr>
        <w:t>FloatingParameter</w:t>
      </w:r>
      <w:bookmarkEnd w:id="181"/>
    </w:p>
    <w:p w14:paraId="1A46FDDC" w14:textId="77777777" w:rsidR="00A27C73" w:rsidRDefault="00A27C73">
      <w:pPr>
        <w:rPr>
          <w:color w:val="000000"/>
        </w:rPr>
      </w:pPr>
    </w:p>
    <w:p w14:paraId="30859C91" w14:textId="77777777" w:rsidR="00A27C73" w:rsidRDefault="00A27C73">
      <w:pPr>
        <w:rPr>
          <w:color w:val="000000"/>
        </w:rPr>
      </w:pPr>
    </w:p>
    <w:p w14:paraId="10D430A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E53333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75A750B" w14:textId="77777777" w:rsidR="00A27C73" w:rsidRDefault="00A1638E">
            <w:pPr>
              <w:jc w:val="center"/>
              <w:rPr>
                <w:color w:val="000000"/>
                <w:sz w:val="20"/>
                <w:szCs w:val="20"/>
              </w:rPr>
            </w:pPr>
            <w:bookmarkStart w:id="182" w:name="BKM_9F61EB20_8602_411F_ACE5_55E140EB268A"/>
            <w:bookmarkEnd w:id="18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48F7B2" w14:textId="77777777" w:rsidR="00A27C73" w:rsidRDefault="00A1638E">
            <w:pPr>
              <w:jc w:val="center"/>
              <w:rPr>
                <w:color w:val="000000"/>
                <w:sz w:val="20"/>
                <w:szCs w:val="20"/>
              </w:rPr>
            </w:pPr>
            <w:commentRangeStart w:id="183"/>
            <w:r>
              <w:rPr>
                <w:color w:val="000000"/>
                <w:sz w:val="20"/>
                <w:szCs w:val="20"/>
              </w:rPr>
              <w:t>Description</w:t>
            </w:r>
            <w:commentRangeEnd w:id="183"/>
            <w:r w:rsidR="00D617F6">
              <w:rPr>
                <w:rStyle w:val="CommentReference"/>
              </w:rPr>
              <w:commentReference w:id="183"/>
            </w:r>
          </w:p>
        </w:tc>
      </w:tr>
      <w:tr w:rsidR="00A27C73" w14:paraId="0C5D748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DFBC3C" w14:textId="77777777" w:rsidR="00A27C73" w:rsidRDefault="00A1638E">
            <w:pPr>
              <w:rPr>
                <w:color w:val="000000"/>
                <w:sz w:val="20"/>
                <w:szCs w:val="20"/>
              </w:rPr>
            </w:pPr>
            <w:r>
              <w:rPr>
                <w:color w:val="000000"/>
                <w:sz w:val="20"/>
                <w:szCs w:val="20"/>
              </w:rPr>
              <w:t>float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45370B" w14:textId="77777777" w:rsidR="00A27C73" w:rsidRDefault="00A1638E">
            <w:pPr>
              <w:rPr>
                <w:color w:val="000000"/>
                <w:sz w:val="20"/>
                <w:szCs w:val="20"/>
              </w:rPr>
            </w:pPr>
            <w:r>
              <w:rPr>
                <w:color w:val="000000"/>
                <w:sz w:val="20"/>
                <w:szCs w:val="20"/>
              </w:rPr>
              <w:t>a floating point value</w:t>
            </w:r>
            <w:r w:rsidR="00A53BF9">
              <w:rPr>
                <w:color w:val="000000"/>
                <w:sz w:val="20"/>
                <w:szCs w:val="20"/>
              </w:rPr>
              <w:t>.</w:t>
            </w:r>
          </w:p>
        </w:tc>
      </w:tr>
      <w:tr w:rsidR="00A27C73" w14:paraId="4D4F80D2"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4CC046" w14:textId="77777777" w:rsidR="00A27C73" w:rsidRDefault="00A1638E">
            <w:pPr>
              <w:rPr>
                <w:color w:val="000000"/>
                <w:sz w:val="20"/>
                <w:szCs w:val="20"/>
              </w:rPr>
            </w:pPr>
            <w:bookmarkStart w:id="184" w:name="BKM_D02DDE48_9116_4220_AB89_95951D60F6CB"/>
            <w:bookmarkEnd w:id="184"/>
            <w:r>
              <w:rPr>
                <w:color w:val="000000"/>
                <w:sz w:val="20"/>
                <w:szCs w:val="20"/>
              </w:rPr>
              <w:t>TimeUnit : timeUnit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3793E15" w14:textId="77777777" w:rsidR="00A27C73" w:rsidRDefault="00A1638E">
            <w:pPr>
              <w:rPr>
                <w:color w:val="000000"/>
                <w:sz w:val="20"/>
                <w:szCs w:val="20"/>
              </w:rPr>
            </w:pPr>
            <w:r>
              <w:rPr>
                <w:color w:val="000000"/>
                <w:sz w:val="20"/>
                <w:szCs w:val="20"/>
              </w:rPr>
              <w:t>Override the baseTimeUnit defined in the ScenarioParameters for this value</w:t>
            </w:r>
            <w:r w:rsidR="00A53BF9">
              <w:rPr>
                <w:color w:val="000000"/>
                <w:sz w:val="20"/>
                <w:szCs w:val="20"/>
              </w:rPr>
              <w:t>.</w:t>
            </w:r>
          </w:p>
        </w:tc>
      </w:tr>
    </w:tbl>
    <w:p w14:paraId="7E0DE648" w14:textId="77777777" w:rsidR="00A27C73" w:rsidRDefault="00A27C73">
      <w:pPr>
        <w:rPr>
          <w:color w:val="000000"/>
        </w:rPr>
      </w:pPr>
    </w:p>
    <w:p w14:paraId="76484AD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85" w:name="BKM_54021FB9_ECD6_4418_A1C5_7328F487C26C"/>
      <w:bookmarkStart w:id="186" w:name="_Toc456614177"/>
      <w:bookmarkEnd w:id="185"/>
      <w:r>
        <w:rPr>
          <w:rFonts w:ascii="Arial" w:eastAsia="Arial" w:hAnsi="Arial" w:cs="Arial"/>
          <w:color w:val="000000"/>
          <w:sz w:val="28"/>
          <w:szCs w:val="28"/>
        </w:rPr>
        <w:lastRenderedPageBreak/>
        <w:t>NumericParameter</w:t>
      </w:r>
      <w:bookmarkEnd w:id="186"/>
    </w:p>
    <w:p w14:paraId="4E6D2A72" w14:textId="77777777" w:rsidR="00A27C73" w:rsidRDefault="00A27C73">
      <w:pPr>
        <w:rPr>
          <w:color w:val="000000"/>
        </w:rPr>
      </w:pPr>
    </w:p>
    <w:p w14:paraId="4D0244BC" w14:textId="77777777" w:rsidR="00A27C73" w:rsidRDefault="00A27C73">
      <w:pPr>
        <w:rPr>
          <w:color w:val="000000"/>
        </w:rPr>
      </w:pPr>
    </w:p>
    <w:p w14:paraId="6B13BAA8"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CED47A5"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EECC17B" w14:textId="77777777" w:rsidR="00A27C73" w:rsidRDefault="00A1638E">
            <w:pPr>
              <w:jc w:val="center"/>
              <w:rPr>
                <w:color w:val="000000"/>
                <w:sz w:val="20"/>
                <w:szCs w:val="20"/>
              </w:rPr>
            </w:pPr>
            <w:bookmarkStart w:id="187" w:name="BKM_63732BEB_551D_4A79_B6D3_89C89D8E9961"/>
            <w:bookmarkEnd w:id="18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C76EAB" w14:textId="77777777" w:rsidR="00A27C73" w:rsidRDefault="00A1638E">
            <w:pPr>
              <w:jc w:val="center"/>
              <w:rPr>
                <w:color w:val="000000"/>
                <w:sz w:val="20"/>
                <w:szCs w:val="20"/>
              </w:rPr>
            </w:pPr>
            <w:commentRangeStart w:id="188"/>
            <w:r>
              <w:rPr>
                <w:color w:val="000000"/>
                <w:sz w:val="20"/>
                <w:szCs w:val="20"/>
              </w:rPr>
              <w:t>Description</w:t>
            </w:r>
            <w:commentRangeEnd w:id="188"/>
            <w:r w:rsidR="00D617F6">
              <w:rPr>
                <w:rStyle w:val="CommentReference"/>
              </w:rPr>
              <w:commentReference w:id="188"/>
            </w:r>
          </w:p>
        </w:tc>
      </w:tr>
      <w:tr w:rsidR="00A27C73" w14:paraId="27AA0E5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E2879E" w14:textId="77777777" w:rsidR="00A27C73" w:rsidRDefault="00A1638E">
            <w:pPr>
              <w:rPr>
                <w:color w:val="000000"/>
                <w:sz w:val="20"/>
                <w:szCs w:val="20"/>
              </w:rPr>
            </w:pPr>
            <w:r>
              <w:rPr>
                <w:color w:val="000000"/>
                <w:sz w:val="20"/>
                <w:szCs w:val="20"/>
              </w:rPr>
              <w:t>Long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7989D8" w14:textId="77777777" w:rsidR="00A27C73" w:rsidRDefault="00A1638E">
            <w:pPr>
              <w:rPr>
                <w:color w:val="000000"/>
                <w:sz w:val="20"/>
                <w:szCs w:val="20"/>
              </w:rPr>
            </w:pPr>
            <w:r>
              <w:rPr>
                <w:color w:val="000000"/>
                <w:sz w:val="20"/>
                <w:szCs w:val="20"/>
              </w:rPr>
              <w:t>Integer value</w:t>
            </w:r>
            <w:r w:rsidR="00A53BF9">
              <w:rPr>
                <w:color w:val="000000"/>
                <w:sz w:val="20"/>
                <w:szCs w:val="20"/>
              </w:rPr>
              <w:t>.</w:t>
            </w:r>
          </w:p>
        </w:tc>
      </w:tr>
      <w:tr w:rsidR="00A27C73" w14:paraId="532D042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1F41404" w14:textId="77777777" w:rsidR="00A27C73" w:rsidRDefault="00A1638E">
            <w:pPr>
              <w:rPr>
                <w:color w:val="000000"/>
                <w:sz w:val="20"/>
                <w:szCs w:val="20"/>
              </w:rPr>
            </w:pPr>
            <w:bookmarkStart w:id="189" w:name="BKM_DECC2C8B_50FC_4F4D_837A_7E9A8F863BDC"/>
            <w:bookmarkEnd w:id="189"/>
            <w:r>
              <w:rPr>
                <w:color w:val="000000"/>
                <w:sz w:val="20"/>
                <w:szCs w:val="20"/>
              </w:rPr>
              <w:t>TimeUnit : timeUnit</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BB0A815" w14:textId="77777777" w:rsidR="00A27C73" w:rsidRDefault="00A1638E">
            <w:pPr>
              <w:rPr>
                <w:color w:val="000000"/>
                <w:sz w:val="20"/>
                <w:szCs w:val="20"/>
              </w:rPr>
            </w:pPr>
            <w:r>
              <w:rPr>
                <w:color w:val="000000"/>
                <w:sz w:val="20"/>
                <w:szCs w:val="20"/>
              </w:rPr>
              <w:t>Override the baseTimeUnit defined in the ScenarioParameters for this value</w:t>
            </w:r>
            <w:r w:rsidR="00A53BF9">
              <w:rPr>
                <w:color w:val="000000"/>
                <w:sz w:val="20"/>
                <w:szCs w:val="20"/>
              </w:rPr>
              <w:t>.</w:t>
            </w:r>
          </w:p>
        </w:tc>
      </w:tr>
    </w:tbl>
    <w:p w14:paraId="0105DDF6" w14:textId="77777777" w:rsidR="00A27C73" w:rsidRDefault="00A27C73">
      <w:pPr>
        <w:rPr>
          <w:color w:val="000000"/>
        </w:rPr>
      </w:pPr>
    </w:p>
    <w:p w14:paraId="5920CEE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0" w:name="BKM_FAA8CFEB_4CF4_452A_A3D7_75CB9235A89E"/>
      <w:bookmarkStart w:id="191" w:name="_Toc456614178"/>
      <w:bookmarkEnd w:id="190"/>
      <w:r>
        <w:rPr>
          <w:rFonts w:ascii="Arial" w:eastAsia="Arial" w:hAnsi="Arial" w:cs="Arial"/>
          <w:color w:val="000000"/>
          <w:sz w:val="28"/>
          <w:szCs w:val="28"/>
        </w:rPr>
        <w:t>StringParameter</w:t>
      </w:r>
      <w:bookmarkEnd w:id="191"/>
    </w:p>
    <w:p w14:paraId="5AAE5806" w14:textId="77777777" w:rsidR="00A27C73" w:rsidRDefault="00A27C73">
      <w:pPr>
        <w:rPr>
          <w:color w:val="000000"/>
        </w:rPr>
      </w:pPr>
    </w:p>
    <w:p w14:paraId="6D73B6E4" w14:textId="77777777" w:rsidR="00A27C73" w:rsidRDefault="00A27C73">
      <w:pPr>
        <w:rPr>
          <w:color w:val="000000"/>
        </w:rPr>
      </w:pPr>
    </w:p>
    <w:p w14:paraId="0B3C4B6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10D1592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268584" w14:textId="77777777" w:rsidR="00A27C73" w:rsidRDefault="00A1638E">
            <w:pPr>
              <w:jc w:val="center"/>
              <w:rPr>
                <w:color w:val="000000"/>
                <w:sz w:val="20"/>
                <w:szCs w:val="20"/>
              </w:rPr>
            </w:pPr>
            <w:bookmarkStart w:id="192" w:name="BKM_F47D35A7_8776_4D0F_96E4_3B6BB760F4C5"/>
            <w:bookmarkEnd w:id="19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DCE888" w14:textId="77777777" w:rsidR="00A27C73" w:rsidRDefault="00A1638E">
            <w:pPr>
              <w:jc w:val="center"/>
              <w:rPr>
                <w:color w:val="000000"/>
                <w:sz w:val="20"/>
                <w:szCs w:val="20"/>
              </w:rPr>
            </w:pPr>
            <w:r>
              <w:rPr>
                <w:color w:val="000000"/>
                <w:sz w:val="20"/>
                <w:szCs w:val="20"/>
              </w:rPr>
              <w:t>Description</w:t>
            </w:r>
          </w:p>
        </w:tc>
      </w:tr>
      <w:tr w:rsidR="00A27C73" w14:paraId="3C32F1E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55623D" w14:textId="77777777" w:rsidR="00A27C73" w:rsidRDefault="00A1638E">
            <w:pPr>
              <w:rPr>
                <w:color w:val="000000"/>
                <w:sz w:val="20"/>
                <w:szCs w:val="20"/>
              </w:rPr>
            </w:pPr>
            <w:r>
              <w:rPr>
                <w:color w:val="000000"/>
                <w:sz w:val="20"/>
                <w:szCs w:val="20"/>
              </w:rPr>
              <w:t>String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A6A5C9" w14:textId="77777777" w:rsidR="00A27C73" w:rsidRDefault="00A1638E">
            <w:pPr>
              <w:rPr>
                <w:color w:val="000000"/>
                <w:sz w:val="20"/>
                <w:szCs w:val="20"/>
              </w:rPr>
            </w:pPr>
            <w:r>
              <w:rPr>
                <w:color w:val="000000"/>
                <w:sz w:val="20"/>
                <w:szCs w:val="20"/>
              </w:rPr>
              <w:t>String value</w:t>
            </w:r>
            <w:r w:rsidR="00A53BF9">
              <w:rPr>
                <w:color w:val="000000"/>
                <w:sz w:val="20"/>
                <w:szCs w:val="20"/>
              </w:rPr>
              <w:t>.</w:t>
            </w:r>
          </w:p>
        </w:tc>
      </w:tr>
    </w:tbl>
    <w:p w14:paraId="097600C2" w14:textId="77777777" w:rsidR="00A27C73" w:rsidRDefault="00A27C73">
      <w:pPr>
        <w:rPr>
          <w:color w:val="000000"/>
        </w:rPr>
      </w:pPr>
    </w:p>
    <w:p w14:paraId="0F07D8EA" w14:textId="77777777" w:rsidR="002A2036" w:rsidRDefault="002A2036">
      <w:pPr>
        <w:rPr>
          <w:b/>
          <w:color w:val="000000"/>
          <w:sz w:val="28"/>
          <w:szCs w:val="28"/>
        </w:rPr>
      </w:pPr>
      <w:bookmarkStart w:id="193" w:name="DISTRIBUTION"/>
      <w:bookmarkStart w:id="194" w:name="BKM_D25F6F82_67B1_40E7_B1BC_835ADD237C0B"/>
      <w:bookmarkEnd w:id="193"/>
      <w:bookmarkEnd w:id="194"/>
      <w:r>
        <w:rPr>
          <w:color w:val="000000"/>
          <w:sz w:val="28"/>
          <w:szCs w:val="28"/>
        </w:rPr>
        <w:br w:type="page"/>
      </w:r>
    </w:p>
    <w:p w14:paraId="3B193298"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195" w:name="_Toc456614179"/>
      <w:r>
        <w:rPr>
          <w:rFonts w:ascii="Arial" w:eastAsia="Arial" w:hAnsi="Arial" w:cs="Arial"/>
          <w:color w:val="000000"/>
          <w:sz w:val="28"/>
          <w:szCs w:val="28"/>
        </w:rPr>
        <w:lastRenderedPageBreak/>
        <w:t>Distribution Parameters</w:t>
      </w:r>
      <w:bookmarkEnd w:id="195"/>
    </w:p>
    <w:p w14:paraId="50B6C3CA" w14:textId="77777777" w:rsidR="00A27C73" w:rsidRDefault="00A1638E">
      <w:pPr>
        <w:rPr>
          <w:color w:val="000000"/>
          <w:sz w:val="20"/>
          <w:szCs w:val="20"/>
        </w:rPr>
      </w:pPr>
      <w:r>
        <w:rPr>
          <w:color w:val="000000"/>
          <w:sz w:val="20"/>
          <w:szCs w:val="20"/>
        </w:rPr>
        <w:t>Distribution parameters are parameters that have different values over time but statistically distributed according to a given distribution.</w:t>
      </w:r>
    </w:p>
    <w:p w14:paraId="0E81FCAB" w14:textId="77777777" w:rsidR="00A27C73" w:rsidRDefault="00A1638E">
      <w:pPr>
        <w:rPr>
          <w:color w:val="000000"/>
          <w:sz w:val="20"/>
          <w:szCs w:val="20"/>
        </w:rPr>
      </w:pPr>
      <w:bookmarkStart w:id="196" w:name="BKM_2DE7B25E_6391_46DE_BD9B_964BEEDED95E"/>
      <w:bookmarkEnd w:id="196"/>
      <w:r>
        <w:rPr>
          <w:noProof/>
        </w:rPr>
        <w:drawing>
          <wp:inline distT="0" distB="0" distL="0" distR="0" wp14:anchorId="04ED82C6" wp14:editId="26BEA5B2">
            <wp:extent cx="5944870" cy="628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6"/>
                    <a:stretch>
                      <a:fillRect/>
                    </a:stretch>
                  </pic:blipFill>
                  <pic:spPr bwMode="auto">
                    <a:xfrm>
                      <a:off x="0" y="0"/>
                      <a:ext cx="5944870" cy="6289040"/>
                    </a:xfrm>
                    <a:prstGeom prst="rect">
                      <a:avLst/>
                    </a:prstGeom>
                    <a:noFill/>
                    <a:ln w="9525">
                      <a:noFill/>
                      <a:miter lim="800000"/>
                      <a:headEnd/>
                      <a:tailEnd/>
                    </a:ln>
                  </pic:spPr>
                </pic:pic>
              </a:graphicData>
            </a:graphic>
          </wp:inline>
        </w:drawing>
      </w:r>
    </w:p>
    <w:p w14:paraId="2BC6EF42" w14:textId="77777777" w:rsidR="00A27C73" w:rsidRDefault="00A1638E">
      <w:pPr>
        <w:rPr>
          <w:color w:val="000000"/>
          <w:sz w:val="20"/>
          <w:szCs w:val="20"/>
        </w:rPr>
      </w:pPr>
      <w:r>
        <w:rPr>
          <w:color w:val="000000"/>
          <w:sz w:val="20"/>
          <w:szCs w:val="20"/>
        </w:rPr>
        <w:t>Figure 5</w:t>
      </w:r>
    </w:p>
    <w:p w14:paraId="09D5873A" w14:textId="77777777" w:rsidR="00A27C73" w:rsidRDefault="00A1638E">
      <w:pPr>
        <w:rPr>
          <w:color w:val="000000"/>
          <w:sz w:val="20"/>
          <w:szCs w:val="20"/>
        </w:rPr>
      </w:pPr>
      <w:r>
        <w:rPr>
          <w:color w:val="000000"/>
          <w:sz w:val="20"/>
          <w:szCs w:val="20"/>
        </w:rPr>
        <w:t xml:space="preserve"> </w:t>
      </w:r>
    </w:p>
    <w:p w14:paraId="5FB18426" w14:textId="77777777" w:rsidR="00A27C73" w:rsidRDefault="00A27C73">
      <w:pPr>
        <w:rPr>
          <w:color w:val="000000"/>
          <w:sz w:val="20"/>
          <w:szCs w:val="20"/>
        </w:rPr>
      </w:pPr>
    </w:p>
    <w:p w14:paraId="38279BF8" w14:textId="77777777" w:rsidR="002A2036" w:rsidRDefault="002A2036">
      <w:pPr>
        <w:rPr>
          <w:b/>
          <w:color w:val="000000"/>
          <w:sz w:val="28"/>
          <w:szCs w:val="28"/>
        </w:rPr>
      </w:pPr>
      <w:bookmarkStart w:id="197" w:name="BKM_019CA7D9_5E84_40AD_95A9_7276CBA0476E"/>
      <w:bookmarkEnd w:id="197"/>
      <w:r>
        <w:rPr>
          <w:color w:val="000000"/>
          <w:sz w:val="28"/>
          <w:szCs w:val="28"/>
        </w:rPr>
        <w:br w:type="page"/>
      </w:r>
    </w:p>
    <w:p w14:paraId="62973DB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198" w:name="_Toc456614180"/>
      <w:r>
        <w:rPr>
          <w:rFonts w:ascii="Arial" w:eastAsia="Arial" w:hAnsi="Arial" w:cs="Arial"/>
          <w:color w:val="000000"/>
          <w:sz w:val="28"/>
          <w:szCs w:val="28"/>
        </w:rPr>
        <w:lastRenderedPageBreak/>
        <w:t>DistributionParameter</w:t>
      </w:r>
      <w:bookmarkEnd w:id="198"/>
    </w:p>
    <w:p w14:paraId="5F27F118" w14:textId="77777777" w:rsidR="00A27C73" w:rsidRDefault="00A27C73">
      <w:pPr>
        <w:rPr>
          <w:color w:val="000000"/>
        </w:rPr>
      </w:pPr>
    </w:p>
    <w:p w14:paraId="1A590E79" w14:textId="77777777" w:rsidR="00A27C73" w:rsidRDefault="00A1638E">
      <w:pPr>
        <w:rPr>
          <w:color w:val="000000"/>
        </w:rPr>
      </w:pPr>
      <w:r>
        <w:rPr>
          <w:color w:val="000000"/>
          <w:sz w:val="20"/>
          <w:szCs w:val="20"/>
        </w:rPr>
        <w:t>The various supported distributions each have a number of parameters to configure them. In the XML serialization, those attributes are not mandatory in the schema to support the transport of a work in progress model. However, to be consumed by a simulator, all parameters of a distribution should be provided.</w:t>
      </w:r>
    </w:p>
    <w:p w14:paraId="658CE8E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A36E5E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9CF1764" w14:textId="77777777" w:rsidR="00A27C73" w:rsidRDefault="00A1638E">
            <w:pPr>
              <w:jc w:val="center"/>
              <w:rPr>
                <w:color w:val="000000"/>
                <w:sz w:val="20"/>
                <w:szCs w:val="20"/>
              </w:rPr>
            </w:pPr>
            <w:bookmarkStart w:id="199" w:name="BKM_13DAEB2A_B525_4BB6_ADDF_337E1AE2579F"/>
            <w:bookmarkEnd w:id="19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C149BE" w14:textId="77777777" w:rsidR="00A27C73" w:rsidRDefault="00A1638E">
            <w:pPr>
              <w:jc w:val="center"/>
              <w:rPr>
                <w:color w:val="000000"/>
                <w:sz w:val="20"/>
                <w:szCs w:val="20"/>
              </w:rPr>
            </w:pPr>
            <w:commentRangeStart w:id="200"/>
            <w:r>
              <w:rPr>
                <w:color w:val="000000"/>
                <w:sz w:val="20"/>
                <w:szCs w:val="20"/>
              </w:rPr>
              <w:t>Description</w:t>
            </w:r>
            <w:commentRangeEnd w:id="200"/>
            <w:r w:rsidR="00D617F6">
              <w:rPr>
                <w:rStyle w:val="CommentReference"/>
              </w:rPr>
              <w:commentReference w:id="200"/>
            </w:r>
          </w:p>
        </w:tc>
      </w:tr>
      <w:tr w:rsidR="00A27C73" w14:paraId="01C9B0D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71D92C5" w14:textId="77777777" w:rsidR="00A27C73" w:rsidRDefault="002A2036">
            <w:pPr>
              <w:rPr>
                <w:color w:val="000000"/>
                <w:sz w:val="20"/>
                <w:szCs w:val="20"/>
              </w:rPr>
            </w:pPr>
            <w:r>
              <w:rPr>
                <w:color w:val="000000"/>
                <w:sz w:val="20"/>
                <w:szCs w:val="20"/>
              </w:rPr>
              <w:t>TimeUnit : timeUn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948BF2" w14:textId="77777777" w:rsidR="00A27C73" w:rsidRDefault="00A1638E">
            <w:pPr>
              <w:rPr>
                <w:color w:val="000000"/>
                <w:sz w:val="20"/>
                <w:szCs w:val="20"/>
              </w:rPr>
            </w:pPr>
            <w:r>
              <w:rPr>
                <w:color w:val="000000"/>
                <w:sz w:val="20"/>
                <w:szCs w:val="20"/>
              </w:rPr>
              <w:t>Override the baseTimeUnit defined in the ScenarioParameters for this value</w:t>
            </w:r>
            <w:r w:rsidR="00A53BF9">
              <w:rPr>
                <w:color w:val="000000"/>
                <w:sz w:val="20"/>
                <w:szCs w:val="20"/>
              </w:rPr>
              <w:t>.</w:t>
            </w:r>
          </w:p>
        </w:tc>
      </w:tr>
    </w:tbl>
    <w:p w14:paraId="3191C734" w14:textId="77777777" w:rsidR="00A27C73" w:rsidRDefault="00A27C73">
      <w:pPr>
        <w:rPr>
          <w:color w:val="000000"/>
        </w:rPr>
      </w:pPr>
    </w:p>
    <w:p w14:paraId="4093D7FB"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1" w:name="BKM_381762D2_1C03_4492_90F0_2C70F6C3A906"/>
      <w:bookmarkStart w:id="202" w:name="_Toc456614181"/>
      <w:bookmarkEnd w:id="201"/>
      <w:r>
        <w:rPr>
          <w:rFonts w:ascii="Arial" w:eastAsia="Arial" w:hAnsi="Arial" w:cs="Arial"/>
          <w:color w:val="000000"/>
          <w:sz w:val="28"/>
          <w:szCs w:val="28"/>
        </w:rPr>
        <w:t>BetaDistribution</w:t>
      </w:r>
      <w:bookmarkEnd w:id="202"/>
    </w:p>
    <w:p w14:paraId="02D18A9C" w14:textId="77777777" w:rsidR="00A27C73" w:rsidRDefault="00A27C73">
      <w:pPr>
        <w:rPr>
          <w:color w:val="000000"/>
        </w:rPr>
      </w:pPr>
    </w:p>
    <w:p w14:paraId="3BBF2EA8" w14:textId="77777777" w:rsidR="00A27C73" w:rsidRDefault="00A1638E">
      <w:pPr>
        <w:rPr>
          <w:color w:val="000000"/>
        </w:rPr>
      </w:pPr>
      <w:r>
        <w:rPr>
          <w:color w:val="000000"/>
          <w:sz w:val="20"/>
          <w:szCs w:val="20"/>
        </w:rPr>
        <w:t xml:space="preserve">The BetaDistribution class provides a sample from the beta distribution, which is a real distribution. The beta distribution can assume a wide variety of shapes and is often used as a rough model where real-life data is limited </w:t>
      </w:r>
    </w:p>
    <w:p w14:paraId="306DAE6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595A95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C8D8A5" w14:textId="77777777" w:rsidR="00A27C73" w:rsidRDefault="00A1638E">
            <w:pPr>
              <w:jc w:val="center"/>
              <w:rPr>
                <w:color w:val="000000"/>
                <w:sz w:val="20"/>
                <w:szCs w:val="20"/>
              </w:rPr>
            </w:pPr>
            <w:bookmarkStart w:id="203" w:name="BKM_0B80E166_4C39_4AC1_B07D_F6EA42F2A618"/>
            <w:bookmarkEnd w:id="20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2C1E5E" w14:textId="77777777" w:rsidR="00A27C73" w:rsidRDefault="00A1638E">
            <w:pPr>
              <w:jc w:val="center"/>
              <w:rPr>
                <w:color w:val="000000"/>
                <w:sz w:val="20"/>
                <w:szCs w:val="20"/>
              </w:rPr>
            </w:pPr>
            <w:r>
              <w:rPr>
                <w:color w:val="000000"/>
                <w:sz w:val="20"/>
                <w:szCs w:val="20"/>
              </w:rPr>
              <w:t>Description</w:t>
            </w:r>
          </w:p>
        </w:tc>
      </w:tr>
      <w:tr w:rsidR="00A27C73" w14:paraId="6F2458B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98DE9A9" w14:textId="77777777" w:rsidR="00A27C73" w:rsidRDefault="00A1638E">
            <w:pPr>
              <w:rPr>
                <w:color w:val="000000"/>
                <w:sz w:val="20"/>
                <w:szCs w:val="20"/>
              </w:rPr>
            </w:pPr>
            <w:r>
              <w:rPr>
                <w:color w:val="000000"/>
                <w:sz w:val="20"/>
                <w:szCs w:val="20"/>
              </w:rPr>
              <w:t>float :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49D2B0" w14:textId="77777777" w:rsidR="00A27C73" w:rsidRDefault="00A1638E">
            <w:pPr>
              <w:rPr>
                <w:color w:val="000000"/>
                <w:sz w:val="20"/>
                <w:szCs w:val="20"/>
              </w:rPr>
            </w:pPr>
            <w:r>
              <w:rPr>
                <w:color w:val="000000"/>
                <w:sz w:val="20"/>
                <w:szCs w:val="20"/>
              </w:rPr>
              <w:t>The shape value</w:t>
            </w:r>
            <w:r w:rsidR="00A53BF9">
              <w:rPr>
                <w:color w:val="000000"/>
                <w:sz w:val="20"/>
                <w:szCs w:val="20"/>
              </w:rPr>
              <w:t>.</w:t>
            </w:r>
          </w:p>
        </w:tc>
      </w:tr>
      <w:tr w:rsidR="00A27C73" w14:paraId="117701C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6B6553" w14:textId="77777777" w:rsidR="00A27C73" w:rsidRDefault="00A1638E">
            <w:pPr>
              <w:rPr>
                <w:color w:val="000000"/>
                <w:sz w:val="20"/>
                <w:szCs w:val="20"/>
              </w:rPr>
            </w:pPr>
            <w:bookmarkStart w:id="204" w:name="BKM_2B1B3B3C_4515_4F39_8974_7A4724A3E0C6"/>
            <w:bookmarkEnd w:id="204"/>
            <w:r>
              <w:rPr>
                <w:color w:val="000000"/>
                <w:sz w:val="20"/>
                <w:szCs w:val="20"/>
              </w:rPr>
              <w:t>float :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31B1811" w14:textId="77777777" w:rsidR="00A27C73" w:rsidRDefault="00A1638E">
            <w:pPr>
              <w:rPr>
                <w:color w:val="000000"/>
                <w:sz w:val="20"/>
                <w:szCs w:val="20"/>
              </w:rPr>
            </w:pPr>
            <w:r>
              <w:rPr>
                <w:color w:val="000000"/>
                <w:sz w:val="20"/>
                <w:szCs w:val="20"/>
              </w:rPr>
              <w:t>The scale value</w:t>
            </w:r>
            <w:r w:rsidR="00A53BF9">
              <w:rPr>
                <w:color w:val="000000"/>
                <w:sz w:val="20"/>
                <w:szCs w:val="20"/>
              </w:rPr>
              <w:t>.</w:t>
            </w:r>
          </w:p>
        </w:tc>
      </w:tr>
    </w:tbl>
    <w:p w14:paraId="1D8BA1E2" w14:textId="77777777" w:rsidR="00A27C73" w:rsidRDefault="00A27C73">
      <w:pPr>
        <w:rPr>
          <w:color w:val="000000"/>
        </w:rPr>
      </w:pPr>
    </w:p>
    <w:p w14:paraId="10CE213D"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5" w:name="BKM_D1956780_9BA9_472E_99A1_9C07720465BC"/>
      <w:bookmarkStart w:id="206" w:name="_Toc456614182"/>
      <w:bookmarkEnd w:id="205"/>
      <w:r>
        <w:rPr>
          <w:rFonts w:ascii="Arial" w:eastAsia="Arial" w:hAnsi="Arial" w:cs="Arial"/>
          <w:color w:val="000000"/>
          <w:sz w:val="28"/>
          <w:szCs w:val="28"/>
        </w:rPr>
        <w:t>BinomialDistribution</w:t>
      </w:r>
      <w:bookmarkEnd w:id="206"/>
    </w:p>
    <w:p w14:paraId="4EDDD53C" w14:textId="77777777" w:rsidR="00A27C73" w:rsidRDefault="00A27C73">
      <w:pPr>
        <w:rPr>
          <w:color w:val="000000"/>
        </w:rPr>
      </w:pPr>
    </w:p>
    <w:p w14:paraId="2F4A41DA" w14:textId="77777777" w:rsidR="00A27C73" w:rsidRDefault="00A1638E">
      <w:pPr>
        <w:rPr>
          <w:color w:val="000000"/>
        </w:rPr>
      </w:pPr>
      <w:r>
        <w:rPr>
          <w:color w:val="000000"/>
          <w:sz w:val="20"/>
          <w:szCs w:val="20"/>
        </w:rPr>
        <w:t xml:space="preserve">The BinomialDistribution class provides a sample from the binomial distribution, which is an integer distribution. It returns the expected number of successes, given a number of trials and a probability of success. For example, if light bulbs from a supplier are known to be 10% faulty, you could use the binomial distribution to estimate the number of faulty bulbs in a batch of five. </w:t>
      </w:r>
    </w:p>
    <w:p w14:paraId="4ECD26F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75DD9B28"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5D3C68" w14:textId="77777777" w:rsidR="00A27C73" w:rsidRDefault="00A1638E">
            <w:pPr>
              <w:jc w:val="center"/>
              <w:rPr>
                <w:color w:val="000000"/>
                <w:sz w:val="20"/>
                <w:szCs w:val="20"/>
              </w:rPr>
            </w:pPr>
            <w:bookmarkStart w:id="207" w:name="BKM_98F23566_8496_4FA2_AECF_95161CDA456F"/>
            <w:bookmarkEnd w:id="207"/>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6E337BA" w14:textId="77777777" w:rsidR="00A27C73" w:rsidRDefault="00A1638E">
            <w:pPr>
              <w:jc w:val="center"/>
              <w:rPr>
                <w:color w:val="000000"/>
                <w:sz w:val="20"/>
                <w:szCs w:val="20"/>
              </w:rPr>
            </w:pPr>
            <w:r>
              <w:rPr>
                <w:color w:val="000000"/>
                <w:sz w:val="20"/>
                <w:szCs w:val="20"/>
              </w:rPr>
              <w:t>Description</w:t>
            </w:r>
          </w:p>
        </w:tc>
      </w:tr>
      <w:tr w:rsidR="00A27C73" w14:paraId="1F8C153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1963D66" w14:textId="77777777" w:rsidR="00A27C73" w:rsidRDefault="00A1638E">
            <w:pPr>
              <w:rPr>
                <w:color w:val="000000"/>
                <w:sz w:val="20"/>
                <w:szCs w:val="20"/>
              </w:rPr>
            </w:pPr>
            <w:r>
              <w:rPr>
                <w:color w:val="000000"/>
                <w:sz w:val="20"/>
                <w:szCs w:val="20"/>
              </w:rPr>
              <w:t>float :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BE533D" w14:textId="77777777" w:rsidR="00A27C73" w:rsidRDefault="00A1638E">
            <w:pPr>
              <w:rPr>
                <w:color w:val="000000"/>
                <w:sz w:val="20"/>
                <w:szCs w:val="20"/>
              </w:rPr>
            </w:pPr>
            <w:r>
              <w:rPr>
                <w:color w:val="000000"/>
                <w:sz w:val="20"/>
                <w:szCs w:val="20"/>
              </w:rPr>
              <w:t>The probability of success</w:t>
            </w:r>
            <w:r w:rsidR="00A53BF9">
              <w:rPr>
                <w:color w:val="000000"/>
                <w:sz w:val="20"/>
                <w:szCs w:val="20"/>
              </w:rPr>
              <w:t>.</w:t>
            </w:r>
          </w:p>
        </w:tc>
      </w:tr>
      <w:tr w:rsidR="00A27C73" w14:paraId="37EBD9D1"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C15BDF5" w14:textId="77777777" w:rsidR="00A27C73" w:rsidRDefault="00A1638E">
            <w:pPr>
              <w:rPr>
                <w:color w:val="000000"/>
                <w:sz w:val="20"/>
                <w:szCs w:val="20"/>
              </w:rPr>
            </w:pPr>
            <w:bookmarkStart w:id="208" w:name="BKM_3A32F432_2A1D_4BB8_9456_F9DBB73AF883"/>
            <w:bookmarkEnd w:id="208"/>
            <w:r>
              <w:rPr>
                <w:color w:val="000000"/>
                <w:sz w:val="20"/>
                <w:szCs w:val="20"/>
              </w:rPr>
              <w:t>long : trials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92552F2" w14:textId="77777777" w:rsidR="00A27C73" w:rsidRDefault="00A1638E">
            <w:pPr>
              <w:rPr>
                <w:color w:val="000000"/>
                <w:sz w:val="20"/>
                <w:szCs w:val="20"/>
              </w:rPr>
            </w:pPr>
            <w:r>
              <w:rPr>
                <w:color w:val="000000"/>
                <w:sz w:val="20"/>
                <w:szCs w:val="20"/>
              </w:rPr>
              <w:t>The number of trials</w:t>
            </w:r>
            <w:r w:rsidR="00A53BF9">
              <w:rPr>
                <w:color w:val="000000"/>
                <w:sz w:val="20"/>
                <w:szCs w:val="20"/>
              </w:rPr>
              <w:t>.</w:t>
            </w:r>
          </w:p>
        </w:tc>
      </w:tr>
    </w:tbl>
    <w:p w14:paraId="6E1000D6" w14:textId="77777777" w:rsidR="00A27C73" w:rsidRDefault="00A27C73">
      <w:pPr>
        <w:rPr>
          <w:color w:val="000000"/>
        </w:rPr>
      </w:pPr>
    </w:p>
    <w:p w14:paraId="76FD10B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09" w:name="BKM_850AC3D6_4698_4BC5_9073_25618A674864"/>
      <w:bookmarkStart w:id="210" w:name="_Toc456614183"/>
      <w:bookmarkEnd w:id="209"/>
      <w:r>
        <w:rPr>
          <w:rFonts w:ascii="Arial" w:eastAsia="Arial" w:hAnsi="Arial" w:cs="Arial"/>
          <w:color w:val="000000"/>
          <w:sz w:val="28"/>
          <w:szCs w:val="28"/>
        </w:rPr>
        <w:t>ErlangDistribution</w:t>
      </w:r>
      <w:bookmarkEnd w:id="210"/>
    </w:p>
    <w:p w14:paraId="657844BA" w14:textId="77777777" w:rsidR="00A27C73" w:rsidRDefault="00A27C73">
      <w:pPr>
        <w:rPr>
          <w:color w:val="000000"/>
        </w:rPr>
      </w:pPr>
    </w:p>
    <w:p w14:paraId="51F18F93" w14:textId="77777777" w:rsidR="00A27C73" w:rsidRDefault="00A1638E">
      <w:pPr>
        <w:rPr>
          <w:color w:val="000000"/>
          <w:sz w:val="20"/>
          <w:szCs w:val="20"/>
        </w:rPr>
      </w:pPr>
      <w:r>
        <w:rPr>
          <w:color w:val="000000"/>
          <w:sz w:val="20"/>
          <w:szCs w:val="20"/>
        </w:rPr>
        <w:t xml:space="preserve">The ErlangDistribution class provides a sample from an ERLANG K distribution, which is a real distribution. The Erlang is a family of distributions: it has a different curve depending on the value of the K parameter. </w:t>
      </w:r>
    </w:p>
    <w:p w14:paraId="3B1DEBD8" w14:textId="77777777" w:rsidR="00A27C73" w:rsidRDefault="00A27C73">
      <w:pPr>
        <w:rPr>
          <w:color w:val="000000"/>
          <w:sz w:val="20"/>
          <w:szCs w:val="20"/>
        </w:rPr>
      </w:pPr>
    </w:p>
    <w:p w14:paraId="05ED9776" w14:textId="77777777" w:rsidR="00A27C73" w:rsidRDefault="00A1638E">
      <w:pPr>
        <w:rPr>
          <w:color w:val="000000"/>
          <w:sz w:val="20"/>
          <w:szCs w:val="20"/>
        </w:rPr>
      </w:pPr>
      <w:r>
        <w:rPr>
          <w:color w:val="000000"/>
          <w:sz w:val="20"/>
          <w:szCs w:val="20"/>
        </w:rPr>
        <w:t xml:space="preserve">When K = 1, the Erlang distribution is identical to the </w:t>
      </w:r>
      <w:r>
        <w:rPr>
          <w:b/>
          <w:color w:val="000000"/>
          <w:sz w:val="20"/>
          <w:szCs w:val="20"/>
        </w:rPr>
        <w:t>negative exponential</w:t>
      </w:r>
      <w:r>
        <w:rPr>
          <w:color w:val="000000"/>
          <w:sz w:val="20"/>
          <w:szCs w:val="20"/>
        </w:rPr>
        <w:t xml:space="preserve"> distribution (this is because it is based on the sum of K samples from a negative exponential distribution with the same mean). </w:t>
      </w:r>
    </w:p>
    <w:p w14:paraId="06D8431E" w14:textId="77777777" w:rsidR="00A27C73" w:rsidRDefault="00A27C73">
      <w:pPr>
        <w:rPr>
          <w:color w:val="000000"/>
          <w:sz w:val="20"/>
          <w:szCs w:val="20"/>
        </w:rPr>
      </w:pPr>
    </w:p>
    <w:p w14:paraId="319380AF" w14:textId="77777777" w:rsidR="00A27C73" w:rsidRDefault="00A1638E">
      <w:pPr>
        <w:rPr>
          <w:color w:val="000000"/>
          <w:sz w:val="20"/>
          <w:szCs w:val="20"/>
        </w:rPr>
      </w:pPr>
      <w:r>
        <w:rPr>
          <w:color w:val="000000"/>
          <w:sz w:val="20"/>
          <w:szCs w:val="20"/>
        </w:rPr>
        <w:t xml:space="preserve">When K = 2, the Erlang distribution is a bell-shaped distribution, strongly skewed to the left (similar in shape to the </w:t>
      </w:r>
      <w:r>
        <w:rPr>
          <w:b/>
          <w:color w:val="000000"/>
          <w:sz w:val="20"/>
          <w:szCs w:val="20"/>
        </w:rPr>
        <w:t>Log Normal</w:t>
      </w:r>
      <w:r>
        <w:rPr>
          <w:color w:val="000000"/>
          <w:sz w:val="20"/>
          <w:szCs w:val="20"/>
        </w:rPr>
        <w:t xml:space="preserve"> distribution). </w:t>
      </w:r>
    </w:p>
    <w:p w14:paraId="02BC888D" w14:textId="77777777" w:rsidR="00A27C73" w:rsidRDefault="00A27C73">
      <w:pPr>
        <w:rPr>
          <w:color w:val="000000"/>
          <w:sz w:val="20"/>
          <w:szCs w:val="20"/>
        </w:rPr>
      </w:pPr>
    </w:p>
    <w:p w14:paraId="15CF4DEF" w14:textId="77777777" w:rsidR="00A27C73" w:rsidRDefault="00A1638E">
      <w:pPr>
        <w:rPr>
          <w:color w:val="000000"/>
          <w:sz w:val="20"/>
          <w:szCs w:val="20"/>
        </w:rPr>
      </w:pPr>
      <w:r>
        <w:rPr>
          <w:color w:val="000000"/>
          <w:sz w:val="20"/>
          <w:szCs w:val="20"/>
        </w:rPr>
        <w:t xml:space="preserve">When K is larger than 2, the Erlang distribution starts to resemble the </w:t>
      </w:r>
      <w:r>
        <w:rPr>
          <w:b/>
          <w:color w:val="000000"/>
          <w:sz w:val="20"/>
          <w:szCs w:val="20"/>
        </w:rPr>
        <w:t>normal</w:t>
      </w:r>
      <w:r>
        <w:rPr>
          <w:color w:val="000000"/>
          <w:sz w:val="20"/>
          <w:szCs w:val="20"/>
        </w:rPr>
        <w:t xml:space="preserve"> distribution.</w:t>
      </w:r>
    </w:p>
    <w:p w14:paraId="4CED92F5" w14:textId="77777777" w:rsidR="00A27C73" w:rsidRDefault="00A27C73">
      <w:pPr>
        <w:rPr>
          <w:color w:val="000000"/>
          <w:sz w:val="20"/>
          <w:szCs w:val="20"/>
        </w:rPr>
      </w:pPr>
    </w:p>
    <w:p w14:paraId="512B9646" w14:textId="77777777" w:rsidR="00A27C73" w:rsidRDefault="00A1638E">
      <w:pPr>
        <w:rPr>
          <w:color w:val="000000"/>
          <w:sz w:val="20"/>
          <w:szCs w:val="20"/>
        </w:rPr>
      </w:pPr>
      <w:r>
        <w:rPr>
          <w:color w:val="000000"/>
          <w:sz w:val="20"/>
          <w:szCs w:val="20"/>
        </w:rPr>
        <w:t xml:space="preserve">However, unlike the </w:t>
      </w:r>
      <w:r>
        <w:rPr>
          <w:b/>
          <w:color w:val="000000"/>
          <w:sz w:val="20"/>
          <w:szCs w:val="20"/>
        </w:rPr>
        <w:t>Normal</w:t>
      </w:r>
      <w:r>
        <w:rPr>
          <w:color w:val="000000"/>
          <w:sz w:val="20"/>
          <w:szCs w:val="20"/>
        </w:rPr>
        <w:t xml:space="preserve"> or </w:t>
      </w:r>
      <w:r>
        <w:rPr>
          <w:b/>
          <w:color w:val="000000"/>
          <w:sz w:val="20"/>
          <w:szCs w:val="20"/>
        </w:rPr>
        <w:t>Log Normal</w:t>
      </w:r>
      <w:r>
        <w:rPr>
          <w:color w:val="000000"/>
          <w:sz w:val="20"/>
          <w:szCs w:val="20"/>
        </w:rPr>
        <w:t xml:space="preserve"> distributions, the </w:t>
      </w:r>
      <w:r>
        <w:rPr>
          <w:b/>
          <w:color w:val="000000"/>
          <w:sz w:val="20"/>
          <w:szCs w:val="20"/>
        </w:rPr>
        <w:t>Erlang</w:t>
      </w:r>
      <w:r>
        <w:rPr>
          <w:color w:val="000000"/>
          <w:sz w:val="20"/>
          <w:szCs w:val="20"/>
        </w:rPr>
        <w:t xml:space="preserve"> distribution is characterized by its mean alone.</w:t>
      </w:r>
    </w:p>
    <w:p w14:paraId="1030CA08" w14:textId="77777777" w:rsidR="00A27C73" w:rsidRDefault="00A1638E">
      <w:pPr>
        <w:rPr>
          <w:color w:val="000000"/>
          <w:sz w:val="20"/>
          <w:szCs w:val="20"/>
        </w:rPr>
      </w:pPr>
      <w:r>
        <w:rPr>
          <w:color w:val="000000"/>
          <w:sz w:val="20"/>
          <w:szCs w:val="20"/>
        </w:rPr>
        <w:lastRenderedPageBreak/>
        <w:t>You can use the Erlang distribution for sensitivity analysis by changing the K parameter (for example, for testing the effect of stoppages). Low K values cause maximum chaos, while high K values reduce chaos.</w:t>
      </w:r>
    </w:p>
    <w:p w14:paraId="3AC35D23" w14:textId="77777777" w:rsidR="00A27C73" w:rsidRDefault="00A27C73">
      <w:pPr>
        <w:rPr>
          <w:color w:val="000000"/>
        </w:rPr>
      </w:pPr>
    </w:p>
    <w:p w14:paraId="73D8E573"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5309DA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2E74F88" w14:textId="77777777" w:rsidR="00A27C73" w:rsidRDefault="00A1638E">
            <w:pPr>
              <w:jc w:val="center"/>
              <w:rPr>
                <w:color w:val="000000"/>
                <w:sz w:val="20"/>
                <w:szCs w:val="20"/>
              </w:rPr>
            </w:pPr>
            <w:bookmarkStart w:id="211" w:name="BKM_92912832_FB90_482D_BD8D_4EA1749DDB49"/>
            <w:bookmarkEnd w:id="211"/>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E2FDD4" w14:textId="77777777" w:rsidR="00A27C73" w:rsidRDefault="00A1638E">
            <w:pPr>
              <w:jc w:val="center"/>
              <w:rPr>
                <w:color w:val="000000"/>
                <w:sz w:val="20"/>
                <w:szCs w:val="20"/>
              </w:rPr>
            </w:pPr>
            <w:r>
              <w:rPr>
                <w:color w:val="000000"/>
                <w:sz w:val="20"/>
                <w:szCs w:val="20"/>
              </w:rPr>
              <w:t>Description</w:t>
            </w:r>
          </w:p>
        </w:tc>
      </w:tr>
      <w:tr w:rsidR="00A27C73" w14:paraId="178325E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51D2898"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AAB4501"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4B96137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5125F2" w14:textId="77777777" w:rsidR="00A27C73" w:rsidRDefault="00A1638E">
            <w:pPr>
              <w:rPr>
                <w:color w:val="000000"/>
                <w:sz w:val="20"/>
                <w:szCs w:val="20"/>
              </w:rPr>
            </w:pPr>
            <w:bookmarkStart w:id="212" w:name="BKM_C490616D_669C_4736_B613_D2B60EEB99C0"/>
            <w:bookmarkEnd w:id="212"/>
            <w:r>
              <w:rPr>
                <w:color w:val="000000"/>
                <w:sz w:val="20"/>
                <w:szCs w:val="20"/>
              </w:rPr>
              <w:t>long : k</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D297C65" w14:textId="77777777" w:rsidR="00A27C73" w:rsidRDefault="00A1638E">
            <w:pPr>
              <w:rPr>
                <w:color w:val="000000"/>
                <w:sz w:val="20"/>
                <w:szCs w:val="20"/>
              </w:rPr>
            </w:pPr>
            <w:r>
              <w:rPr>
                <w:color w:val="000000"/>
                <w:sz w:val="20"/>
                <w:szCs w:val="20"/>
              </w:rPr>
              <w:t>The K Value</w:t>
            </w:r>
            <w:r w:rsidR="00A53BF9">
              <w:rPr>
                <w:color w:val="000000"/>
                <w:sz w:val="20"/>
                <w:szCs w:val="20"/>
              </w:rPr>
              <w:t>.</w:t>
            </w:r>
          </w:p>
        </w:tc>
      </w:tr>
    </w:tbl>
    <w:p w14:paraId="5775C832" w14:textId="77777777" w:rsidR="00A27C73" w:rsidRDefault="00A27C73">
      <w:pPr>
        <w:rPr>
          <w:color w:val="000000"/>
        </w:rPr>
      </w:pPr>
    </w:p>
    <w:p w14:paraId="5C8E0BB1"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3" w:name="BKM_76FCFA44_FE7A_4503_9525_92CA9B49F246"/>
      <w:bookmarkStart w:id="214" w:name="_Toc456614184"/>
      <w:bookmarkEnd w:id="213"/>
      <w:r>
        <w:rPr>
          <w:rFonts w:ascii="Arial" w:eastAsia="Arial" w:hAnsi="Arial" w:cs="Arial"/>
          <w:color w:val="000000"/>
          <w:sz w:val="28"/>
          <w:szCs w:val="28"/>
        </w:rPr>
        <w:t>GammaDistribution</w:t>
      </w:r>
      <w:bookmarkEnd w:id="214"/>
    </w:p>
    <w:p w14:paraId="506363DC" w14:textId="77777777" w:rsidR="00A27C73" w:rsidRDefault="00A27C73">
      <w:pPr>
        <w:rPr>
          <w:color w:val="000000"/>
        </w:rPr>
      </w:pPr>
    </w:p>
    <w:p w14:paraId="0FFAD19B" w14:textId="77777777" w:rsidR="00A27C73" w:rsidRDefault="00A1638E">
      <w:pPr>
        <w:rPr>
          <w:color w:val="000000"/>
        </w:rPr>
      </w:pPr>
      <w:r>
        <w:rPr>
          <w:color w:val="000000"/>
          <w:sz w:val="20"/>
          <w:szCs w:val="20"/>
        </w:rPr>
        <w:t>The GammaDistribution class provides a sample from the gamma distribution, which is a real distribution. It returns a sample from the distribution with a specified shape and scale.</w:t>
      </w:r>
    </w:p>
    <w:p w14:paraId="2447E341"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2DBF09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E5F413" w14:textId="77777777" w:rsidR="00A27C73" w:rsidRDefault="00A1638E">
            <w:pPr>
              <w:jc w:val="center"/>
              <w:rPr>
                <w:color w:val="000000"/>
                <w:sz w:val="20"/>
                <w:szCs w:val="20"/>
              </w:rPr>
            </w:pPr>
            <w:bookmarkStart w:id="215" w:name="BKM_C46CA9E3_BAC9_4CDB_8C48_BE566E1A3D1C"/>
            <w:bookmarkEnd w:id="215"/>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4D17756" w14:textId="77777777" w:rsidR="00A27C73" w:rsidRDefault="00A1638E">
            <w:pPr>
              <w:jc w:val="center"/>
              <w:rPr>
                <w:color w:val="000000"/>
                <w:sz w:val="20"/>
                <w:szCs w:val="20"/>
              </w:rPr>
            </w:pPr>
            <w:r>
              <w:rPr>
                <w:color w:val="000000"/>
                <w:sz w:val="20"/>
                <w:szCs w:val="20"/>
              </w:rPr>
              <w:t>Description</w:t>
            </w:r>
          </w:p>
        </w:tc>
      </w:tr>
      <w:tr w:rsidR="00A27C73" w14:paraId="49C927B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AA99C3C" w14:textId="77777777" w:rsidR="00A27C73" w:rsidRDefault="00A1638E">
            <w:pPr>
              <w:rPr>
                <w:color w:val="000000"/>
                <w:sz w:val="20"/>
                <w:szCs w:val="20"/>
              </w:rPr>
            </w:pPr>
            <w:r>
              <w:rPr>
                <w:color w:val="000000"/>
                <w:sz w:val="20"/>
                <w:szCs w:val="20"/>
              </w:rPr>
              <w:t>float :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DB794C" w14:textId="77777777" w:rsidR="00A27C73" w:rsidRDefault="00A1638E">
            <w:pPr>
              <w:rPr>
                <w:color w:val="000000"/>
                <w:sz w:val="20"/>
                <w:szCs w:val="20"/>
              </w:rPr>
            </w:pPr>
            <w:r>
              <w:rPr>
                <w:color w:val="000000"/>
                <w:sz w:val="20"/>
                <w:szCs w:val="20"/>
              </w:rPr>
              <w:t>The shape value</w:t>
            </w:r>
            <w:r w:rsidR="00A53BF9">
              <w:rPr>
                <w:color w:val="000000"/>
                <w:sz w:val="20"/>
                <w:szCs w:val="20"/>
              </w:rPr>
              <w:t>.</w:t>
            </w:r>
          </w:p>
        </w:tc>
      </w:tr>
      <w:tr w:rsidR="00A27C73" w14:paraId="17AD42D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0629F1" w14:textId="77777777" w:rsidR="00A27C73" w:rsidRDefault="00A1638E">
            <w:pPr>
              <w:rPr>
                <w:color w:val="000000"/>
                <w:sz w:val="20"/>
                <w:szCs w:val="20"/>
              </w:rPr>
            </w:pPr>
            <w:bookmarkStart w:id="216" w:name="BKM_7B0FC8E5_0527_45AB_9CAA_9C2CA6E1741F"/>
            <w:bookmarkEnd w:id="216"/>
            <w:r>
              <w:rPr>
                <w:color w:val="000000"/>
                <w:sz w:val="20"/>
                <w:szCs w:val="20"/>
              </w:rPr>
              <w:t>float :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83E9CE" w14:textId="77777777" w:rsidR="00A27C73" w:rsidRDefault="00A1638E">
            <w:pPr>
              <w:rPr>
                <w:color w:val="000000"/>
                <w:sz w:val="20"/>
                <w:szCs w:val="20"/>
              </w:rPr>
            </w:pPr>
            <w:r>
              <w:rPr>
                <w:color w:val="000000"/>
                <w:sz w:val="20"/>
                <w:szCs w:val="20"/>
              </w:rPr>
              <w:t>The scale value</w:t>
            </w:r>
            <w:r w:rsidR="00A53BF9">
              <w:rPr>
                <w:color w:val="000000"/>
                <w:sz w:val="20"/>
                <w:szCs w:val="20"/>
              </w:rPr>
              <w:t>.</w:t>
            </w:r>
          </w:p>
        </w:tc>
      </w:tr>
    </w:tbl>
    <w:p w14:paraId="6CEA75D1" w14:textId="77777777" w:rsidR="00A27C73" w:rsidRDefault="00A27C73">
      <w:pPr>
        <w:rPr>
          <w:color w:val="000000"/>
        </w:rPr>
      </w:pPr>
    </w:p>
    <w:p w14:paraId="79B6BDD8"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17" w:name="BKM_1F2E413F_EA00_4AC9_9102_5828BA0590E1"/>
      <w:bookmarkStart w:id="218" w:name="_Toc456614185"/>
      <w:bookmarkEnd w:id="217"/>
      <w:r>
        <w:rPr>
          <w:rFonts w:ascii="Arial" w:eastAsia="Arial" w:hAnsi="Arial" w:cs="Arial"/>
          <w:color w:val="000000"/>
          <w:sz w:val="28"/>
          <w:szCs w:val="28"/>
        </w:rPr>
        <w:t>LogNormalDistribution</w:t>
      </w:r>
      <w:bookmarkEnd w:id="218"/>
    </w:p>
    <w:p w14:paraId="729E0F76" w14:textId="77777777" w:rsidR="00A27C73" w:rsidRDefault="00A27C73">
      <w:pPr>
        <w:rPr>
          <w:color w:val="000000"/>
        </w:rPr>
      </w:pPr>
    </w:p>
    <w:p w14:paraId="34C415C8" w14:textId="77777777" w:rsidR="00A27C73" w:rsidRDefault="00A1638E">
      <w:pPr>
        <w:rPr>
          <w:color w:val="000000"/>
          <w:sz w:val="20"/>
          <w:szCs w:val="20"/>
        </w:rPr>
      </w:pPr>
      <w:r>
        <w:rPr>
          <w:color w:val="000000"/>
          <w:sz w:val="20"/>
          <w:szCs w:val="20"/>
        </w:rPr>
        <w:t xml:space="preserve">The LogNormalDistribution class provides a sample from a Log Normal distribution, which is a real distribution. It is a bell-shaped distribution, strongly skewed to the right. </w:t>
      </w:r>
    </w:p>
    <w:p w14:paraId="6184737E" w14:textId="77777777" w:rsidR="00A27C73" w:rsidRDefault="00A27C73">
      <w:pPr>
        <w:rPr>
          <w:color w:val="000000"/>
          <w:sz w:val="20"/>
          <w:szCs w:val="20"/>
        </w:rPr>
      </w:pPr>
    </w:p>
    <w:p w14:paraId="314FA0CF" w14:textId="77777777" w:rsidR="00A27C73" w:rsidRDefault="00A1638E">
      <w:pPr>
        <w:rPr>
          <w:color w:val="000000"/>
          <w:sz w:val="20"/>
          <w:szCs w:val="20"/>
        </w:rPr>
      </w:pPr>
      <w:r>
        <w:rPr>
          <w:color w:val="000000"/>
          <w:sz w:val="20"/>
          <w:szCs w:val="20"/>
        </w:rPr>
        <w:t xml:space="preserve">Data is said to come from a log normal distribution if the logarithms of the sample values follow a normal distribution. </w:t>
      </w:r>
    </w:p>
    <w:p w14:paraId="56D8FE96" w14:textId="77777777" w:rsidR="00A27C73" w:rsidRDefault="00A27C73">
      <w:pPr>
        <w:rPr>
          <w:color w:val="000000"/>
        </w:rPr>
      </w:pPr>
    </w:p>
    <w:p w14:paraId="5DABB51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4947FA7"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F4EB262" w14:textId="77777777" w:rsidR="00A27C73" w:rsidRDefault="00A1638E">
            <w:pPr>
              <w:jc w:val="center"/>
              <w:rPr>
                <w:color w:val="000000"/>
                <w:sz w:val="20"/>
                <w:szCs w:val="20"/>
              </w:rPr>
            </w:pPr>
            <w:bookmarkStart w:id="219" w:name="BKM_9098D4A3_ABDE_4348_B5A0_A6305D840E9F"/>
            <w:bookmarkEnd w:id="21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91E2595" w14:textId="77777777" w:rsidR="00A27C73" w:rsidRDefault="00A1638E">
            <w:pPr>
              <w:jc w:val="center"/>
              <w:rPr>
                <w:color w:val="000000"/>
                <w:sz w:val="20"/>
                <w:szCs w:val="20"/>
              </w:rPr>
            </w:pPr>
            <w:r>
              <w:rPr>
                <w:color w:val="000000"/>
                <w:sz w:val="20"/>
                <w:szCs w:val="20"/>
              </w:rPr>
              <w:t>Description</w:t>
            </w:r>
          </w:p>
        </w:tc>
      </w:tr>
      <w:tr w:rsidR="00A27C73" w14:paraId="4D1321B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F1D7D3"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F18F4D"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1E764DE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0036EC" w14:textId="77777777" w:rsidR="00A27C73" w:rsidRDefault="00A1638E">
            <w:pPr>
              <w:rPr>
                <w:color w:val="000000"/>
                <w:sz w:val="20"/>
                <w:szCs w:val="20"/>
              </w:rPr>
            </w:pPr>
            <w:bookmarkStart w:id="220" w:name="BKM_ED2EE4BF_8900_4010_8893_129141958C1A"/>
            <w:bookmarkEnd w:id="220"/>
            <w:r>
              <w:rPr>
                <w:color w:val="000000"/>
                <w:sz w:val="20"/>
                <w:szCs w:val="20"/>
              </w:rPr>
              <w:t>float : standardDeviation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D4801B6" w14:textId="77777777" w:rsidR="00A27C73" w:rsidRDefault="00A1638E">
            <w:pPr>
              <w:rPr>
                <w:color w:val="000000"/>
                <w:sz w:val="20"/>
                <w:szCs w:val="20"/>
              </w:rPr>
            </w:pPr>
            <w:r>
              <w:rPr>
                <w:color w:val="000000"/>
                <w:sz w:val="20"/>
                <w:szCs w:val="20"/>
              </w:rPr>
              <w:t>The standard deviation value</w:t>
            </w:r>
            <w:r w:rsidR="00A53BF9">
              <w:rPr>
                <w:color w:val="000000"/>
                <w:sz w:val="20"/>
                <w:szCs w:val="20"/>
              </w:rPr>
              <w:t>.</w:t>
            </w:r>
          </w:p>
        </w:tc>
      </w:tr>
    </w:tbl>
    <w:p w14:paraId="3B9765E5" w14:textId="77777777" w:rsidR="00A27C73" w:rsidRDefault="00A27C73">
      <w:pPr>
        <w:rPr>
          <w:color w:val="000000"/>
        </w:rPr>
      </w:pPr>
    </w:p>
    <w:p w14:paraId="3A2CC6E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1" w:name="BKM_25C66961_44ED_4C55_8CE6_E77AC10DE72A"/>
      <w:bookmarkStart w:id="222" w:name="_Toc456614186"/>
      <w:bookmarkEnd w:id="221"/>
      <w:r>
        <w:rPr>
          <w:rFonts w:ascii="Arial" w:eastAsia="Arial" w:hAnsi="Arial" w:cs="Arial"/>
          <w:color w:val="000000"/>
          <w:sz w:val="28"/>
          <w:szCs w:val="28"/>
        </w:rPr>
        <w:t>NegativeExponentialDistribution</w:t>
      </w:r>
      <w:bookmarkEnd w:id="222"/>
    </w:p>
    <w:p w14:paraId="62D7550C" w14:textId="77777777" w:rsidR="00A27C73" w:rsidRDefault="00A27C73">
      <w:pPr>
        <w:rPr>
          <w:color w:val="000000"/>
        </w:rPr>
      </w:pPr>
    </w:p>
    <w:p w14:paraId="79E691FC" w14:textId="77777777" w:rsidR="00A27C73" w:rsidRDefault="00A1638E">
      <w:pPr>
        <w:rPr>
          <w:color w:val="000000"/>
        </w:rPr>
      </w:pPr>
      <w:r>
        <w:rPr>
          <w:color w:val="000000"/>
          <w:sz w:val="20"/>
          <w:szCs w:val="20"/>
        </w:rPr>
        <w:t>The NegativeExponentialDistribution class provides a sample from the Negative Exponential distribution, which is a real distribution. It may be thought of as the complement of the Poisson distribution.</w:t>
      </w:r>
    </w:p>
    <w:p w14:paraId="1D7B6E94"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4D42D4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4DEB53" w14:textId="77777777" w:rsidR="00A27C73" w:rsidRDefault="00A1638E">
            <w:pPr>
              <w:jc w:val="center"/>
              <w:rPr>
                <w:color w:val="000000"/>
                <w:sz w:val="20"/>
                <w:szCs w:val="20"/>
              </w:rPr>
            </w:pPr>
            <w:bookmarkStart w:id="223" w:name="BKM_C8EAE354_765F_4CB3_80B4_1B26BC094CAD"/>
            <w:bookmarkEnd w:id="22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F499488" w14:textId="77777777" w:rsidR="00A27C73" w:rsidRDefault="00A1638E">
            <w:pPr>
              <w:jc w:val="center"/>
              <w:rPr>
                <w:color w:val="000000"/>
                <w:sz w:val="20"/>
                <w:szCs w:val="20"/>
              </w:rPr>
            </w:pPr>
            <w:r>
              <w:rPr>
                <w:color w:val="000000"/>
                <w:sz w:val="20"/>
                <w:szCs w:val="20"/>
              </w:rPr>
              <w:t>Description</w:t>
            </w:r>
          </w:p>
        </w:tc>
      </w:tr>
      <w:tr w:rsidR="00A27C73" w14:paraId="79F6363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D8D63B"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9F5114"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bl>
    <w:p w14:paraId="758AE6E5" w14:textId="77777777" w:rsidR="00A27C73" w:rsidRDefault="00A27C73">
      <w:pPr>
        <w:rPr>
          <w:color w:val="000000"/>
        </w:rPr>
      </w:pPr>
    </w:p>
    <w:p w14:paraId="6CC8D666" w14:textId="77777777" w:rsidR="002A2036" w:rsidRDefault="002A2036">
      <w:pPr>
        <w:rPr>
          <w:b/>
          <w:color w:val="000000"/>
          <w:sz w:val="28"/>
          <w:szCs w:val="28"/>
        </w:rPr>
      </w:pPr>
      <w:bookmarkStart w:id="224" w:name="BKM_8093EEA3_1574_404F_940C_424EE3A1E80E"/>
      <w:bookmarkEnd w:id="224"/>
      <w:r>
        <w:rPr>
          <w:color w:val="000000"/>
          <w:sz w:val="28"/>
          <w:szCs w:val="28"/>
        </w:rPr>
        <w:br w:type="page"/>
      </w:r>
    </w:p>
    <w:p w14:paraId="6FD606F4"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5" w:name="_Toc456614187"/>
      <w:r>
        <w:rPr>
          <w:rFonts w:ascii="Arial" w:eastAsia="Arial" w:hAnsi="Arial" w:cs="Arial"/>
          <w:color w:val="000000"/>
          <w:sz w:val="28"/>
          <w:szCs w:val="28"/>
        </w:rPr>
        <w:lastRenderedPageBreak/>
        <w:t>NormalDistribution</w:t>
      </w:r>
      <w:bookmarkEnd w:id="225"/>
    </w:p>
    <w:p w14:paraId="00D5C13F" w14:textId="77777777" w:rsidR="00A27C73" w:rsidRDefault="00A27C73">
      <w:pPr>
        <w:rPr>
          <w:color w:val="000000"/>
        </w:rPr>
      </w:pPr>
    </w:p>
    <w:p w14:paraId="23633214" w14:textId="77777777" w:rsidR="00A27C73" w:rsidRDefault="00A1638E">
      <w:pPr>
        <w:rPr>
          <w:color w:val="000000"/>
        </w:rPr>
      </w:pPr>
      <w:r>
        <w:rPr>
          <w:color w:val="000000"/>
          <w:sz w:val="20"/>
          <w:szCs w:val="20"/>
        </w:rPr>
        <w:t>The NormalDistribution class provides a sample from the Normal distribution, which is a real distribution. This is one of the most common distributions in nature, and has a symmetrical bell-shaped curve. It is useful for modeling situations where values are evenly distributed around a mean.</w:t>
      </w:r>
    </w:p>
    <w:p w14:paraId="2F84F8D8"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CD5F59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B4B31B4" w14:textId="77777777" w:rsidR="00A27C73" w:rsidRDefault="00A1638E">
            <w:pPr>
              <w:jc w:val="center"/>
              <w:rPr>
                <w:color w:val="000000"/>
                <w:sz w:val="20"/>
                <w:szCs w:val="20"/>
              </w:rPr>
            </w:pPr>
            <w:bookmarkStart w:id="226" w:name="BKM_5DA1EBAB_4261_4540_9186_15CC3C5613E7"/>
            <w:bookmarkEnd w:id="22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EBE7D34" w14:textId="77777777" w:rsidR="00A27C73" w:rsidRDefault="00A1638E">
            <w:pPr>
              <w:jc w:val="center"/>
              <w:rPr>
                <w:color w:val="000000"/>
                <w:sz w:val="20"/>
                <w:szCs w:val="20"/>
              </w:rPr>
            </w:pPr>
            <w:r>
              <w:rPr>
                <w:color w:val="000000"/>
                <w:sz w:val="20"/>
                <w:szCs w:val="20"/>
              </w:rPr>
              <w:t>Description</w:t>
            </w:r>
          </w:p>
        </w:tc>
      </w:tr>
      <w:tr w:rsidR="00A27C73" w14:paraId="0E921EEE"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3A8A51"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BD8FDEC"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3D14D203"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B93BEC" w14:textId="77777777" w:rsidR="00A27C73" w:rsidRDefault="00A1638E">
            <w:pPr>
              <w:rPr>
                <w:color w:val="000000"/>
                <w:sz w:val="20"/>
                <w:szCs w:val="20"/>
              </w:rPr>
            </w:pPr>
            <w:bookmarkStart w:id="227" w:name="BKM_0749E224_E334_40AE_915F_5BCC479BBD50"/>
            <w:bookmarkEnd w:id="227"/>
            <w:r>
              <w:rPr>
                <w:color w:val="000000"/>
                <w:sz w:val="20"/>
                <w:szCs w:val="20"/>
              </w:rPr>
              <w:t>float : standardDeviation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B3C8DB2" w14:textId="77777777" w:rsidR="00A27C73" w:rsidRDefault="00A1638E">
            <w:pPr>
              <w:rPr>
                <w:color w:val="000000"/>
                <w:sz w:val="20"/>
                <w:szCs w:val="20"/>
              </w:rPr>
            </w:pPr>
            <w:r>
              <w:rPr>
                <w:color w:val="000000"/>
                <w:sz w:val="20"/>
                <w:szCs w:val="20"/>
              </w:rPr>
              <w:t>The standard deviation</w:t>
            </w:r>
            <w:r w:rsidR="00A53BF9">
              <w:rPr>
                <w:color w:val="000000"/>
                <w:sz w:val="20"/>
                <w:szCs w:val="20"/>
              </w:rPr>
              <w:t>.</w:t>
            </w:r>
          </w:p>
        </w:tc>
      </w:tr>
    </w:tbl>
    <w:p w14:paraId="62C98997" w14:textId="77777777" w:rsidR="00A27C73" w:rsidRDefault="00A27C73">
      <w:pPr>
        <w:rPr>
          <w:color w:val="000000"/>
        </w:rPr>
      </w:pPr>
    </w:p>
    <w:p w14:paraId="68B05127"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28" w:name="BKM_8234BB95_5591_47C7_A485_55CE212C53F9"/>
      <w:bookmarkStart w:id="229" w:name="_Toc456614188"/>
      <w:bookmarkEnd w:id="228"/>
      <w:r>
        <w:rPr>
          <w:rFonts w:ascii="Arial" w:eastAsia="Arial" w:hAnsi="Arial" w:cs="Arial"/>
          <w:color w:val="000000"/>
          <w:sz w:val="28"/>
          <w:szCs w:val="28"/>
        </w:rPr>
        <w:t>PoissonDistribution</w:t>
      </w:r>
      <w:bookmarkEnd w:id="229"/>
    </w:p>
    <w:p w14:paraId="4F262334" w14:textId="77777777" w:rsidR="00A27C73" w:rsidRDefault="00A27C73">
      <w:pPr>
        <w:rPr>
          <w:color w:val="000000"/>
        </w:rPr>
      </w:pPr>
    </w:p>
    <w:p w14:paraId="05215A29" w14:textId="77777777" w:rsidR="00A27C73" w:rsidRDefault="00A1638E">
      <w:pPr>
        <w:rPr>
          <w:color w:val="000000"/>
        </w:rPr>
      </w:pPr>
      <w:r>
        <w:rPr>
          <w:color w:val="000000"/>
          <w:sz w:val="20"/>
          <w:szCs w:val="20"/>
        </w:rPr>
        <w:t>The PoissonDistribution class provides a sample from the Poisson distribution, which is an integer distribution. Typically, it is used to estimate the number of arrivals within a given period (for example, size of batches for tokens). It may be thought of as the complement of the negative exponential distribution.</w:t>
      </w:r>
    </w:p>
    <w:p w14:paraId="6B8C895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0E26C49F"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97CF1FF" w14:textId="77777777" w:rsidR="00A27C73" w:rsidRDefault="00A1638E">
            <w:pPr>
              <w:jc w:val="center"/>
              <w:rPr>
                <w:color w:val="000000"/>
                <w:sz w:val="20"/>
                <w:szCs w:val="20"/>
              </w:rPr>
            </w:pPr>
            <w:bookmarkStart w:id="230" w:name="BKM_671788E5_E15E_4610_9683_DC6966AF32A1"/>
            <w:bookmarkEnd w:id="230"/>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95C89FF" w14:textId="77777777" w:rsidR="00A27C73" w:rsidRDefault="00A1638E">
            <w:pPr>
              <w:jc w:val="center"/>
              <w:rPr>
                <w:color w:val="000000"/>
                <w:sz w:val="20"/>
                <w:szCs w:val="20"/>
              </w:rPr>
            </w:pPr>
            <w:r>
              <w:rPr>
                <w:color w:val="000000"/>
                <w:sz w:val="20"/>
                <w:szCs w:val="20"/>
              </w:rPr>
              <w:t>Description</w:t>
            </w:r>
          </w:p>
        </w:tc>
      </w:tr>
      <w:tr w:rsidR="00A27C73" w14:paraId="3932395D"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051B818"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A102A43"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bl>
    <w:p w14:paraId="56CF71A9" w14:textId="77777777" w:rsidR="00A27C73" w:rsidRDefault="00A27C73">
      <w:pPr>
        <w:rPr>
          <w:color w:val="000000"/>
        </w:rPr>
      </w:pPr>
    </w:p>
    <w:p w14:paraId="6F48482B"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1" w:name="BKM_623119E1_A489_49CD_B246_F6417430B9C3"/>
      <w:bookmarkStart w:id="232" w:name="_Toc456614189"/>
      <w:bookmarkEnd w:id="231"/>
      <w:r>
        <w:rPr>
          <w:rFonts w:ascii="Arial" w:eastAsia="Arial" w:hAnsi="Arial" w:cs="Arial"/>
          <w:color w:val="000000"/>
          <w:sz w:val="28"/>
          <w:szCs w:val="28"/>
        </w:rPr>
        <w:t>TriangularDistribution</w:t>
      </w:r>
      <w:bookmarkEnd w:id="232"/>
    </w:p>
    <w:p w14:paraId="4305896A" w14:textId="77777777" w:rsidR="00A27C73" w:rsidRDefault="00A27C73">
      <w:pPr>
        <w:rPr>
          <w:color w:val="000000"/>
        </w:rPr>
      </w:pPr>
    </w:p>
    <w:p w14:paraId="467581A5" w14:textId="77777777" w:rsidR="00A27C73" w:rsidRDefault="00A1638E">
      <w:pPr>
        <w:rPr>
          <w:color w:val="000000"/>
        </w:rPr>
      </w:pPr>
      <w:r>
        <w:rPr>
          <w:color w:val="000000"/>
          <w:sz w:val="20"/>
          <w:szCs w:val="20"/>
        </w:rPr>
        <w:t>This provides a sample from the Triangular distribution which is a real value. As its name suggests, this distribution has a triangular 'curve'.</w:t>
      </w:r>
    </w:p>
    <w:p w14:paraId="24FB847D"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77114D6"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167850" w14:textId="77777777" w:rsidR="00A27C73" w:rsidRDefault="00A1638E">
            <w:pPr>
              <w:jc w:val="center"/>
              <w:rPr>
                <w:color w:val="000000"/>
                <w:sz w:val="20"/>
                <w:szCs w:val="20"/>
              </w:rPr>
            </w:pPr>
            <w:bookmarkStart w:id="233" w:name="BKM_3F24B828_BC0D_4978_B8A4_0E36F098CD0F"/>
            <w:bookmarkEnd w:id="23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128B26" w14:textId="77777777" w:rsidR="00A27C73" w:rsidRDefault="00A1638E">
            <w:pPr>
              <w:jc w:val="center"/>
              <w:rPr>
                <w:color w:val="000000"/>
                <w:sz w:val="20"/>
                <w:szCs w:val="20"/>
              </w:rPr>
            </w:pPr>
            <w:r>
              <w:rPr>
                <w:color w:val="000000"/>
                <w:sz w:val="20"/>
                <w:szCs w:val="20"/>
              </w:rPr>
              <w:t>Description</w:t>
            </w:r>
          </w:p>
        </w:tc>
      </w:tr>
      <w:tr w:rsidR="00A27C73" w14:paraId="7E3CF46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8391C07" w14:textId="77777777" w:rsidR="00A27C73" w:rsidRDefault="00A1638E">
            <w:pPr>
              <w:rPr>
                <w:color w:val="000000"/>
                <w:sz w:val="20"/>
                <w:szCs w:val="20"/>
              </w:rPr>
            </w:pPr>
            <w:r>
              <w:rPr>
                <w:color w:val="000000"/>
                <w:sz w:val="20"/>
                <w:szCs w:val="20"/>
              </w:rPr>
              <w:t>float : mode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1F4FA8F" w14:textId="77777777" w:rsidR="00A27C73" w:rsidRDefault="00A1638E">
            <w:pPr>
              <w:rPr>
                <w:color w:val="000000"/>
                <w:sz w:val="20"/>
                <w:szCs w:val="20"/>
              </w:rPr>
            </w:pPr>
            <w:r>
              <w:rPr>
                <w:color w:val="000000"/>
                <w:sz w:val="20"/>
                <w:szCs w:val="20"/>
              </w:rPr>
              <w:t>The most likely value</w:t>
            </w:r>
            <w:r w:rsidR="00A53BF9">
              <w:rPr>
                <w:color w:val="000000"/>
                <w:sz w:val="20"/>
                <w:szCs w:val="20"/>
              </w:rPr>
              <w:t>.</w:t>
            </w:r>
          </w:p>
        </w:tc>
      </w:tr>
      <w:tr w:rsidR="00A27C73" w14:paraId="5545173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78CC98" w14:textId="77777777" w:rsidR="00A27C73" w:rsidRDefault="00A1638E">
            <w:pPr>
              <w:rPr>
                <w:color w:val="000000"/>
                <w:sz w:val="20"/>
                <w:szCs w:val="20"/>
              </w:rPr>
            </w:pPr>
            <w:bookmarkStart w:id="234" w:name="BKM_B5489405_EFD8_4A2C_ADE2_9C623B30DE8D"/>
            <w:bookmarkEnd w:id="234"/>
            <w:r>
              <w:rPr>
                <w:color w:val="000000"/>
                <w:sz w:val="20"/>
                <w:szCs w:val="20"/>
              </w:rPr>
              <w:t>float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C4D871C"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1FDEF74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993F5F" w14:textId="77777777" w:rsidR="00A27C73" w:rsidRDefault="00A1638E">
            <w:pPr>
              <w:rPr>
                <w:color w:val="000000"/>
                <w:sz w:val="20"/>
                <w:szCs w:val="20"/>
              </w:rPr>
            </w:pPr>
            <w:bookmarkStart w:id="235" w:name="BKM_073509F5_E4FB_4D1A_B605_8F0022F0EF02"/>
            <w:bookmarkEnd w:id="235"/>
            <w:r>
              <w:rPr>
                <w:color w:val="000000"/>
                <w:sz w:val="20"/>
                <w:szCs w:val="20"/>
              </w:rPr>
              <w:t>float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2112E7"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47C0D341" w14:textId="77777777" w:rsidR="00A27C73" w:rsidRDefault="00A27C73">
      <w:pPr>
        <w:rPr>
          <w:color w:val="000000"/>
        </w:rPr>
      </w:pPr>
    </w:p>
    <w:p w14:paraId="4B753F80"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36" w:name="BKM_E051A88E_C350_4838_9054_723AF846CD49"/>
      <w:bookmarkStart w:id="237" w:name="_Toc456614190"/>
      <w:bookmarkEnd w:id="236"/>
      <w:r>
        <w:rPr>
          <w:rFonts w:ascii="Arial" w:eastAsia="Arial" w:hAnsi="Arial" w:cs="Arial"/>
          <w:color w:val="000000"/>
          <w:sz w:val="28"/>
          <w:szCs w:val="28"/>
        </w:rPr>
        <w:t>TruncatedNormalDistribution</w:t>
      </w:r>
      <w:bookmarkEnd w:id="237"/>
    </w:p>
    <w:p w14:paraId="6C11F800" w14:textId="77777777" w:rsidR="00A27C73" w:rsidRDefault="00A27C73">
      <w:pPr>
        <w:rPr>
          <w:color w:val="000000"/>
        </w:rPr>
      </w:pPr>
    </w:p>
    <w:p w14:paraId="0864046D" w14:textId="77777777" w:rsidR="00A27C73" w:rsidRDefault="00A1638E">
      <w:pPr>
        <w:rPr>
          <w:color w:val="000000"/>
        </w:rPr>
      </w:pPr>
      <w:r>
        <w:rPr>
          <w:color w:val="000000"/>
          <w:sz w:val="20"/>
          <w:szCs w:val="20"/>
        </w:rPr>
        <w:t>The TruncatedNormalDistribution class provides a sample from the Truncated Normal distribution, which is a real distribution. This is similar to the normal distribution with the difference being that minimum and maximum values for sampling are specified.</w:t>
      </w:r>
    </w:p>
    <w:p w14:paraId="000A76C9"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6DB7419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7B9E70" w14:textId="77777777" w:rsidR="00A27C73" w:rsidRDefault="00A1638E">
            <w:pPr>
              <w:jc w:val="center"/>
              <w:rPr>
                <w:color w:val="000000"/>
                <w:sz w:val="20"/>
                <w:szCs w:val="20"/>
              </w:rPr>
            </w:pPr>
            <w:bookmarkStart w:id="238" w:name="BKM_A454E0FF_7F61_4D81_8BD7_E7224AF40BE8"/>
            <w:bookmarkEnd w:id="23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D7A08FB" w14:textId="77777777" w:rsidR="00A27C73" w:rsidRDefault="00A1638E">
            <w:pPr>
              <w:jc w:val="center"/>
              <w:rPr>
                <w:color w:val="000000"/>
                <w:sz w:val="20"/>
                <w:szCs w:val="20"/>
              </w:rPr>
            </w:pPr>
            <w:r>
              <w:rPr>
                <w:color w:val="000000"/>
                <w:sz w:val="20"/>
                <w:szCs w:val="20"/>
              </w:rPr>
              <w:t>Description</w:t>
            </w:r>
          </w:p>
        </w:tc>
      </w:tr>
      <w:tr w:rsidR="00A27C73" w14:paraId="46CC86E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A5B8DAE" w14:textId="77777777" w:rsidR="00A27C73" w:rsidRDefault="00A1638E">
            <w:pPr>
              <w:rPr>
                <w:color w:val="000000"/>
                <w:sz w:val="20"/>
                <w:szCs w:val="20"/>
              </w:rPr>
            </w:pPr>
            <w:r>
              <w:rPr>
                <w:color w:val="000000"/>
                <w:sz w:val="20"/>
                <w:szCs w:val="20"/>
              </w:rPr>
              <w:t>float : mean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55707A2" w14:textId="77777777" w:rsidR="00A27C73" w:rsidRDefault="00A1638E">
            <w:pPr>
              <w:rPr>
                <w:color w:val="000000"/>
                <w:sz w:val="20"/>
                <w:szCs w:val="20"/>
              </w:rPr>
            </w:pPr>
            <w:r>
              <w:rPr>
                <w:color w:val="000000"/>
                <w:sz w:val="20"/>
                <w:szCs w:val="20"/>
              </w:rPr>
              <w:t>The mean value</w:t>
            </w:r>
            <w:r w:rsidR="00A53BF9">
              <w:rPr>
                <w:color w:val="000000"/>
                <w:sz w:val="20"/>
                <w:szCs w:val="20"/>
              </w:rPr>
              <w:t>.</w:t>
            </w:r>
          </w:p>
        </w:tc>
      </w:tr>
      <w:tr w:rsidR="00A27C73" w14:paraId="19D40A8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601679" w14:textId="77777777" w:rsidR="00A27C73" w:rsidRDefault="00A1638E">
            <w:pPr>
              <w:rPr>
                <w:color w:val="000000"/>
                <w:sz w:val="20"/>
                <w:szCs w:val="20"/>
              </w:rPr>
            </w:pPr>
            <w:bookmarkStart w:id="239" w:name="BKM_9C7F75A1_56F6_4A6B_93B4_42108C19F4C9"/>
            <w:bookmarkEnd w:id="239"/>
            <w:r>
              <w:rPr>
                <w:color w:val="000000"/>
                <w:sz w:val="20"/>
                <w:szCs w:val="20"/>
              </w:rPr>
              <w:t>float : standardDeviation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4AEF89" w14:textId="77777777" w:rsidR="00A27C73" w:rsidRDefault="00A1638E">
            <w:pPr>
              <w:rPr>
                <w:color w:val="000000"/>
                <w:sz w:val="20"/>
                <w:szCs w:val="20"/>
              </w:rPr>
            </w:pPr>
            <w:r>
              <w:rPr>
                <w:color w:val="000000"/>
                <w:sz w:val="20"/>
                <w:szCs w:val="20"/>
              </w:rPr>
              <w:t>The standard deviation value</w:t>
            </w:r>
            <w:r w:rsidR="00A53BF9">
              <w:rPr>
                <w:color w:val="000000"/>
                <w:sz w:val="20"/>
                <w:szCs w:val="20"/>
              </w:rPr>
              <w:t>.</w:t>
            </w:r>
          </w:p>
        </w:tc>
      </w:tr>
      <w:tr w:rsidR="00A27C73" w14:paraId="0F7810C5"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6A39F06" w14:textId="77777777" w:rsidR="00A27C73" w:rsidRDefault="00A1638E">
            <w:pPr>
              <w:rPr>
                <w:color w:val="000000"/>
                <w:sz w:val="20"/>
                <w:szCs w:val="20"/>
              </w:rPr>
            </w:pPr>
            <w:bookmarkStart w:id="240" w:name="BKM_5DB2A508_1734_475D_B0EE_E81F0BDA9B16"/>
            <w:bookmarkEnd w:id="240"/>
            <w:r>
              <w:rPr>
                <w:color w:val="000000"/>
                <w:sz w:val="20"/>
                <w:szCs w:val="20"/>
              </w:rPr>
              <w:t>float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E1890CD"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7F5BCEC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C2818A1" w14:textId="77777777" w:rsidR="00A27C73" w:rsidRDefault="00A1638E">
            <w:pPr>
              <w:rPr>
                <w:color w:val="000000"/>
                <w:sz w:val="20"/>
                <w:szCs w:val="20"/>
              </w:rPr>
            </w:pPr>
            <w:bookmarkStart w:id="241" w:name="BKM_84589D80_D618_407C_ADBF_AB7B244C6B05"/>
            <w:bookmarkEnd w:id="241"/>
            <w:r>
              <w:rPr>
                <w:color w:val="000000"/>
                <w:sz w:val="20"/>
                <w:szCs w:val="20"/>
              </w:rPr>
              <w:t>float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45A1C4"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00182B12" w14:textId="77777777" w:rsidR="00A27C73" w:rsidRDefault="00A27C73">
      <w:pPr>
        <w:rPr>
          <w:color w:val="000000"/>
        </w:rPr>
      </w:pPr>
    </w:p>
    <w:p w14:paraId="3A38FA60" w14:textId="77777777" w:rsidR="002A2036" w:rsidRDefault="002A2036">
      <w:pPr>
        <w:rPr>
          <w:b/>
          <w:color w:val="000000"/>
          <w:sz w:val="28"/>
          <w:szCs w:val="28"/>
        </w:rPr>
      </w:pPr>
      <w:bookmarkStart w:id="242" w:name="BKM_060235D4_E258_4489_A063_D2E427D60F74"/>
      <w:bookmarkEnd w:id="242"/>
      <w:r>
        <w:rPr>
          <w:color w:val="000000"/>
          <w:sz w:val="28"/>
          <w:szCs w:val="28"/>
        </w:rPr>
        <w:br w:type="page"/>
      </w:r>
    </w:p>
    <w:p w14:paraId="36EA0E7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43" w:name="_Toc456614191"/>
      <w:r>
        <w:rPr>
          <w:rFonts w:ascii="Arial" w:eastAsia="Arial" w:hAnsi="Arial" w:cs="Arial"/>
          <w:color w:val="000000"/>
          <w:sz w:val="28"/>
          <w:szCs w:val="28"/>
        </w:rPr>
        <w:lastRenderedPageBreak/>
        <w:t>UniformDistribution</w:t>
      </w:r>
      <w:bookmarkEnd w:id="243"/>
    </w:p>
    <w:p w14:paraId="4C3AC22D" w14:textId="77777777" w:rsidR="00A27C73" w:rsidRDefault="00A27C73">
      <w:pPr>
        <w:rPr>
          <w:color w:val="000000"/>
        </w:rPr>
      </w:pPr>
    </w:p>
    <w:p w14:paraId="0538205A" w14:textId="77777777" w:rsidR="00A27C73" w:rsidRDefault="00A1638E">
      <w:pPr>
        <w:rPr>
          <w:color w:val="000000"/>
        </w:rPr>
      </w:pPr>
      <w:r>
        <w:rPr>
          <w:color w:val="000000"/>
          <w:sz w:val="20"/>
          <w:szCs w:val="20"/>
        </w:rPr>
        <w:t>The UniformDistribution class provides a sample from the Uniform distribution, which is a real distribution. It may be used when there is equal probability of obtaining any real value in the specified range.</w:t>
      </w:r>
    </w:p>
    <w:p w14:paraId="553DD4A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52B78A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01471E6" w14:textId="77777777" w:rsidR="00A27C73" w:rsidRDefault="00A1638E">
            <w:pPr>
              <w:jc w:val="center"/>
              <w:rPr>
                <w:color w:val="000000"/>
                <w:sz w:val="20"/>
                <w:szCs w:val="20"/>
              </w:rPr>
            </w:pPr>
            <w:bookmarkStart w:id="244" w:name="BKM_5E2149DF_73A0_4A5F_8D04_3A10BC9764D5"/>
            <w:bookmarkEnd w:id="244"/>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B624CDC" w14:textId="77777777" w:rsidR="00A27C73" w:rsidRDefault="00A1638E">
            <w:pPr>
              <w:jc w:val="center"/>
              <w:rPr>
                <w:color w:val="000000"/>
                <w:sz w:val="20"/>
                <w:szCs w:val="20"/>
              </w:rPr>
            </w:pPr>
            <w:r>
              <w:rPr>
                <w:color w:val="000000"/>
                <w:sz w:val="20"/>
                <w:szCs w:val="20"/>
              </w:rPr>
              <w:t>Description</w:t>
            </w:r>
          </w:p>
        </w:tc>
      </w:tr>
      <w:tr w:rsidR="00A27C73" w14:paraId="47B925C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FBF70C2" w14:textId="77777777" w:rsidR="00A27C73" w:rsidRDefault="00A1638E">
            <w:pPr>
              <w:rPr>
                <w:color w:val="000000"/>
                <w:sz w:val="20"/>
                <w:szCs w:val="20"/>
              </w:rPr>
            </w:pPr>
            <w:r>
              <w:rPr>
                <w:color w:val="000000"/>
                <w:sz w:val="20"/>
                <w:szCs w:val="20"/>
              </w:rPr>
              <w:t>float : min</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55AC20" w14:textId="77777777" w:rsidR="00A27C73" w:rsidRDefault="00A1638E">
            <w:pPr>
              <w:rPr>
                <w:color w:val="000000"/>
                <w:sz w:val="20"/>
                <w:szCs w:val="20"/>
              </w:rPr>
            </w:pPr>
            <w:r>
              <w:rPr>
                <w:color w:val="000000"/>
                <w:sz w:val="20"/>
                <w:szCs w:val="20"/>
              </w:rPr>
              <w:t>The lower bound of the generated numbers</w:t>
            </w:r>
            <w:r w:rsidR="00A53BF9">
              <w:rPr>
                <w:color w:val="000000"/>
                <w:sz w:val="20"/>
                <w:szCs w:val="20"/>
              </w:rPr>
              <w:t>.</w:t>
            </w:r>
          </w:p>
        </w:tc>
      </w:tr>
      <w:tr w:rsidR="00A27C73" w14:paraId="474F06AF"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4EC5C67" w14:textId="77777777" w:rsidR="00A27C73" w:rsidRDefault="00A1638E">
            <w:pPr>
              <w:rPr>
                <w:color w:val="000000"/>
                <w:sz w:val="20"/>
                <w:szCs w:val="20"/>
              </w:rPr>
            </w:pPr>
            <w:bookmarkStart w:id="245" w:name="BKM_0CFFFE3E_8C08_4CDC_BA93_90A4E6D71B1B"/>
            <w:bookmarkEnd w:id="245"/>
            <w:r>
              <w:rPr>
                <w:color w:val="000000"/>
                <w:sz w:val="20"/>
                <w:szCs w:val="20"/>
              </w:rPr>
              <w:t>float : max</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A1ABF8" w14:textId="77777777" w:rsidR="00A27C73" w:rsidRDefault="00A1638E">
            <w:pPr>
              <w:rPr>
                <w:color w:val="000000"/>
                <w:sz w:val="20"/>
                <w:szCs w:val="20"/>
              </w:rPr>
            </w:pPr>
            <w:r>
              <w:rPr>
                <w:color w:val="000000"/>
                <w:sz w:val="20"/>
                <w:szCs w:val="20"/>
              </w:rPr>
              <w:t>The upper bound of the generated numbers</w:t>
            </w:r>
            <w:r w:rsidR="00A53BF9">
              <w:rPr>
                <w:color w:val="000000"/>
                <w:sz w:val="20"/>
                <w:szCs w:val="20"/>
              </w:rPr>
              <w:t>.</w:t>
            </w:r>
          </w:p>
        </w:tc>
      </w:tr>
    </w:tbl>
    <w:p w14:paraId="3DC04D41" w14:textId="77777777" w:rsidR="00A27C73" w:rsidRDefault="00A27C73">
      <w:pPr>
        <w:rPr>
          <w:color w:val="000000"/>
        </w:rPr>
      </w:pPr>
    </w:p>
    <w:p w14:paraId="15607CC0"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46" w:name="BKM_210D530E_9B9E_4B34_A7AC_253CE89CEDD8"/>
      <w:bookmarkStart w:id="247" w:name="_Toc456614192"/>
      <w:bookmarkEnd w:id="246"/>
      <w:r>
        <w:rPr>
          <w:rFonts w:ascii="Arial" w:eastAsia="Arial" w:hAnsi="Arial" w:cs="Arial"/>
          <w:color w:val="000000"/>
          <w:sz w:val="28"/>
          <w:szCs w:val="28"/>
        </w:rPr>
        <w:t>UserDistribution</w:t>
      </w:r>
      <w:bookmarkEnd w:id="247"/>
    </w:p>
    <w:p w14:paraId="319E85D4" w14:textId="77777777" w:rsidR="00A27C73" w:rsidRDefault="00A27C73">
      <w:pPr>
        <w:rPr>
          <w:color w:val="000000"/>
        </w:rPr>
      </w:pPr>
    </w:p>
    <w:p w14:paraId="2980D2B6" w14:textId="77777777" w:rsidR="00A27C73" w:rsidRDefault="00A1638E">
      <w:pPr>
        <w:rPr>
          <w:color w:val="000000"/>
        </w:rPr>
      </w:pPr>
      <w:r>
        <w:rPr>
          <w:color w:val="000000"/>
          <w:sz w:val="20"/>
          <w:szCs w:val="20"/>
        </w:rPr>
        <w:t>The UserDistribution class provides a custom sampling of points with the likeliness of each one to occur. The discrete parameter (false) determines if a sample is extrapolated between data points or alternatively only actual data points (true) are returned.</w:t>
      </w:r>
    </w:p>
    <w:p w14:paraId="4E20488A"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191FAF4"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78BA75B" w14:textId="77777777" w:rsidR="00A27C73" w:rsidRDefault="00A1638E">
            <w:pPr>
              <w:jc w:val="center"/>
              <w:rPr>
                <w:color w:val="000000"/>
                <w:sz w:val="20"/>
                <w:szCs w:val="20"/>
              </w:rPr>
            </w:pPr>
            <w:bookmarkStart w:id="248" w:name="BKM_E658E1EB_C53C_4322_986B_2DBA8CD417D0"/>
            <w:bookmarkEnd w:id="248"/>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3A02400" w14:textId="77777777" w:rsidR="00A27C73" w:rsidRDefault="00A1638E">
            <w:pPr>
              <w:jc w:val="center"/>
              <w:rPr>
                <w:color w:val="000000"/>
                <w:sz w:val="20"/>
                <w:szCs w:val="20"/>
              </w:rPr>
            </w:pPr>
            <w:r>
              <w:rPr>
                <w:color w:val="000000"/>
                <w:sz w:val="20"/>
                <w:szCs w:val="20"/>
              </w:rPr>
              <w:t>Description</w:t>
            </w:r>
          </w:p>
        </w:tc>
      </w:tr>
      <w:tr w:rsidR="00A27C73" w14:paraId="7D36AC48"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8552C26" w14:textId="77777777" w:rsidR="00A27C73" w:rsidRDefault="00A1638E">
            <w:pPr>
              <w:rPr>
                <w:color w:val="000000"/>
                <w:sz w:val="20"/>
                <w:szCs w:val="20"/>
              </w:rPr>
            </w:pPr>
            <w:r>
              <w:rPr>
                <w:color w:val="000000"/>
                <w:sz w:val="20"/>
                <w:szCs w:val="20"/>
              </w:rPr>
              <w:t>UserDistributiobnDataPoint : points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68B688D" w14:textId="77777777" w:rsidR="00A27C73" w:rsidRDefault="00A53BF9">
            <w:pPr>
              <w:rPr>
                <w:color w:val="000000"/>
                <w:sz w:val="20"/>
                <w:szCs w:val="20"/>
              </w:rPr>
            </w:pPr>
            <w:r>
              <w:rPr>
                <w:color w:val="000000"/>
                <w:sz w:val="20"/>
                <w:szCs w:val="20"/>
              </w:rPr>
              <w:t>A list of data points.</w:t>
            </w:r>
          </w:p>
        </w:tc>
      </w:tr>
      <w:tr w:rsidR="00A27C73" w14:paraId="2C3A0D04"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7C35CD" w14:textId="77777777" w:rsidR="00A27C73" w:rsidRDefault="00A1638E">
            <w:pPr>
              <w:rPr>
                <w:color w:val="000000"/>
                <w:sz w:val="20"/>
                <w:szCs w:val="20"/>
              </w:rPr>
            </w:pPr>
            <w:bookmarkStart w:id="249" w:name="BKM_A25B4FEE_4048_4E94_A88A_1F6438ACB0CF"/>
            <w:bookmarkEnd w:id="249"/>
            <w:r>
              <w:rPr>
                <w:color w:val="000000"/>
                <w:sz w:val="20"/>
                <w:szCs w:val="20"/>
              </w:rPr>
              <w:t>boolean : discrete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928C5D2" w14:textId="77777777" w:rsidR="00A27C73" w:rsidRDefault="00A1638E">
            <w:pPr>
              <w:rPr>
                <w:color w:val="000000"/>
                <w:sz w:val="20"/>
                <w:szCs w:val="20"/>
              </w:rPr>
            </w:pPr>
            <w:r>
              <w:rPr>
                <w:color w:val="000000"/>
                <w:sz w:val="20"/>
                <w:szCs w:val="20"/>
              </w:rPr>
              <w:t>If set to true then the user distribution is discrete, if set to false than the distribution is continuous. The default value is set to false.</w:t>
            </w:r>
          </w:p>
        </w:tc>
      </w:tr>
    </w:tbl>
    <w:p w14:paraId="4A121284" w14:textId="77777777" w:rsidR="00A27C73" w:rsidRDefault="00A27C73">
      <w:pPr>
        <w:rPr>
          <w:color w:val="000000"/>
        </w:rPr>
      </w:pPr>
    </w:p>
    <w:p w14:paraId="325D3768"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50" w:name="BKM_46CE346C_2E62_4FAC_A5CA_9F9F70CC71B7"/>
      <w:bookmarkStart w:id="251" w:name="_Toc456614193"/>
      <w:bookmarkEnd w:id="250"/>
      <w:r>
        <w:rPr>
          <w:rFonts w:ascii="Arial" w:eastAsia="Arial" w:hAnsi="Arial" w:cs="Arial"/>
          <w:color w:val="000000"/>
          <w:sz w:val="28"/>
          <w:szCs w:val="28"/>
        </w:rPr>
        <w:t>UserDistributionDataPoint</w:t>
      </w:r>
      <w:bookmarkEnd w:id="251"/>
    </w:p>
    <w:p w14:paraId="3D23685F" w14:textId="77777777" w:rsidR="00A27C73" w:rsidRDefault="00A27C73">
      <w:pPr>
        <w:rPr>
          <w:color w:val="000000"/>
        </w:rPr>
      </w:pPr>
    </w:p>
    <w:p w14:paraId="1267EB51" w14:textId="77777777" w:rsidR="00A27C73" w:rsidRDefault="00A1638E">
      <w:pPr>
        <w:rPr>
          <w:color w:val="000000"/>
        </w:rPr>
      </w:pPr>
      <w:r>
        <w:rPr>
          <w:color w:val="000000"/>
          <w:sz w:val="20"/>
          <w:szCs w:val="20"/>
        </w:rPr>
        <w:t>The UserDistributionDataPoint class represents a data point in the User Distribution</w:t>
      </w:r>
    </w:p>
    <w:p w14:paraId="37BB3DF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4889702"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4622A0" w14:textId="77777777" w:rsidR="00A27C73" w:rsidRDefault="00A1638E">
            <w:pPr>
              <w:jc w:val="center"/>
              <w:rPr>
                <w:color w:val="000000"/>
                <w:sz w:val="20"/>
                <w:szCs w:val="20"/>
              </w:rPr>
            </w:pPr>
            <w:bookmarkStart w:id="252" w:name="BKM_B46B832F_E2C5_46C1_A982_462FA2D45B66"/>
            <w:bookmarkEnd w:id="252"/>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AB1671" w14:textId="77777777" w:rsidR="00A27C73" w:rsidRDefault="00A1638E">
            <w:pPr>
              <w:jc w:val="center"/>
              <w:rPr>
                <w:color w:val="000000"/>
                <w:sz w:val="20"/>
                <w:szCs w:val="20"/>
              </w:rPr>
            </w:pPr>
            <w:r>
              <w:rPr>
                <w:color w:val="000000"/>
                <w:sz w:val="20"/>
                <w:szCs w:val="20"/>
              </w:rPr>
              <w:t>Description</w:t>
            </w:r>
          </w:p>
        </w:tc>
      </w:tr>
      <w:tr w:rsidR="00A27C73" w14:paraId="3AAB0C7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7161D24" w14:textId="77777777" w:rsidR="00A27C73" w:rsidRDefault="00A1638E">
            <w:pPr>
              <w:rPr>
                <w:color w:val="000000"/>
                <w:sz w:val="20"/>
                <w:szCs w:val="20"/>
              </w:rPr>
            </w:pPr>
            <w:r>
              <w:rPr>
                <w:color w:val="000000"/>
                <w:sz w:val="20"/>
                <w:szCs w:val="20"/>
              </w:rPr>
              <w:t>float : probability</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668B9C1" w14:textId="77777777" w:rsidR="00A27C73" w:rsidRDefault="00A1638E">
            <w:pPr>
              <w:rPr>
                <w:color w:val="000000"/>
                <w:sz w:val="20"/>
                <w:szCs w:val="20"/>
              </w:rPr>
            </w:pPr>
            <w:r>
              <w:rPr>
                <w:color w:val="000000"/>
                <w:sz w:val="20"/>
                <w:szCs w:val="20"/>
              </w:rPr>
              <w:t xml:space="preserve">The probability of this data point occurring expressed as a </w:t>
            </w:r>
            <w:r w:rsidR="0093014C">
              <w:rPr>
                <w:color w:val="000000"/>
                <w:sz w:val="20"/>
                <w:szCs w:val="20"/>
              </w:rPr>
              <w:t xml:space="preserve">fraction from 0 to 1. </w:t>
            </w:r>
            <w:r>
              <w:rPr>
                <w:color w:val="000000"/>
                <w:sz w:val="20"/>
                <w:szCs w:val="20"/>
              </w:rPr>
              <w:t>The sum of all data point probabilities should add to 1.0</w:t>
            </w:r>
            <w:r w:rsidR="00573B04">
              <w:rPr>
                <w:color w:val="000000"/>
                <w:sz w:val="20"/>
                <w:szCs w:val="20"/>
              </w:rPr>
              <w:t>.</w:t>
            </w:r>
          </w:p>
        </w:tc>
      </w:tr>
      <w:tr w:rsidR="00A27C73" w14:paraId="5A7011D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0AD60D" w14:textId="77777777" w:rsidR="00A27C73" w:rsidRDefault="00A1638E">
            <w:pPr>
              <w:rPr>
                <w:color w:val="000000"/>
                <w:sz w:val="20"/>
                <w:szCs w:val="20"/>
              </w:rPr>
            </w:pPr>
            <w:bookmarkStart w:id="253" w:name="BKM_F615AC4E_D516_419F_8A5F_549850FA71D1"/>
            <w:bookmarkEnd w:id="253"/>
            <w:r>
              <w:rPr>
                <w:color w:val="000000"/>
                <w:sz w:val="20"/>
                <w:szCs w:val="20"/>
              </w:rPr>
              <w:t>ParameterValue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DC284DD" w14:textId="77777777" w:rsidR="00A27C73" w:rsidRDefault="00A1638E">
            <w:pPr>
              <w:rPr>
                <w:color w:val="000000"/>
                <w:sz w:val="20"/>
                <w:szCs w:val="20"/>
              </w:rPr>
            </w:pPr>
            <w:r>
              <w:rPr>
                <w:color w:val="000000"/>
                <w:sz w:val="20"/>
                <w:szCs w:val="20"/>
              </w:rPr>
              <w:t>The value of the Data Point</w:t>
            </w:r>
            <w:r w:rsidR="00573B04">
              <w:rPr>
                <w:color w:val="000000"/>
                <w:sz w:val="20"/>
                <w:szCs w:val="20"/>
              </w:rPr>
              <w:t>.</w:t>
            </w:r>
          </w:p>
        </w:tc>
      </w:tr>
    </w:tbl>
    <w:p w14:paraId="18683866" w14:textId="77777777" w:rsidR="00A27C73" w:rsidRDefault="00A27C73">
      <w:pPr>
        <w:rPr>
          <w:color w:val="000000"/>
        </w:rPr>
      </w:pPr>
    </w:p>
    <w:p w14:paraId="714860B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54" w:name="BKM_F11A4BFB_A1BD_4A75_AE83_3A87C983383B"/>
      <w:bookmarkStart w:id="255" w:name="_Toc456614194"/>
      <w:bookmarkEnd w:id="254"/>
      <w:r>
        <w:rPr>
          <w:rFonts w:ascii="Arial" w:eastAsia="Arial" w:hAnsi="Arial" w:cs="Arial"/>
          <w:color w:val="000000"/>
          <w:sz w:val="28"/>
          <w:szCs w:val="28"/>
        </w:rPr>
        <w:t>WeibullDistribution</w:t>
      </w:r>
      <w:bookmarkEnd w:id="255"/>
    </w:p>
    <w:p w14:paraId="00B44201" w14:textId="77777777" w:rsidR="00A27C73" w:rsidRDefault="00A27C73">
      <w:pPr>
        <w:rPr>
          <w:color w:val="000000"/>
        </w:rPr>
      </w:pPr>
    </w:p>
    <w:p w14:paraId="1E54BFE9" w14:textId="77777777" w:rsidR="00A27C73" w:rsidRDefault="00A1638E">
      <w:pPr>
        <w:rPr>
          <w:color w:val="000000"/>
        </w:rPr>
      </w:pPr>
      <w:r>
        <w:rPr>
          <w:color w:val="000000"/>
          <w:sz w:val="20"/>
          <w:szCs w:val="20"/>
        </w:rPr>
        <w:t>The WeibullDistribution class provides a real sample from the Weibull Distribution. It returns a sample from the distribution with a specified shape and scale.</w:t>
      </w:r>
    </w:p>
    <w:p w14:paraId="3453132E"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4F497853"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213A044" w14:textId="77777777" w:rsidR="00A27C73" w:rsidRDefault="00A1638E">
            <w:pPr>
              <w:jc w:val="center"/>
              <w:rPr>
                <w:color w:val="000000"/>
                <w:sz w:val="20"/>
                <w:szCs w:val="20"/>
              </w:rPr>
            </w:pPr>
            <w:bookmarkStart w:id="256" w:name="BKM_93D29FC7_B706_426A_ABAB_789D40B3A0A1"/>
            <w:bookmarkEnd w:id="25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5F83D02" w14:textId="77777777" w:rsidR="00A27C73" w:rsidRDefault="00A1638E">
            <w:pPr>
              <w:jc w:val="center"/>
              <w:rPr>
                <w:color w:val="000000"/>
                <w:sz w:val="20"/>
                <w:szCs w:val="20"/>
              </w:rPr>
            </w:pPr>
            <w:r>
              <w:rPr>
                <w:color w:val="000000"/>
                <w:sz w:val="20"/>
                <w:szCs w:val="20"/>
              </w:rPr>
              <w:t>Description</w:t>
            </w:r>
          </w:p>
        </w:tc>
      </w:tr>
      <w:tr w:rsidR="00A27C73" w14:paraId="79B8E9A0"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99F912" w14:textId="77777777" w:rsidR="00A27C73" w:rsidRDefault="00A1638E">
            <w:pPr>
              <w:rPr>
                <w:color w:val="000000"/>
                <w:sz w:val="20"/>
                <w:szCs w:val="20"/>
              </w:rPr>
            </w:pPr>
            <w:r>
              <w:rPr>
                <w:color w:val="000000"/>
                <w:sz w:val="20"/>
                <w:szCs w:val="20"/>
              </w:rPr>
              <w:t>float : shape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DF4F71D" w14:textId="77777777" w:rsidR="00A27C73" w:rsidRDefault="00A1638E">
            <w:pPr>
              <w:rPr>
                <w:color w:val="000000"/>
                <w:sz w:val="20"/>
                <w:szCs w:val="20"/>
              </w:rPr>
            </w:pPr>
            <w:r>
              <w:rPr>
                <w:color w:val="000000"/>
                <w:sz w:val="20"/>
                <w:szCs w:val="20"/>
              </w:rPr>
              <w:t>The shape value</w:t>
            </w:r>
            <w:r w:rsidR="0093014C">
              <w:rPr>
                <w:color w:val="000000"/>
                <w:sz w:val="20"/>
                <w:szCs w:val="20"/>
              </w:rPr>
              <w:t>.</w:t>
            </w:r>
          </w:p>
        </w:tc>
      </w:tr>
      <w:tr w:rsidR="00A27C73" w14:paraId="3175345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5E79403" w14:textId="77777777" w:rsidR="00A27C73" w:rsidRDefault="00A1638E">
            <w:pPr>
              <w:rPr>
                <w:color w:val="000000"/>
                <w:sz w:val="20"/>
                <w:szCs w:val="20"/>
              </w:rPr>
            </w:pPr>
            <w:bookmarkStart w:id="257" w:name="BKM_70CBA189_7314_4475_BEB6_BFD602E60E63"/>
            <w:bookmarkEnd w:id="257"/>
            <w:r>
              <w:rPr>
                <w:color w:val="000000"/>
                <w:sz w:val="20"/>
                <w:szCs w:val="20"/>
              </w:rPr>
              <w:t>float : scale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261EB7" w14:textId="77777777" w:rsidR="00A27C73" w:rsidRDefault="00A1638E">
            <w:pPr>
              <w:rPr>
                <w:color w:val="000000"/>
                <w:sz w:val="20"/>
                <w:szCs w:val="20"/>
              </w:rPr>
            </w:pPr>
            <w:r>
              <w:rPr>
                <w:color w:val="000000"/>
                <w:sz w:val="20"/>
                <w:szCs w:val="20"/>
              </w:rPr>
              <w:t>The scale value</w:t>
            </w:r>
            <w:r w:rsidR="0093014C">
              <w:rPr>
                <w:color w:val="000000"/>
                <w:sz w:val="20"/>
                <w:szCs w:val="20"/>
              </w:rPr>
              <w:t>.</w:t>
            </w:r>
          </w:p>
        </w:tc>
      </w:tr>
    </w:tbl>
    <w:p w14:paraId="7865A99F" w14:textId="77777777" w:rsidR="00A27C73" w:rsidRDefault="00A27C73">
      <w:pPr>
        <w:rPr>
          <w:color w:val="000000"/>
        </w:rPr>
      </w:pPr>
    </w:p>
    <w:p w14:paraId="6F29258E" w14:textId="77777777" w:rsidR="002A2036" w:rsidRDefault="002A2036">
      <w:pPr>
        <w:rPr>
          <w:b/>
          <w:color w:val="000000"/>
          <w:sz w:val="28"/>
          <w:szCs w:val="28"/>
        </w:rPr>
      </w:pPr>
      <w:bookmarkStart w:id="258" w:name="ENUM"/>
      <w:bookmarkStart w:id="259" w:name="BKM_EF3D9401_0707_42DB_9C15_A386413AB26F"/>
      <w:bookmarkEnd w:id="258"/>
      <w:bookmarkEnd w:id="259"/>
      <w:r>
        <w:rPr>
          <w:color w:val="000000"/>
          <w:sz w:val="28"/>
          <w:szCs w:val="28"/>
        </w:rPr>
        <w:br w:type="page"/>
      </w:r>
    </w:p>
    <w:p w14:paraId="1892AEE7"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260" w:name="_Toc456614195"/>
      <w:r>
        <w:rPr>
          <w:rFonts w:ascii="Arial" w:eastAsia="Arial" w:hAnsi="Arial" w:cs="Arial"/>
          <w:color w:val="000000"/>
          <w:sz w:val="28"/>
          <w:szCs w:val="28"/>
        </w:rPr>
        <w:lastRenderedPageBreak/>
        <w:t>Enumeration parameters</w:t>
      </w:r>
      <w:bookmarkEnd w:id="260"/>
    </w:p>
    <w:p w14:paraId="4E4C8033" w14:textId="77777777" w:rsidR="00A27C73" w:rsidRDefault="00A1638E">
      <w:pPr>
        <w:rPr>
          <w:color w:val="000000"/>
          <w:sz w:val="20"/>
          <w:szCs w:val="20"/>
        </w:rPr>
      </w:pPr>
      <w:r>
        <w:rPr>
          <w:color w:val="000000"/>
          <w:sz w:val="20"/>
          <w:szCs w:val="20"/>
        </w:rPr>
        <w:t>Enumeration parameters are collections of constant parameters. Enumeration parameters provide a collection of data points resulting from analysis, simulation and optimization or from real world execution of the business process model (historical data).</w:t>
      </w:r>
    </w:p>
    <w:p w14:paraId="67DF0BC7" w14:textId="77777777" w:rsidR="00A27C73" w:rsidRDefault="00A27C73">
      <w:pPr>
        <w:rPr>
          <w:color w:val="000000"/>
          <w:sz w:val="20"/>
          <w:szCs w:val="20"/>
        </w:rPr>
      </w:pPr>
    </w:p>
    <w:p w14:paraId="72D3B6AB" w14:textId="77777777" w:rsidR="00A27C73" w:rsidRDefault="00A1638E">
      <w:pPr>
        <w:rPr>
          <w:color w:val="000000"/>
          <w:sz w:val="20"/>
          <w:szCs w:val="20"/>
        </w:rPr>
      </w:pPr>
      <w:r>
        <w:rPr>
          <w:color w:val="000000"/>
          <w:sz w:val="20"/>
          <w:szCs w:val="20"/>
        </w:rPr>
        <w:t>Every time the parameter is evaluated, the next value in the collection is returned.</w:t>
      </w:r>
    </w:p>
    <w:p w14:paraId="3F13B51C" w14:textId="77777777" w:rsidR="00A27C73" w:rsidRDefault="00A27C73">
      <w:pPr>
        <w:rPr>
          <w:color w:val="000000"/>
          <w:sz w:val="20"/>
          <w:szCs w:val="20"/>
        </w:rPr>
      </w:pPr>
    </w:p>
    <w:p w14:paraId="7217B7BB" w14:textId="77777777" w:rsidR="00A27C73" w:rsidRDefault="00A27C73">
      <w:pPr>
        <w:rPr>
          <w:color w:val="000000"/>
          <w:sz w:val="20"/>
          <w:szCs w:val="20"/>
        </w:rPr>
      </w:pPr>
    </w:p>
    <w:p w14:paraId="12F0627E"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61" w:name="BKM_05DE7833_23CD_4578_9055_540C6E033E33"/>
      <w:bookmarkStart w:id="262" w:name="_Toc456614196"/>
      <w:bookmarkEnd w:id="261"/>
      <w:r>
        <w:rPr>
          <w:rFonts w:ascii="Arial" w:eastAsia="Arial" w:hAnsi="Arial" w:cs="Arial"/>
          <w:color w:val="000000"/>
          <w:sz w:val="28"/>
          <w:szCs w:val="28"/>
        </w:rPr>
        <w:t>EnumParameter</w:t>
      </w:r>
      <w:bookmarkEnd w:id="262"/>
    </w:p>
    <w:p w14:paraId="2AFF426F" w14:textId="77777777" w:rsidR="00A27C73" w:rsidRDefault="00A27C73">
      <w:pPr>
        <w:rPr>
          <w:color w:val="000000"/>
        </w:rPr>
      </w:pPr>
    </w:p>
    <w:p w14:paraId="1DA45AD1" w14:textId="77777777" w:rsidR="00A27C73" w:rsidRDefault="00A1638E">
      <w:pPr>
        <w:rPr>
          <w:color w:val="000000"/>
        </w:rPr>
      </w:pPr>
      <w:r>
        <w:rPr>
          <w:color w:val="000000"/>
          <w:sz w:val="20"/>
          <w:szCs w:val="20"/>
        </w:rPr>
        <w:t>The use of historical data can be supported by the specification in two ways, either by supplying the actual numbers as parameters, i.e. a sequence of processing times for a task. A more common way is to use historical data for an appropriate period of time to be used to generate a distribution. Curve fitting software can be used to suggest the appropriate distribution or alternatively a ‘user distribution’ constructed from the data depending on which approach is most valid for the circumstances.</w:t>
      </w:r>
    </w:p>
    <w:p w14:paraId="453CCA22"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56109B4D"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8235BC2" w14:textId="77777777" w:rsidR="00A27C73" w:rsidRDefault="00A1638E">
            <w:pPr>
              <w:jc w:val="center"/>
              <w:rPr>
                <w:color w:val="000000"/>
                <w:sz w:val="20"/>
                <w:szCs w:val="20"/>
              </w:rPr>
            </w:pPr>
            <w:bookmarkStart w:id="263" w:name="BKM_09EAD864_B54A_49A9_A3CB_E7F930146693"/>
            <w:bookmarkEnd w:id="263"/>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F84006A" w14:textId="77777777" w:rsidR="00A27C73" w:rsidRDefault="00A1638E">
            <w:pPr>
              <w:jc w:val="center"/>
              <w:rPr>
                <w:color w:val="000000"/>
                <w:sz w:val="20"/>
                <w:szCs w:val="20"/>
              </w:rPr>
            </w:pPr>
            <w:r>
              <w:rPr>
                <w:color w:val="000000"/>
                <w:sz w:val="20"/>
                <w:szCs w:val="20"/>
              </w:rPr>
              <w:t>Description</w:t>
            </w:r>
          </w:p>
        </w:tc>
      </w:tr>
      <w:tr w:rsidR="00A27C73" w14:paraId="528B47EB"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622CD09" w14:textId="77777777" w:rsidR="00A27C73" w:rsidRDefault="00A1638E">
            <w:pPr>
              <w:rPr>
                <w:color w:val="000000"/>
                <w:sz w:val="20"/>
                <w:szCs w:val="20"/>
              </w:rPr>
            </w:pPr>
            <w:r>
              <w:rPr>
                <w:color w:val="000000"/>
                <w:sz w:val="20"/>
                <w:szCs w:val="20"/>
              </w:rPr>
              <w:t>List&lt;ConstantParameter&gt; : values</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020B9F9" w14:textId="77777777" w:rsidR="00A27C73" w:rsidRDefault="00A1638E">
            <w:pPr>
              <w:rPr>
                <w:color w:val="000000"/>
                <w:sz w:val="20"/>
                <w:szCs w:val="20"/>
              </w:rPr>
            </w:pPr>
            <w:r>
              <w:rPr>
                <w:color w:val="000000"/>
                <w:sz w:val="20"/>
                <w:szCs w:val="20"/>
              </w:rPr>
              <w:t>A collection of values for this enumeration</w:t>
            </w:r>
            <w:r w:rsidR="00A003C0">
              <w:rPr>
                <w:color w:val="000000"/>
                <w:sz w:val="20"/>
                <w:szCs w:val="20"/>
              </w:rPr>
              <w:t>.</w:t>
            </w:r>
          </w:p>
        </w:tc>
      </w:tr>
    </w:tbl>
    <w:p w14:paraId="4452E0A2" w14:textId="77777777" w:rsidR="00A27C73" w:rsidRDefault="00A27C73">
      <w:pPr>
        <w:rPr>
          <w:color w:val="000000"/>
        </w:rPr>
      </w:pPr>
    </w:p>
    <w:p w14:paraId="3A806DA9" w14:textId="77777777" w:rsidR="002A2036" w:rsidRDefault="002A2036">
      <w:pPr>
        <w:rPr>
          <w:b/>
          <w:color w:val="000000"/>
          <w:sz w:val="28"/>
          <w:szCs w:val="28"/>
        </w:rPr>
      </w:pPr>
      <w:bookmarkStart w:id="264" w:name="EXPRESSION"/>
      <w:bookmarkStart w:id="265" w:name="BKM_14C9B069_B392_4AC9_B3A7_ACBBDD913B8F"/>
      <w:bookmarkEnd w:id="264"/>
      <w:bookmarkEnd w:id="265"/>
      <w:r>
        <w:rPr>
          <w:color w:val="000000"/>
          <w:sz w:val="28"/>
          <w:szCs w:val="28"/>
        </w:rPr>
        <w:br w:type="page"/>
      </w:r>
    </w:p>
    <w:p w14:paraId="6BFBB8D2" w14:textId="77777777" w:rsidR="00A27C73" w:rsidRDefault="00A1638E">
      <w:pPr>
        <w:pStyle w:val="Heading3"/>
        <w:numPr>
          <w:ilvl w:val="2"/>
          <w:numId w:val="1"/>
        </w:numPr>
        <w:spacing w:before="240" w:after="60"/>
        <w:ind w:left="360" w:hanging="360"/>
        <w:rPr>
          <w:rFonts w:ascii="Arial" w:eastAsia="Arial" w:hAnsi="Arial" w:cs="Arial"/>
          <w:color w:val="000000"/>
          <w:sz w:val="28"/>
          <w:szCs w:val="28"/>
        </w:rPr>
      </w:pPr>
      <w:bookmarkStart w:id="266" w:name="_Toc456614197"/>
      <w:r>
        <w:rPr>
          <w:rFonts w:ascii="Arial" w:eastAsia="Arial" w:hAnsi="Arial" w:cs="Arial"/>
          <w:color w:val="000000"/>
          <w:sz w:val="28"/>
          <w:szCs w:val="28"/>
        </w:rPr>
        <w:lastRenderedPageBreak/>
        <w:t>Expression parameters</w:t>
      </w:r>
      <w:bookmarkEnd w:id="266"/>
    </w:p>
    <w:p w14:paraId="32EE349F" w14:textId="77777777" w:rsidR="00A27C73" w:rsidRDefault="00A1638E">
      <w:pPr>
        <w:rPr>
          <w:color w:val="000000"/>
          <w:sz w:val="20"/>
          <w:szCs w:val="20"/>
        </w:rPr>
      </w:pPr>
      <w:r>
        <w:rPr>
          <w:color w:val="000000"/>
          <w:sz w:val="20"/>
          <w:szCs w:val="20"/>
        </w:rPr>
        <w:t>Expression parameters are parameters that are a combination of explicit values, operators and functions. Values are computed at runtime providing a result determined by the expression.</w:t>
      </w:r>
    </w:p>
    <w:p w14:paraId="776573A0" w14:textId="77777777" w:rsidR="00A27C73" w:rsidRDefault="00A27C73">
      <w:pPr>
        <w:rPr>
          <w:color w:val="000000"/>
          <w:sz w:val="20"/>
          <w:szCs w:val="20"/>
        </w:rPr>
      </w:pPr>
    </w:p>
    <w:p w14:paraId="0A11C65A" w14:textId="77777777" w:rsidR="00A27C73" w:rsidRDefault="00A1638E">
      <w:pPr>
        <w:pStyle w:val="Heading3"/>
        <w:numPr>
          <w:ilvl w:val="3"/>
          <w:numId w:val="1"/>
        </w:numPr>
        <w:spacing w:before="240" w:after="60"/>
        <w:ind w:left="360" w:hanging="360"/>
        <w:rPr>
          <w:rFonts w:ascii="Arial" w:eastAsia="Arial" w:hAnsi="Arial" w:cs="Arial"/>
          <w:color w:val="000000"/>
          <w:sz w:val="28"/>
          <w:szCs w:val="28"/>
        </w:rPr>
      </w:pPr>
      <w:bookmarkStart w:id="267" w:name="BKM_D93023D6_EECF_4557_BAF0_8562E7F8DF6D"/>
      <w:bookmarkStart w:id="268" w:name="_Toc456614198"/>
      <w:bookmarkEnd w:id="267"/>
      <w:r>
        <w:rPr>
          <w:rFonts w:ascii="Arial" w:eastAsia="Arial" w:hAnsi="Arial" w:cs="Arial"/>
          <w:color w:val="000000"/>
          <w:sz w:val="28"/>
          <w:szCs w:val="28"/>
        </w:rPr>
        <w:t>ExpressionParameter</w:t>
      </w:r>
      <w:bookmarkEnd w:id="268"/>
    </w:p>
    <w:p w14:paraId="66F31CAC" w14:textId="77777777" w:rsidR="00A27C73" w:rsidRDefault="00A27C73">
      <w:pPr>
        <w:rPr>
          <w:color w:val="000000"/>
        </w:rPr>
      </w:pPr>
    </w:p>
    <w:p w14:paraId="179FD23F" w14:textId="77777777" w:rsidR="00A27C73" w:rsidRDefault="00A27C73">
      <w:pPr>
        <w:rPr>
          <w:color w:val="000000"/>
        </w:rPr>
      </w:pPr>
    </w:p>
    <w:p w14:paraId="6951739B"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C81F9B0"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CCEE67" w14:textId="77777777" w:rsidR="00A27C73" w:rsidRDefault="00A1638E">
            <w:pPr>
              <w:jc w:val="center"/>
              <w:rPr>
                <w:color w:val="000000"/>
                <w:sz w:val="20"/>
                <w:szCs w:val="20"/>
              </w:rPr>
            </w:pPr>
            <w:bookmarkStart w:id="269" w:name="BKM_00AFB6B1_49BB_4810_A6A4_A2E5678F9F5F"/>
            <w:bookmarkEnd w:id="269"/>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4E2D13D" w14:textId="77777777" w:rsidR="00A27C73" w:rsidRDefault="00A1638E">
            <w:pPr>
              <w:jc w:val="center"/>
              <w:rPr>
                <w:color w:val="000000"/>
                <w:sz w:val="20"/>
                <w:szCs w:val="20"/>
              </w:rPr>
            </w:pPr>
            <w:r>
              <w:rPr>
                <w:color w:val="000000"/>
                <w:sz w:val="20"/>
                <w:szCs w:val="20"/>
              </w:rPr>
              <w:t>Description</w:t>
            </w:r>
          </w:p>
        </w:tc>
      </w:tr>
      <w:tr w:rsidR="00A27C73" w14:paraId="2A02A43C"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1549766" w14:textId="77777777" w:rsidR="00A27C73" w:rsidRDefault="00A1638E">
            <w:pPr>
              <w:rPr>
                <w:color w:val="000000"/>
                <w:sz w:val="20"/>
                <w:szCs w:val="20"/>
              </w:rPr>
            </w:pPr>
            <w:r>
              <w:rPr>
                <w:color w:val="000000"/>
                <w:sz w:val="20"/>
                <w:szCs w:val="20"/>
              </w:rPr>
              <w:t>String : value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5410252" w14:textId="77777777" w:rsidR="00A27C73" w:rsidRDefault="00A1638E">
            <w:pPr>
              <w:rPr>
                <w:color w:val="000000"/>
                <w:sz w:val="20"/>
                <w:szCs w:val="20"/>
              </w:rPr>
            </w:pPr>
            <w:r>
              <w:rPr>
                <w:color w:val="000000"/>
                <w:sz w:val="20"/>
                <w:szCs w:val="20"/>
              </w:rPr>
              <w:t>The XPATH expression</w:t>
            </w:r>
            <w:r w:rsidR="00A003C0">
              <w:rPr>
                <w:color w:val="000000"/>
                <w:sz w:val="20"/>
                <w:szCs w:val="20"/>
              </w:rPr>
              <w:t>.</w:t>
            </w:r>
          </w:p>
        </w:tc>
      </w:tr>
    </w:tbl>
    <w:p w14:paraId="42635E39" w14:textId="77777777" w:rsidR="00A27C73" w:rsidRDefault="00A27C73">
      <w:pPr>
        <w:rPr>
          <w:color w:val="000000"/>
        </w:rPr>
      </w:pPr>
    </w:p>
    <w:p w14:paraId="79229508" w14:textId="77777777" w:rsidR="00A27C73" w:rsidRDefault="00A1638E">
      <w:pPr>
        <w:spacing w:after="200" w:line="276" w:lineRule="auto"/>
        <w:rPr>
          <w:color w:val="000000"/>
          <w:sz w:val="20"/>
          <w:szCs w:val="20"/>
        </w:rPr>
      </w:pPr>
      <w:r>
        <w:rPr>
          <w:color w:val="000000"/>
          <w:sz w:val="20"/>
          <w:szCs w:val="20"/>
        </w:rPr>
        <w:t>The expression has to be expressed using the XPATH 1.0 language [5]. For the purpose of the BPSim framework, XPATH is extended to provide these additional functions under the "bpsim" namespace:</w:t>
      </w:r>
    </w:p>
    <w:tbl>
      <w:tblPr>
        <w:tblW w:w="9242" w:type="dxa"/>
        <w:tblLayout w:type="fixed"/>
        <w:tblLook w:val="04A0" w:firstRow="1" w:lastRow="0" w:firstColumn="1" w:lastColumn="0" w:noHBand="0" w:noVBand="1"/>
      </w:tblPr>
      <w:tblGrid>
        <w:gridCol w:w="3699"/>
        <w:gridCol w:w="5543"/>
      </w:tblGrid>
      <w:tr w:rsidR="00A27C73" w14:paraId="3F3CEC77"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EBC5C6D"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XPath Extension Function</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B3299A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Description / Usage</w:t>
            </w:r>
          </w:p>
        </w:tc>
      </w:tr>
      <w:tr w:rsidR="00A27C73" w14:paraId="558480BC"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1F485A70"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t>bpsim</w:t>
            </w:r>
            <w:r>
              <w:rPr>
                <w:rFonts w:ascii="Calibri" w:eastAsia="Calibri" w:hAnsi="Calibri" w:cs="Calibri"/>
                <w:color w:val="000000"/>
                <w:sz w:val="22"/>
                <w:szCs w:val="22"/>
              </w:rPr>
              <w:t>:getProperty(</w:t>
            </w:r>
            <w:r>
              <w:rPr>
                <w:rFonts w:ascii="Calibri" w:eastAsia="Calibri" w:hAnsi="Calibri" w:cs="Calibri"/>
                <w:i/>
                <w:color w:val="000000"/>
                <w:sz w:val="22"/>
                <w:szCs w:val="22"/>
              </w:rPr>
              <w:t>name</w:t>
            </w:r>
            <w:r>
              <w:rPr>
                <w:rFonts w:ascii="Calibri" w:eastAsia="Calibri" w:hAnsi="Calibri" w:cs="Calibri"/>
                <w:color w:val="000000"/>
                <w:sz w:val="22"/>
                <w:szCs w:val="22"/>
              </w:rPr>
              <w:t>)</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5C23FEC"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Returns the value of a property parameter. </w:t>
            </w:r>
          </w:p>
          <w:p w14:paraId="781B1447"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Arguments </w:t>
            </w:r>
          </w:p>
          <w:p w14:paraId="41E5D5F0"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name</w:t>
            </w:r>
            <w:r>
              <w:rPr>
                <w:rFonts w:ascii="Calibri" w:eastAsia="Calibri" w:hAnsi="Calibri" w:cs="Calibri"/>
                <w:color w:val="000000"/>
                <w:sz w:val="22"/>
                <w:szCs w:val="22"/>
              </w:rPr>
              <w:t>: the name of the property parameter.</w:t>
            </w:r>
          </w:p>
          <w:p w14:paraId="294D32A1"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119C072F"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Returns the value</w:t>
            </w:r>
            <w:r w:rsidR="00A003C0">
              <w:rPr>
                <w:rFonts w:ascii="Calibri" w:eastAsia="Calibri" w:hAnsi="Calibri" w:cs="Calibri"/>
                <w:color w:val="000000"/>
                <w:sz w:val="22"/>
                <w:szCs w:val="22"/>
              </w:rPr>
              <w:t>.</w:t>
            </w:r>
          </w:p>
          <w:p w14:paraId="29CC4E7F"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1DEC2F5D" w14:textId="77777777" w:rsidR="00A27C73" w:rsidRDefault="00A1638E">
            <w:pPr>
              <w:rPr>
                <w:rFonts w:ascii="Calibri" w:eastAsia="Calibri" w:hAnsi="Calibri" w:cs="Calibri"/>
                <w:color w:val="000000"/>
                <w:sz w:val="22"/>
                <w:szCs w:val="22"/>
              </w:rPr>
            </w:pPr>
            <w:r>
              <w:rPr>
                <w:rFonts w:ascii="Calibri" w:eastAsia="Calibri" w:hAnsi="Calibri" w:cs="Calibri"/>
                <w:color w:val="000000"/>
                <w:sz w:val="22"/>
                <w:szCs w:val="22"/>
              </w:rPr>
              <w:t>If the property parameter does not exist, default to zero</w:t>
            </w:r>
            <w:r w:rsidR="00A003C0">
              <w:rPr>
                <w:rFonts w:ascii="Calibri" w:eastAsia="Calibri" w:hAnsi="Calibri" w:cs="Calibri"/>
                <w:color w:val="000000"/>
                <w:sz w:val="22"/>
                <w:szCs w:val="22"/>
              </w:rPr>
              <w:t>.</w:t>
            </w:r>
          </w:p>
          <w:p w14:paraId="08E1B25E" w14:textId="77777777" w:rsidR="00A27C73" w:rsidRDefault="00A27C73">
            <w:pPr>
              <w:rPr>
                <w:rFonts w:ascii="Calibri" w:eastAsia="Calibri" w:hAnsi="Calibri" w:cs="Calibri"/>
                <w:color w:val="000000"/>
                <w:sz w:val="22"/>
                <w:szCs w:val="22"/>
              </w:rPr>
            </w:pPr>
          </w:p>
        </w:tc>
      </w:tr>
      <w:tr w:rsidR="00A27C73" w14:paraId="3B454BD7"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74B9C2A"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t>bpsim</w:t>
            </w:r>
            <w:r>
              <w:rPr>
                <w:rFonts w:ascii="Calibri" w:eastAsia="Calibri" w:hAnsi="Calibri" w:cs="Calibri"/>
                <w:color w:val="000000"/>
                <w:sz w:val="22"/>
                <w:szCs w:val="22"/>
              </w:rPr>
              <w:t>:getResource(</w:t>
            </w:r>
            <w:r>
              <w:rPr>
                <w:rFonts w:ascii="Calibri" w:eastAsia="Calibri" w:hAnsi="Calibri" w:cs="Calibri"/>
                <w:i/>
                <w:color w:val="000000"/>
                <w:sz w:val="22"/>
                <w:szCs w:val="22"/>
              </w:rPr>
              <w:t>name</w:t>
            </w:r>
            <w:r>
              <w:rPr>
                <w:rFonts w:ascii="Calibri" w:eastAsia="Calibri" w:hAnsi="Calibri" w:cs="Calibri"/>
                <w:color w:val="000000"/>
                <w:sz w:val="22"/>
                <w:szCs w:val="22"/>
              </w:rPr>
              <w:t xml:space="preserve">, </w:t>
            </w:r>
            <w:r>
              <w:rPr>
                <w:rFonts w:ascii="Calibri" w:eastAsia="Calibri" w:hAnsi="Calibri" w:cs="Calibri"/>
                <w:i/>
                <w:color w:val="000000"/>
                <w:sz w:val="22"/>
                <w:szCs w:val="22"/>
              </w:rPr>
              <w:t>qty</w:t>
            </w:r>
            <w:r>
              <w:rPr>
                <w:rFonts w:ascii="Calibri" w:eastAsia="Calibri" w:hAnsi="Calibri" w:cs="Calibri"/>
                <w:color w:val="000000"/>
                <w:sz w:val="22"/>
                <w:szCs w:val="22"/>
              </w:rPr>
              <w:t>)</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0AB2D85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Selects a collection of available resource(s) required for an Activity. </w:t>
            </w:r>
          </w:p>
          <w:p w14:paraId="0A235136"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Arguments</w:t>
            </w:r>
          </w:p>
          <w:p w14:paraId="07EF4DE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name</w:t>
            </w:r>
            <w:r>
              <w:rPr>
                <w:rFonts w:ascii="Calibri" w:eastAsia="Calibri" w:hAnsi="Calibri" w:cs="Calibri"/>
                <w:color w:val="000000"/>
                <w:sz w:val="22"/>
                <w:szCs w:val="22"/>
              </w:rPr>
              <w:t>: the name of the resource required by the Activity. In the case of BPMN this is the attribute used to uniquely identify BPMN resource element.</w:t>
            </w:r>
          </w:p>
          <w:p w14:paraId="028C3CC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qty</w:t>
            </w:r>
            <w:r>
              <w:rPr>
                <w:rFonts w:ascii="Calibri" w:eastAsia="Calibri" w:hAnsi="Calibri" w:cs="Calibri"/>
                <w:color w:val="000000"/>
                <w:sz w:val="22"/>
                <w:szCs w:val="22"/>
              </w:rPr>
              <w:t xml:space="preserve">: the quantity of the resource required by the Activity, expressed as an integer. </w:t>
            </w:r>
          </w:p>
          <w:p w14:paraId="5903ADE6"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7D333F1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Collection of resource(s) or an empty collection if the </w:t>
            </w:r>
            <w:r>
              <w:rPr>
                <w:rFonts w:ascii="Calibri" w:eastAsia="Calibri" w:hAnsi="Calibri" w:cs="Calibri"/>
                <w:color w:val="000000"/>
                <w:sz w:val="22"/>
                <w:szCs w:val="22"/>
              </w:rPr>
              <w:lastRenderedPageBreak/>
              <w:t>resource requirements were not satisfied.</w:t>
            </w:r>
          </w:p>
          <w:p w14:paraId="3207A9AC"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6B05095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Resources are defined in the BPMN interchange using the &lt;resource&gt; element. </w:t>
            </w:r>
          </w:p>
        </w:tc>
      </w:tr>
      <w:tr w:rsidR="00A27C73" w14:paraId="74F34B1A"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6C7B5823"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lastRenderedPageBreak/>
              <w:t>bpsim</w:t>
            </w:r>
            <w:r>
              <w:rPr>
                <w:rFonts w:ascii="Calibri" w:eastAsia="Calibri" w:hAnsi="Calibri" w:cs="Calibri"/>
                <w:color w:val="000000"/>
                <w:sz w:val="22"/>
                <w:szCs w:val="22"/>
              </w:rPr>
              <w:t>:getResourceByRoles(</w:t>
            </w:r>
            <w:r>
              <w:rPr>
                <w:rFonts w:ascii="Calibri" w:eastAsia="Calibri" w:hAnsi="Calibri" w:cs="Calibri"/>
                <w:i/>
                <w:color w:val="000000"/>
                <w:sz w:val="22"/>
                <w:szCs w:val="22"/>
              </w:rPr>
              <w:t>[role</w:t>
            </w:r>
            <w:r>
              <w:rPr>
                <w:rFonts w:ascii="Calibri" w:eastAsia="Calibri" w:hAnsi="Calibri" w:cs="Calibri"/>
                <w:color w:val="000000"/>
                <w:sz w:val="22"/>
                <w:szCs w:val="22"/>
              </w:rPr>
              <w:t xml:space="preserve">, …], </w:t>
            </w:r>
            <w:r>
              <w:rPr>
                <w:rFonts w:ascii="Calibri" w:eastAsia="Calibri" w:hAnsi="Calibri" w:cs="Calibri"/>
                <w:i/>
                <w:color w:val="000000"/>
                <w:sz w:val="22"/>
                <w:szCs w:val="22"/>
              </w:rPr>
              <w:t>qty</w:t>
            </w:r>
            <w:r>
              <w:rPr>
                <w:rFonts w:ascii="Calibri" w:eastAsia="Calibri" w:hAnsi="Calibri" w:cs="Calibri"/>
                <w:color w:val="000000"/>
                <w:sz w:val="22"/>
                <w:szCs w:val="22"/>
              </w:rPr>
              <w:t>)</w:t>
            </w:r>
          </w:p>
          <w:p w14:paraId="52F1192B" w14:textId="77777777" w:rsidR="00A27C73" w:rsidRDefault="00A27C73">
            <w:pPr>
              <w:spacing w:after="200" w:line="276" w:lineRule="auto"/>
              <w:rPr>
                <w:rFonts w:ascii="Calibri" w:eastAsia="Calibri" w:hAnsi="Calibri" w:cs="Calibri"/>
                <w:color w:val="000000"/>
                <w:sz w:val="22"/>
                <w:szCs w:val="22"/>
              </w:rPr>
            </w:pP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065F7A8A"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Selects a collection of available resource(s) that can satisfy the role(s) required for an Activity. Selected resource(s) will play all roles specified by the list of roles required.</w:t>
            </w:r>
          </w:p>
          <w:p w14:paraId="17ECB389"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Arguments</w:t>
            </w:r>
          </w:p>
          <w:p w14:paraId="6EB05978"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[role …]:</w:t>
            </w:r>
            <w:r>
              <w:rPr>
                <w:rFonts w:ascii="Calibri" w:eastAsia="Calibri" w:hAnsi="Calibri" w:cs="Calibri"/>
                <w:color w:val="000000"/>
                <w:sz w:val="22"/>
                <w:szCs w:val="22"/>
              </w:rPr>
              <w:t xml:space="preserve"> the variable list of required role(s).</w:t>
            </w:r>
          </w:p>
          <w:p w14:paraId="7E65547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i/>
                <w:color w:val="000000"/>
                <w:sz w:val="22"/>
                <w:szCs w:val="22"/>
              </w:rPr>
              <w:t>qty:</w:t>
            </w:r>
            <w:r>
              <w:rPr>
                <w:rFonts w:ascii="Calibri" w:eastAsia="Calibri" w:hAnsi="Calibri" w:cs="Calibri"/>
                <w:color w:val="000000"/>
                <w:sz w:val="22"/>
                <w:szCs w:val="22"/>
              </w:rPr>
              <w:t xml:space="preserve"> the quantity of a resource that satisfies the specified role(s), required by the Activity, expressed as an integer. </w:t>
            </w:r>
          </w:p>
          <w:p w14:paraId="10664D73"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3FB5DDC3"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Collection of resource(s) or an empty collection if the resource requirements were not satisfied</w:t>
            </w:r>
          </w:p>
          <w:p w14:paraId="3F096964"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671CFC37"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A role can be applied to a resource using the BPSim </w:t>
            </w:r>
            <w:r>
              <w:rPr>
                <w:rFonts w:ascii="Calibri" w:eastAsia="Calibri" w:hAnsi="Calibri" w:cs="Calibri"/>
                <w:i/>
                <w:color w:val="000000"/>
                <w:sz w:val="22"/>
                <w:szCs w:val="22"/>
              </w:rPr>
              <w:t>role</w:t>
            </w:r>
            <w:r>
              <w:rPr>
                <w:rFonts w:ascii="Calibri" w:eastAsia="Calibri" w:hAnsi="Calibri" w:cs="Calibri"/>
                <w:color w:val="000000"/>
                <w:sz w:val="22"/>
                <w:szCs w:val="22"/>
              </w:rPr>
              <w:t xml:space="preserve"> parameter from the </w:t>
            </w:r>
            <w:r>
              <w:rPr>
                <w:rFonts w:ascii="Calibri" w:eastAsia="Calibri" w:hAnsi="Calibri" w:cs="Calibri"/>
                <w:i/>
                <w:color w:val="000000"/>
                <w:sz w:val="22"/>
                <w:szCs w:val="22"/>
              </w:rPr>
              <w:t>ResourceParameters</w:t>
            </w:r>
            <w:r>
              <w:rPr>
                <w:rFonts w:ascii="Calibri" w:eastAsia="Calibri" w:hAnsi="Calibri" w:cs="Calibri"/>
                <w:color w:val="000000"/>
                <w:sz w:val="22"/>
                <w:szCs w:val="22"/>
              </w:rPr>
              <w:t xml:space="preserve"> perspective.</w:t>
            </w:r>
          </w:p>
          <w:p w14:paraId="5E04B07B" w14:textId="77777777" w:rsidR="00A27C73" w:rsidRDefault="00A27C73">
            <w:pPr>
              <w:spacing w:after="200" w:line="276" w:lineRule="auto"/>
              <w:rPr>
                <w:rFonts w:ascii="Calibri" w:eastAsia="Calibri" w:hAnsi="Calibri" w:cs="Calibri"/>
                <w:color w:val="000000"/>
                <w:sz w:val="22"/>
                <w:szCs w:val="22"/>
              </w:rPr>
            </w:pPr>
          </w:p>
        </w:tc>
      </w:tr>
      <w:tr w:rsidR="00A27C73" w14:paraId="2DBFEDDB" w14:textId="77777777">
        <w:tc>
          <w:tcPr>
            <w:tcW w:w="3699"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34951E48" w14:textId="77777777" w:rsidR="00A27C73" w:rsidRDefault="00A1638E">
            <w:pPr>
              <w:spacing w:after="200" w:line="276" w:lineRule="auto"/>
              <w:rPr>
                <w:rFonts w:ascii="Calibri" w:eastAsia="Calibri" w:hAnsi="Calibri" w:cs="Calibri"/>
                <w:color w:val="000000"/>
                <w:sz w:val="22"/>
                <w:szCs w:val="22"/>
              </w:rPr>
            </w:pPr>
            <w:r>
              <w:rPr>
                <w:color w:val="000000"/>
                <w:sz w:val="20"/>
                <w:szCs w:val="20"/>
              </w:rPr>
              <w:t>bpsim</w:t>
            </w:r>
            <w:r>
              <w:rPr>
                <w:rFonts w:ascii="Calibri" w:eastAsia="Calibri" w:hAnsi="Calibri" w:cs="Calibri"/>
                <w:color w:val="000000"/>
                <w:sz w:val="22"/>
                <w:szCs w:val="22"/>
              </w:rPr>
              <w:t>:orResource(</w:t>
            </w:r>
            <w:r>
              <w:rPr>
                <w:rFonts w:ascii="Calibri" w:eastAsia="Calibri" w:hAnsi="Calibri" w:cs="Calibri"/>
                <w:i/>
                <w:color w:val="000000"/>
                <w:sz w:val="22"/>
                <w:szCs w:val="22"/>
              </w:rPr>
              <w:t>[resources</w:t>
            </w:r>
            <w:r>
              <w:rPr>
                <w:rFonts w:ascii="Calibri" w:eastAsia="Calibri" w:hAnsi="Calibri" w:cs="Calibri"/>
                <w:color w:val="000000"/>
                <w:sz w:val="22"/>
                <w:szCs w:val="22"/>
              </w:rPr>
              <w:t>, …])</w:t>
            </w:r>
          </w:p>
        </w:tc>
        <w:tc>
          <w:tcPr>
            <w:tcW w:w="5543" w:type="dxa"/>
            <w:tcBorders>
              <w:top w:val="single" w:sz="1" w:space="0" w:color="000000"/>
              <w:left w:val="single" w:sz="1" w:space="0" w:color="0F0F0F"/>
              <w:bottom w:val="single" w:sz="1" w:space="0" w:color="000000"/>
              <w:right w:val="single" w:sz="1" w:space="0" w:color="0F0F0F"/>
            </w:tcBorders>
            <w:tcMar>
              <w:top w:w="108" w:type="dxa"/>
              <w:left w:w="3" w:type="dxa"/>
              <w:bottom w:w="0" w:type="dxa"/>
              <w:right w:w="108" w:type="dxa"/>
            </w:tcMar>
          </w:tcPr>
          <w:p w14:paraId="57B7711E"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Select the first collection of available resource(s) from the list of alternative resource(s) used for an Activity. </w:t>
            </w:r>
          </w:p>
          <w:p w14:paraId="337B783F"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Arguments </w:t>
            </w:r>
          </w:p>
          <w:p w14:paraId="22C0D564"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A variable list of resources returned by the getResource() or getResourceByRoles() functions.</w:t>
            </w:r>
          </w:p>
          <w:p w14:paraId="5AC72243"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Return</w:t>
            </w:r>
          </w:p>
          <w:p w14:paraId="247A4260"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Collection of resource(s).</w:t>
            </w:r>
          </w:p>
          <w:p w14:paraId="01513525" w14:textId="77777777" w:rsidR="00A27C73" w:rsidRDefault="00A1638E">
            <w:pPr>
              <w:spacing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Remarks</w:t>
            </w:r>
          </w:p>
          <w:p w14:paraId="23707EDF" w14:textId="77777777" w:rsidR="00A27C73" w:rsidRDefault="00A1638E">
            <w:pPr>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t>This allows alternative behaviour for resource selection. The evaluation order of resources is from left to right.</w:t>
            </w:r>
          </w:p>
        </w:tc>
      </w:tr>
    </w:tbl>
    <w:p w14:paraId="3714BC6B" w14:textId="77777777" w:rsidR="00A27C73" w:rsidRDefault="00A1638E">
      <w:pPr>
        <w:pStyle w:val="Heading2"/>
        <w:numPr>
          <w:ilvl w:val="1"/>
          <w:numId w:val="1"/>
        </w:numPr>
        <w:spacing w:before="240" w:after="60"/>
        <w:ind w:left="360" w:hanging="360"/>
        <w:rPr>
          <w:rFonts w:ascii="Arial" w:eastAsia="Arial" w:hAnsi="Arial" w:cs="Arial"/>
          <w:color w:val="000000"/>
          <w:sz w:val="30"/>
          <w:szCs w:val="30"/>
        </w:rPr>
      </w:pPr>
      <w:bookmarkStart w:id="270" w:name="CALENDAR"/>
      <w:bookmarkStart w:id="271" w:name="BKM_16F1B560_0391_4178_9818_1796301EF3E2"/>
      <w:bookmarkStart w:id="272" w:name="_Toc456614199"/>
      <w:bookmarkEnd w:id="270"/>
      <w:bookmarkEnd w:id="271"/>
      <w:r>
        <w:rPr>
          <w:rFonts w:ascii="Arial" w:eastAsia="Arial" w:hAnsi="Arial" w:cs="Arial"/>
          <w:color w:val="000000"/>
          <w:sz w:val="30"/>
          <w:szCs w:val="30"/>
        </w:rPr>
        <w:lastRenderedPageBreak/>
        <w:t>Calendar</w:t>
      </w:r>
      <w:bookmarkEnd w:id="272"/>
    </w:p>
    <w:p w14:paraId="318D2C80" w14:textId="77777777" w:rsidR="00A27C73" w:rsidRDefault="00A1638E">
      <w:pPr>
        <w:rPr>
          <w:color w:val="000000"/>
          <w:sz w:val="20"/>
          <w:szCs w:val="20"/>
        </w:rPr>
      </w:pPr>
      <w:r>
        <w:rPr>
          <w:color w:val="000000"/>
          <w:sz w:val="20"/>
          <w:szCs w:val="20"/>
        </w:rPr>
        <w:t>Calendars are defined at the scenario level and Parameter Values references them.</w:t>
      </w:r>
    </w:p>
    <w:p w14:paraId="0FF10192" w14:textId="77777777" w:rsidR="00A27C73" w:rsidRDefault="00A27C73">
      <w:pPr>
        <w:rPr>
          <w:color w:val="000000"/>
          <w:sz w:val="20"/>
          <w:szCs w:val="20"/>
        </w:rPr>
      </w:pPr>
    </w:p>
    <w:p w14:paraId="2BD5F410" w14:textId="77777777" w:rsidR="00A27C73" w:rsidRDefault="00A1638E">
      <w:pPr>
        <w:rPr>
          <w:color w:val="000000"/>
          <w:sz w:val="20"/>
          <w:szCs w:val="20"/>
        </w:rPr>
      </w:pPr>
      <w:r>
        <w:rPr>
          <w:color w:val="000000"/>
          <w:sz w:val="20"/>
          <w:szCs w:val="20"/>
        </w:rPr>
        <w:t>A calendar is serialized using the iCalendar (RFC 5545) [6] format and it provides the time interval for which a parameter value should be used.</w:t>
      </w:r>
    </w:p>
    <w:p w14:paraId="4A00E23A" w14:textId="77777777" w:rsidR="00A27C73" w:rsidRDefault="00A27C73">
      <w:pPr>
        <w:rPr>
          <w:color w:val="000000"/>
          <w:sz w:val="20"/>
          <w:szCs w:val="20"/>
        </w:rPr>
      </w:pPr>
    </w:p>
    <w:p w14:paraId="1EF3B1CD" w14:textId="77777777" w:rsidR="00A27C73" w:rsidRDefault="00A27C73">
      <w:pPr>
        <w:rPr>
          <w:color w:val="000000"/>
          <w:sz w:val="20"/>
          <w:szCs w:val="20"/>
        </w:rPr>
      </w:pPr>
    </w:p>
    <w:p w14:paraId="05F8BA14" w14:textId="77777777" w:rsidR="00A27C73" w:rsidRDefault="00A1638E">
      <w:pPr>
        <w:rPr>
          <w:color w:val="000000"/>
          <w:sz w:val="20"/>
          <w:szCs w:val="20"/>
        </w:rPr>
      </w:pPr>
      <w:bookmarkStart w:id="273" w:name="BKM_4210E39F_8343_4681_97CA_823E61CB1496"/>
      <w:bookmarkEnd w:id="273"/>
      <w:r>
        <w:rPr>
          <w:noProof/>
        </w:rPr>
        <w:drawing>
          <wp:inline distT="0" distB="0" distL="0" distR="0" wp14:anchorId="7AE7673E" wp14:editId="1A709D9A">
            <wp:extent cx="5334000" cy="30575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7"/>
                    <a:stretch>
                      <a:fillRect/>
                    </a:stretch>
                  </pic:blipFill>
                  <pic:spPr bwMode="auto">
                    <a:xfrm>
                      <a:off x="0" y="0"/>
                      <a:ext cx="5334000" cy="3057525"/>
                    </a:xfrm>
                    <a:prstGeom prst="rect">
                      <a:avLst/>
                    </a:prstGeom>
                    <a:noFill/>
                    <a:ln w="9525">
                      <a:noFill/>
                      <a:miter lim="800000"/>
                      <a:headEnd/>
                      <a:tailEnd/>
                    </a:ln>
                  </pic:spPr>
                </pic:pic>
              </a:graphicData>
            </a:graphic>
          </wp:inline>
        </w:drawing>
      </w:r>
    </w:p>
    <w:p w14:paraId="32073203" w14:textId="77777777" w:rsidR="00A27C73" w:rsidRDefault="00A1638E">
      <w:pPr>
        <w:rPr>
          <w:color w:val="000000"/>
          <w:sz w:val="20"/>
          <w:szCs w:val="20"/>
        </w:rPr>
      </w:pPr>
      <w:r>
        <w:rPr>
          <w:color w:val="000000"/>
          <w:sz w:val="20"/>
          <w:szCs w:val="20"/>
        </w:rPr>
        <w:t>Figure 6</w:t>
      </w:r>
    </w:p>
    <w:p w14:paraId="59165F07" w14:textId="77777777" w:rsidR="00A27C73" w:rsidRDefault="00A1638E">
      <w:pPr>
        <w:rPr>
          <w:color w:val="000000"/>
          <w:sz w:val="20"/>
          <w:szCs w:val="20"/>
        </w:rPr>
      </w:pPr>
      <w:r>
        <w:rPr>
          <w:color w:val="000000"/>
          <w:sz w:val="20"/>
          <w:szCs w:val="20"/>
        </w:rPr>
        <w:t xml:space="preserve"> </w:t>
      </w:r>
    </w:p>
    <w:p w14:paraId="4A486363" w14:textId="77777777" w:rsidR="00A27C73" w:rsidRDefault="00A27C73">
      <w:pPr>
        <w:rPr>
          <w:color w:val="000000"/>
          <w:sz w:val="20"/>
          <w:szCs w:val="20"/>
        </w:rPr>
      </w:pPr>
    </w:p>
    <w:p w14:paraId="5619B09E" w14:textId="77777777" w:rsidR="00A27C73" w:rsidRDefault="00A1638E">
      <w:pPr>
        <w:pStyle w:val="Heading2"/>
        <w:numPr>
          <w:ilvl w:val="2"/>
          <w:numId w:val="1"/>
        </w:numPr>
        <w:spacing w:before="240" w:after="60"/>
        <w:ind w:left="360" w:hanging="360"/>
        <w:rPr>
          <w:rFonts w:ascii="Arial" w:eastAsia="Arial" w:hAnsi="Arial" w:cs="Arial"/>
          <w:color w:val="000000"/>
          <w:sz w:val="30"/>
          <w:szCs w:val="30"/>
        </w:rPr>
      </w:pPr>
      <w:bookmarkStart w:id="274" w:name="BKM_F68656DE_AFFA_4986_AB92_C30FECC5E10E"/>
      <w:bookmarkStart w:id="275" w:name="_Toc456614200"/>
      <w:bookmarkEnd w:id="274"/>
      <w:r>
        <w:rPr>
          <w:rFonts w:ascii="Arial" w:eastAsia="Arial" w:hAnsi="Arial" w:cs="Arial"/>
          <w:color w:val="000000"/>
          <w:sz w:val="30"/>
          <w:szCs w:val="30"/>
        </w:rPr>
        <w:t>Calendar</w:t>
      </w:r>
      <w:bookmarkEnd w:id="275"/>
    </w:p>
    <w:p w14:paraId="32998D91" w14:textId="77777777" w:rsidR="00A27C73" w:rsidRDefault="00A27C73">
      <w:pPr>
        <w:rPr>
          <w:color w:val="000000"/>
        </w:rPr>
      </w:pPr>
    </w:p>
    <w:p w14:paraId="47D8CA4B" w14:textId="77777777" w:rsidR="00A27C73" w:rsidRDefault="00A1638E">
      <w:pPr>
        <w:rPr>
          <w:color w:val="000000"/>
        </w:rPr>
      </w:pPr>
      <w:r>
        <w:rPr>
          <w:color w:val="000000"/>
          <w:sz w:val="20"/>
          <w:szCs w:val="20"/>
        </w:rPr>
        <w:t>The calendar class serializes the iCalendar format.</w:t>
      </w:r>
    </w:p>
    <w:p w14:paraId="62D5782F" w14:textId="77777777" w:rsidR="00A27C73" w:rsidRDefault="00A27C73">
      <w:pPr>
        <w:rPr>
          <w:color w:val="000000"/>
        </w:rPr>
      </w:pPr>
    </w:p>
    <w:tbl>
      <w:tblPr>
        <w:tblW w:w="9360" w:type="dxa"/>
        <w:tblInd w:w="60" w:type="dxa"/>
        <w:tblLayout w:type="fixed"/>
        <w:tblCellMar>
          <w:left w:w="60" w:type="dxa"/>
          <w:right w:w="60" w:type="dxa"/>
        </w:tblCellMar>
        <w:tblLook w:val="04A0" w:firstRow="1" w:lastRow="0" w:firstColumn="1" w:lastColumn="0" w:noHBand="0" w:noVBand="1"/>
      </w:tblPr>
      <w:tblGrid>
        <w:gridCol w:w="4680"/>
        <w:gridCol w:w="4680"/>
      </w:tblGrid>
      <w:tr w:rsidR="00A27C73" w14:paraId="38800699" w14:textId="77777777">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2709438" w14:textId="77777777" w:rsidR="00A27C73" w:rsidRDefault="00A1638E">
            <w:pPr>
              <w:jc w:val="center"/>
              <w:rPr>
                <w:color w:val="000000"/>
                <w:sz w:val="20"/>
                <w:szCs w:val="20"/>
              </w:rPr>
            </w:pPr>
            <w:bookmarkStart w:id="276" w:name="BKM_A0576A51_5B35_47E2_8E4D_3B820B6734E0"/>
            <w:bookmarkEnd w:id="276"/>
            <w:r>
              <w:rPr>
                <w:color w:val="000000"/>
                <w:sz w:val="20"/>
                <w:szCs w:val="20"/>
              </w:rPr>
              <w:t>Attribute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3F2E676" w14:textId="77777777" w:rsidR="00A27C73" w:rsidRDefault="00A1638E">
            <w:pPr>
              <w:jc w:val="center"/>
              <w:rPr>
                <w:color w:val="000000"/>
                <w:sz w:val="20"/>
                <w:szCs w:val="20"/>
              </w:rPr>
            </w:pPr>
            <w:r>
              <w:rPr>
                <w:color w:val="000000"/>
                <w:sz w:val="20"/>
                <w:szCs w:val="20"/>
              </w:rPr>
              <w:t>Description</w:t>
            </w:r>
          </w:p>
        </w:tc>
      </w:tr>
      <w:tr w:rsidR="00A27C73" w14:paraId="7082B98A"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289EB3C" w14:textId="77777777" w:rsidR="00A27C73" w:rsidRDefault="00A1638E">
            <w:pPr>
              <w:rPr>
                <w:color w:val="000000"/>
                <w:sz w:val="20"/>
                <w:szCs w:val="20"/>
              </w:rPr>
            </w:pPr>
            <w:r>
              <w:rPr>
                <w:color w:val="000000"/>
                <w:sz w:val="20"/>
                <w:szCs w:val="20"/>
              </w:rPr>
              <w:t>String : id</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012137F" w14:textId="77777777" w:rsidR="00A27C73" w:rsidRDefault="00A1638E">
            <w:pPr>
              <w:rPr>
                <w:color w:val="000000"/>
                <w:sz w:val="20"/>
                <w:szCs w:val="20"/>
              </w:rPr>
            </w:pPr>
            <w:r>
              <w:rPr>
                <w:color w:val="000000"/>
                <w:sz w:val="20"/>
                <w:szCs w:val="20"/>
              </w:rPr>
              <w:t>Calendar unique identifier</w:t>
            </w:r>
            <w:r w:rsidR="00A003C0">
              <w:rPr>
                <w:color w:val="000000"/>
                <w:sz w:val="20"/>
                <w:szCs w:val="20"/>
              </w:rPr>
              <w:t>.</w:t>
            </w:r>
          </w:p>
        </w:tc>
      </w:tr>
      <w:tr w:rsidR="00A27C73" w14:paraId="6C63EEB6"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214CB22" w14:textId="77777777" w:rsidR="00A27C73" w:rsidRDefault="00A1638E">
            <w:pPr>
              <w:rPr>
                <w:color w:val="000000"/>
                <w:sz w:val="20"/>
                <w:szCs w:val="20"/>
              </w:rPr>
            </w:pPr>
            <w:bookmarkStart w:id="277" w:name="BKM_4577EE1A_75B2_461A_9AE0_E24E416FD375"/>
            <w:bookmarkEnd w:id="277"/>
            <w:r>
              <w:rPr>
                <w:color w:val="000000"/>
                <w:sz w:val="20"/>
                <w:szCs w:val="20"/>
              </w:rPr>
              <w:t>String : name</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2C1B5AF" w14:textId="77777777" w:rsidR="00A27C73" w:rsidRDefault="00A1638E">
            <w:pPr>
              <w:rPr>
                <w:color w:val="000000"/>
                <w:sz w:val="20"/>
                <w:szCs w:val="20"/>
              </w:rPr>
            </w:pPr>
            <w:r>
              <w:rPr>
                <w:color w:val="000000"/>
                <w:sz w:val="20"/>
                <w:szCs w:val="20"/>
              </w:rPr>
              <w:t>Descriptive name for this calendar</w:t>
            </w:r>
            <w:r w:rsidR="00A003C0">
              <w:rPr>
                <w:color w:val="000000"/>
                <w:sz w:val="20"/>
                <w:szCs w:val="20"/>
              </w:rPr>
              <w:t>.</w:t>
            </w:r>
          </w:p>
        </w:tc>
      </w:tr>
      <w:tr w:rsidR="00A27C73" w14:paraId="031608B7" w14:textId="77777777">
        <w:trPr>
          <w:trHeight w:val="230"/>
        </w:trPr>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0C9AAC9" w14:textId="77777777" w:rsidR="00A27C73" w:rsidRDefault="00A1638E">
            <w:pPr>
              <w:rPr>
                <w:color w:val="000000"/>
                <w:sz w:val="20"/>
                <w:szCs w:val="20"/>
              </w:rPr>
            </w:pPr>
            <w:bookmarkStart w:id="278" w:name="BKM_89582DB0_01CF_4CCE_B443_BF186407A49F"/>
            <w:bookmarkEnd w:id="278"/>
            <w:r>
              <w:rPr>
                <w:color w:val="000000"/>
                <w:sz w:val="20"/>
                <w:szCs w:val="20"/>
              </w:rPr>
              <w:t>Object : calendar</w:t>
            </w:r>
          </w:p>
        </w:tc>
        <w:tc>
          <w:tcPr>
            <w:tcW w:w="4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3A9C5CC" w14:textId="77777777" w:rsidR="00A27C73" w:rsidRDefault="00A1638E">
            <w:pPr>
              <w:rPr>
                <w:color w:val="000000"/>
                <w:sz w:val="20"/>
                <w:szCs w:val="20"/>
              </w:rPr>
            </w:pPr>
            <w:r>
              <w:rPr>
                <w:color w:val="000000"/>
                <w:sz w:val="20"/>
                <w:szCs w:val="20"/>
              </w:rPr>
              <w:t>iCalendar serialization of events (VEVENT) describing this calendar. In the XML serialization, the calendar is serialized in the text of the Calendar element.</w:t>
            </w:r>
          </w:p>
        </w:tc>
      </w:tr>
    </w:tbl>
    <w:p w14:paraId="7F5913A4" w14:textId="77777777" w:rsidR="00A27C73" w:rsidRDefault="00A27C73">
      <w:pPr>
        <w:rPr>
          <w:color w:val="000000"/>
        </w:rPr>
      </w:pPr>
    </w:p>
    <w:p w14:paraId="17537F82" w14:textId="77777777" w:rsidR="00A27C73" w:rsidRDefault="00A27C73"/>
    <w:p w14:paraId="794F4B41" w14:textId="77777777" w:rsidR="00A27C73" w:rsidRDefault="00A27C73"/>
    <w:p w14:paraId="7207032F" w14:textId="77777777" w:rsidR="00A27C73" w:rsidRDefault="00A1638E">
      <w:pPr>
        <w:pStyle w:val="Heading1"/>
        <w:spacing w:before="240" w:after="60"/>
        <w:rPr>
          <w:rFonts w:ascii="Arial" w:eastAsia="Arial" w:hAnsi="Arial" w:cs="Arial"/>
          <w:color w:val="004080"/>
        </w:rPr>
      </w:pPr>
      <w:r>
        <w:rPr>
          <w:rFonts w:ascii="Arial" w:eastAsia="Arial" w:hAnsi="Arial" w:cs="Arial"/>
          <w:color w:val="004080"/>
        </w:rPr>
        <w:t xml:space="preserve">    </w:t>
      </w:r>
    </w:p>
    <w:p w14:paraId="1212049C" w14:textId="77777777" w:rsidR="00A27C73" w:rsidRDefault="00A1638E">
      <w:pPr>
        <w:pStyle w:val="Heading1"/>
        <w:spacing w:before="240" w:after="60"/>
      </w:pPr>
      <w:r>
        <w:rPr>
          <w:rFonts w:ascii="Arial" w:eastAsia="Arial" w:hAnsi="Arial" w:cs="Arial"/>
          <w:color w:val="004080"/>
        </w:rPr>
        <w:br w:type="page"/>
      </w:r>
    </w:p>
    <w:p w14:paraId="584782C0" w14:textId="77777777" w:rsidR="00A27C73" w:rsidRDefault="00A1638E">
      <w:pPr>
        <w:pStyle w:val="Heading1"/>
        <w:spacing w:before="240" w:after="60"/>
        <w:rPr>
          <w:rFonts w:ascii="Arial" w:eastAsia="Arial" w:hAnsi="Arial" w:cs="Arial"/>
          <w:color w:val="004080"/>
        </w:rPr>
      </w:pPr>
      <w:bookmarkStart w:id="279" w:name="_Toc456614201"/>
      <w:r>
        <w:rPr>
          <w:rFonts w:ascii="Arial" w:eastAsia="Arial" w:hAnsi="Arial" w:cs="Arial"/>
          <w:color w:val="000000"/>
        </w:rPr>
        <w:lastRenderedPageBreak/>
        <w:t>7. BPSim Parameters Applicability</w:t>
      </w:r>
      <w:bookmarkEnd w:id="279"/>
    </w:p>
    <w:p w14:paraId="4A6FF4CA" w14:textId="77777777" w:rsidR="00A27C73" w:rsidRDefault="00A1638E">
      <w:pPr>
        <w:rPr>
          <w:color w:val="000000"/>
          <w:sz w:val="20"/>
          <w:szCs w:val="20"/>
        </w:rPr>
      </w:pPr>
      <w:r>
        <w:rPr>
          <w:color w:val="000000"/>
          <w:sz w:val="20"/>
          <w:szCs w:val="20"/>
        </w:rPr>
        <w:t xml:space="preserve">This section provides an overview of which BPSim parameters can be assigned to the various process model elements.  Note that we only refer herein to the BPMN 2.0 [1] notational elements as both BPMN 2.0 [1] and XPDL 2.2 [2] uses the same notation for their process model definition.  </w:t>
      </w:r>
    </w:p>
    <w:p w14:paraId="440EB895" w14:textId="77777777" w:rsidR="00A27C73" w:rsidRDefault="00A27C73">
      <w:pPr>
        <w:rPr>
          <w:color w:val="000000"/>
          <w:sz w:val="20"/>
          <w:szCs w:val="20"/>
        </w:rPr>
      </w:pPr>
    </w:p>
    <w:p w14:paraId="03CC05BF" w14:textId="77777777" w:rsidR="00A27C73" w:rsidRDefault="00A1638E">
      <w:pPr>
        <w:rPr>
          <w:color w:val="000000"/>
          <w:sz w:val="20"/>
          <w:szCs w:val="20"/>
        </w:rPr>
      </w:pPr>
      <w:r>
        <w:rPr>
          <w:color w:val="000000"/>
          <w:sz w:val="20"/>
          <w:szCs w:val="20"/>
        </w:rPr>
        <w:t>Given the volume and complexity of these constraints, they are presented in a table format to improve readability. BPSim parameters are listed at the top of the table while BPMN notational elements are listed to the left of the table.  Applicability constraints are provided within the cells.  Each table is followed by a brief clarification text when necessary.</w:t>
      </w:r>
    </w:p>
    <w:p w14:paraId="45052D27" w14:textId="77777777" w:rsidR="00A27C73" w:rsidRDefault="00A1638E">
      <w:pPr>
        <w:pStyle w:val="Heading2"/>
        <w:spacing w:before="240" w:after="60"/>
        <w:rPr>
          <w:rFonts w:ascii="Arial" w:eastAsia="Arial" w:hAnsi="Arial" w:cs="Arial"/>
          <w:color w:val="0000B0"/>
          <w:sz w:val="30"/>
          <w:szCs w:val="30"/>
        </w:rPr>
      </w:pPr>
      <w:bookmarkStart w:id="280" w:name="_Toc456614202"/>
      <w:r>
        <w:rPr>
          <w:rFonts w:ascii="Arial" w:eastAsia="Arial" w:hAnsi="Arial" w:cs="Arial"/>
          <w:color w:val="000000"/>
        </w:rPr>
        <w:t>7.1 Time Parameters</w:t>
      </w:r>
      <w:bookmarkEnd w:id="280"/>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1070"/>
        <w:gridCol w:w="1010"/>
        <w:gridCol w:w="1040"/>
        <w:gridCol w:w="920"/>
        <w:gridCol w:w="1160"/>
        <w:gridCol w:w="1040"/>
        <w:gridCol w:w="1040"/>
      </w:tblGrid>
      <w:tr w:rsidR="00A27C73" w14:paraId="62FFB2BF" w14:textId="77777777">
        <w:tc>
          <w:tcPr>
            <w:tcW w:w="990" w:type="dxa"/>
            <w:tcMar>
              <w:top w:w="0" w:type="dxa"/>
              <w:left w:w="3" w:type="dxa"/>
              <w:bottom w:w="0" w:type="dxa"/>
              <w:right w:w="60" w:type="dxa"/>
            </w:tcMar>
            <w:vAlign w:val="center"/>
          </w:tcPr>
          <w:p w14:paraId="72A216EB"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F5628D6" w14:textId="77777777" w:rsidR="00A27C73" w:rsidRDefault="00A27C73">
            <w:pPr>
              <w:jc w:val="center"/>
              <w:rPr>
                <w:color w:val="000000"/>
                <w:sz w:val="14"/>
                <w:szCs w:val="14"/>
              </w:rPr>
            </w:pP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697023" w14:textId="77777777" w:rsidR="00A27C73" w:rsidRDefault="00A1638E">
            <w:pPr>
              <w:jc w:val="center"/>
              <w:rPr>
                <w:color w:val="000000"/>
                <w:sz w:val="14"/>
                <w:szCs w:val="14"/>
              </w:rPr>
            </w:pPr>
            <w:r>
              <w:rPr>
                <w:color w:val="000000"/>
                <w:sz w:val="14"/>
                <w:szCs w:val="14"/>
              </w:rPr>
              <w:t>Time Parameters</w:t>
            </w:r>
          </w:p>
        </w:tc>
      </w:tr>
      <w:tr w:rsidR="00A27C73" w14:paraId="483E3AA6" w14:textId="77777777">
        <w:tc>
          <w:tcPr>
            <w:tcW w:w="990" w:type="dxa"/>
            <w:tcMar>
              <w:top w:w="0" w:type="dxa"/>
              <w:left w:w="3" w:type="dxa"/>
              <w:bottom w:w="0" w:type="dxa"/>
              <w:right w:w="60" w:type="dxa"/>
            </w:tcMar>
            <w:vAlign w:val="center"/>
          </w:tcPr>
          <w:p w14:paraId="067946E5"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75A17C2E" w14:textId="77777777" w:rsidR="00A27C73" w:rsidRDefault="00A27C73">
            <w:pPr>
              <w:jc w:val="center"/>
              <w:rPr>
                <w:color w:val="000000"/>
                <w:sz w:val="14"/>
                <w:szCs w:val="14"/>
              </w:rPr>
            </w:pPr>
          </w:p>
        </w:tc>
        <w:tc>
          <w:tcPr>
            <w:tcW w:w="1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25EB5E" w14:textId="77777777" w:rsidR="00A27C73" w:rsidRDefault="00A1638E">
            <w:pPr>
              <w:jc w:val="center"/>
              <w:rPr>
                <w:color w:val="000000"/>
                <w:sz w:val="14"/>
                <w:szCs w:val="14"/>
              </w:rPr>
            </w:pPr>
            <w:r>
              <w:rPr>
                <w:color w:val="000000"/>
                <w:sz w:val="14"/>
                <w:szCs w:val="14"/>
              </w:rPr>
              <w:t>transferTime</w:t>
            </w:r>
          </w:p>
        </w:tc>
        <w:tc>
          <w:tcPr>
            <w:tcW w:w="10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C35C52" w14:textId="77777777" w:rsidR="00A27C73" w:rsidRDefault="00A1638E">
            <w:pPr>
              <w:jc w:val="center"/>
              <w:rPr>
                <w:color w:val="000000"/>
                <w:sz w:val="14"/>
                <w:szCs w:val="14"/>
              </w:rPr>
            </w:pPr>
            <w:r>
              <w:rPr>
                <w:color w:val="000000"/>
                <w:sz w:val="14"/>
                <w:szCs w:val="14"/>
              </w:rPr>
              <w:t>queueTime</w:t>
            </w:r>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B9BA8F" w14:textId="77777777" w:rsidR="00A27C73" w:rsidRDefault="00A1638E">
            <w:pPr>
              <w:jc w:val="center"/>
              <w:rPr>
                <w:color w:val="000000"/>
                <w:sz w:val="14"/>
                <w:szCs w:val="14"/>
              </w:rPr>
            </w:pPr>
            <w:r>
              <w:rPr>
                <w:color w:val="000000"/>
                <w:sz w:val="14"/>
                <w:szCs w:val="14"/>
              </w:rPr>
              <w:t>waitTime</w:t>
            </w:r>
          </w:p>
        </w:tc>
        <w:tc>
          <w:tcPr>
            <w:tcW w:w="9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36FB0F" w14:textId="77777777" w:rsidR="00A27C73" w:rsidRDefault="00A1638E">
            <w:pPr>
              <w:jc w:val="center"/>
              <w:rPr>
                <w:color w:val="000000"/>
                <w:sz w:val="14"/>
                <w:szCs w:val="14"/>
              </w:rPr>
            </w:pPr>
            <w:r>
              <w:rPr>
                <w:color w:val="000000"/>
                <w:sz w:val="14"/>
                <w:szCs w:val="14"/>
              </w:rPr>
              <w:t>setupTime</w:t>
            </w:r>
          </w:p>
        </w:tc>
        <w:tc>
          <w:tcPr>
            <w:tcW w:w="11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D4A32B6" w14:textId="77777777" w:rsidR="00A27C73" w:rsidRDefault="00A1638E">
            <w:pPr>
              <w:jc w:val="center"/>
              <w:rPr>
                <w:color w:val="000000"/>
                <w:sz w:val="14"/>
                <w:szCs w:val="14"/>
              </w:rPr>
            </w:pPr>
            <w:r>
              <w:rPr>
                <w:color w:val="000000"/>
                <w:sz w:val="14"/>
                <w:szCs w:val="14"/>
              </w:rPr>
              <w:t>processingTime</w:t>
            </w:r>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8835CD" w14:textId="77777777" w:rsidR="00A27C73" w:rsidRDefault="00A1638E">
            <w:pPr>
              <w:jc w:val="center"/>
              <w:rPr>
                <w:color w:val="000000"/>
                <w:sz w:val="14"/>
                <w:szCs w:val="14"/>
              </w:rPr>
            </w:pPr>
            <w:r>
              <w:rPr>
                <w:color w:val="000000"/>
                <w:sz w:val="14"/>
                <w:szCs w:val="14"/>
              </w:rPr>
              <w:t>validationTime</w:t>
            </w:r>
          </w:p>
        </w:tc>
        <w:tc>
          <w:tcPr>
            <w:tcW w:w="10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84D076" w14:textId="77777777" w:rsidR="00A27C73" w:rsidRDefault="00A1638E">
            <w:pPr>
              <w:jc w:val="center"/>
              <w:rPr>
                <w:color w:val="000000"/>
                <w:sz w:val="14"/>
                <w:szCs w:val="14"/>
              </w:rPr>
            </w:pPr>
            <w:r>
              <w:rPr>
                <w:color w:val="000000"/>
                <w:sz w:val="14"/>
                <w:szCs w:val="14"/>
              </w:rPr>
              <w:t>reworkTime</w:t>
            </w:r>
          </w:p>
        </w:tc>
      </w:tr>
      <w:tr w:rsidR="00A27C73" w14:paraId="3AB467A0" w14:textId="77777777">
        <w:trPr>
          <w:trHeight w:val="201"/>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65CCED8"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177F476" w14:textId="77777777" w:rsidR="00A27C73" w:rsidRDefault="00A1638E">
            <w:pPr>
              <w:jc w:val="center"/>
              <w:rPr>
                <w:color w:val="000000"/>
                <w:sz w:val="14"/>
                <w:szCs w:val="14"/>
              </w:rPr>
            </w:pPr>
            <w:r>
              <w:rPr>
                <w:color w:val="000000"/>
                <w:sz w:val="14"/>
                <w:szCs w:val="14"/>
              </w:rPr>
              <w:t>Start Event</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EA0AFC" w14:textId="77777777" w:rsidR="00A27C73" w:rsidRDefault="00A1638E">
            <w:pPr>
              <w:jc w:val="center"/>
              <w:rPr>
                <w:color w:val="000000"/>
                <w:sz w:val="14"/>
                <w:szCs w:val="14"/>
              </w:rPr>
            </w:pPr>
            <w:r>
              <w:rPr>
                <w:color w:val="000000"/>
                <w:sz w:val="14"/>
                <w:szCs w:val="14"/>
              </w:rPr>
              <w:t>No - BPMN Events map to time point and thus cannot have Time Parameters which are time intervals</w:t>
            </w:r>
          </w:p>
        </w:tc>
      </w:tr>
      <w:tr w:rsidR="00A27C73" w14:paraId="5C28E7E6"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5F830B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7233FA" w14:textId="77777777" w:rsidR="00A27C73" w:rsidRDefault="00A1638E">
            <w:pPr>
              <w:jc w:val="center"/>
              <w:rPr>
                <w:color w:val="000000"/>
                <w:sz w:val="14"/>
                <w:szCs w:val="14"/>
              </w:rPr>
            </w:pPr>
            <w:r>
              <w:rPr>
                <w:color w:val="000000"/>
                <w:sz w:val="14"/>
                <w:szCs w:val="14"/>
              </w:rPr>
              <w:t>Intermediate Event</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40C094" w14:textId="77777777" w:rsidR="00A27C73" w:rsidRDefault="00A27C73">
            <w:pPr>
              <w:jc w:val="center"/>
              <w:rPr>
                <w:color w:val="000000"/>
                <w:sz w:val="14"/>
                <w:szCs w:val="14"/>
              </w:rPr>
            </w:pPr>
          </w:p>
        </w:tc>
      </w:tr>
      <w:tr w:rsidR="00A27C73" w14:paraId="3E31D9AF"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553F6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6DBB30" w14:textId="77777777" w:rsidR="00A27C73" w:rsidRDefault="00A1638E">
            <w:pPr>
              <w:jc w:val="center"/>
              <w:rPr>
                <w:color w:val="000000"/>
                <w:sz w:val="14"/>
                <w:szCs w:val="14"/>
              </w:rPr>
            </w:pPr>
            <w:r>
              <w:rPr>
                <w:color w:val="000000"/>
                <w:sz w:val="14"/>
                <w:szCs w:val="14"/>
              </w:rPr>
              <w:t>End Event</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1B314CD" w14:textId="77777777" w:rsidR="00A27C73" w:rsidRDefault="00A27C73">
            <w:pPr>
              <w:jc w:val="center"/>
              <w:rPr>
                <w:color w:val="000000"/>
                <w:sz w:val="14"/>
                <w:szCs w:val="14"/>
              </w:rPr>
            </w:pPr>
          </w:p>
        </w:tc>
      </w:tr>
      <w:tr w:rsidR="00A27C73" w14:paraId="1084519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78E6EB"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3F7EC4" w14:textId="77777777" w:rsidR="00A27C73" w:rsidRDefault="00A1638E">
            <w:pPr>
              <w:jc w:val="center"/>
              <w:rPr>
                <w:color w:val="000000"/>
                <w:sz w:val="14"/>
                <w:szCs w:val="14"/>
              </w:rPr>
            </w:pPr>
            <w:r>
              <w:rPr>
                <w:color w:val="000000"/>
                <w:sz w:val="14"/>
                <w:szCs w:val="14"/>
              </w:rPr>
              <w:t>Task</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EF0449" w14:textId="77777777" w:rsidR="00A27C73" w:rsidRDefault="00A1638E">
            <w:pPr>
              <w:jc w:val="center"/>
              <w:rPr>
                <w:b/>
                <w:color w:val="000000"/>
                <w:sz w:val="14"/>
                <w:szCs w:val="14"/>
              </w:rPr>
            </w:pPr>
            <w:r>
              <w:rPr>
                <w:b/>
                <w:color w:val="000000"/>
                <w:sz w:val="14"/>
                <w:szCs w:val="14"/>
              </w:rPr>
              <w:t>Yes</w:t>
            </w:r>
          </w:p>
        </w:tc>
      </w:tr>
      <w:tr w:rsidR="00A27C73" w14:paraId="125A71B8"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F3BDFD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07BD01" w14:textId="77777777" w:rsidR="00A27C73" w:rsidRDefault="00A1638E">
            <w:pPr>
              <w:jc w:val="center"/>
              <w:rPr>
                <w:color w:val="000000"/>
                <w:sz w:val="14"/>
                <w:szCs w:val="14"/>
              </w:rPr>
            </w:pPr>
            <w:r>
              <w:rPr>
                <w:color w:val="000000"/>
                <w:sz w:val="14"/>
                <w:szCs w:val="14"/>
              </w:rPr>
              <w:t>Sub Process</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EAD781" w14:textId="77777777" w:rsidR="00A27C73" w:rsidRDefault="00A1638E">
            <w:pPr>
              <w:jc w:val="center"/>
              <w:rPr>
                <w:b/>
                <w:color w:val="000000"/>
                <w:sz w:val="14"/>
                <w:szCs w:val="14"/>
              </w:rPr>
            </w:pPr>
            <w:r>
              <w:rPr>
                <w:b/>
                <w:color w:val="000000"/>
                <w:sz w:val="14"/>
                <w:szCs w:val="14"/>
              </w:rPr>
              <w:t xml:space="preserve">Yes - but only for activities without decomposition </w:t>
            </w:r>
          </w:p>
        </w:tc>
      </w:tr>
      <w:tr w:rsidR="00A27C73" w14:paraId="36FF75F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C94B1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5210AF" w14:textId="77777777" w:rsidR="00A27C73" w:rsidRDefault="00A1638E">
            <w:pPr>
              <w:jc w:val="center"/>
              <w:rPr>
                <w:color w:val="000000"/>
                <w:sz w:val="14"/>
                <w:szCs w:val="14"/>
              </w:rPr>
            </w:pPr>
            <w:r>
              <w:rPr>
                <w:color w:val="000000"/>
                <w:sz w:val="14"/>
                <w:szCs w:val="14"/>
              </w:rPr>
              <w:t>Transaction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570249" w14:textId="77777777" w:rsidR="00A27C73" w:rsidRDefault="00A27C73">
            <w:pPr>
              <w:jc w:val="center"/>
              <w:rPr>
                <w:b/>
                <w:color w:val="000000"/>
                <w:sz w:val="14"/>
                <w:szCs w:val="14"/>
              </w:rPr>
            </w:pPr>
          </w:p>
        </w:tc>
      </w:tr>
      <w:tr w:rsidR="00A27C73" w14:paraId="360EE67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15DA7E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FFFA1B" w14:textId="77777777" w:rsidR="00A27C73" w:rsidRDefault="00A1638E">
            <w:pPr>
              <w:jc w:val="center"/>
              <w:rPr>
                <w:color w:val="000000"/>
                <w:sz w:val="14"/>
                <w:szCs w:val="14"/>
              </w:rPr>
            </w:pPr>
            <w:r>
              <w:rPr>
                <w:color w:val="000000"/>
                <w:sz w:val="14"/>
                <w:szCs w:val="14"/>
              </w:rPr>
              <w:t>Call Activity</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2A8A77" w14:textId="77777777" w:rsidR="00A27C73" w:rsidRDefault="00A27C73">
            <w:pPr>
              <w:jc w:val="center"/>
              <w:rPr>
                <w:b/>
                <w:color w:val="000000"/>
                <w:sz w:val="14"/>
                <w:szCs w:val="14"/>
              </w:rPr>
            </w:pPr>
          </w:p>
        </w:tc>
      </w:tr>
      <w:tr w:rsidR="00A27C73" w14:paraId="455325D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AC055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550D6F" w14:textId="77777777" w:rsidR="00A27C73" w:rsidRDefault="00A1638E">
            <w:pPr>
              <w:jc w:val="center"/>
              <w:rPr>
                <w:color w:val="000000"/>
                <w:sz w:val="14"/>
                <w:szCs w:val="14"/>
              </w:rPr>
            </w:pPr>
            <w:r>
              <w:rPr>
                <w:color w:val="000000"/>
                <w:sz w:val="14"/>
                <w:szCs w:val="14"/>
              </w:rPr>
              <w:t>Event Sub Process</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7F10B82" w14:textId="77777777" w:rsidR="00A27C73" w:rsidRDefault="00A27C73">
            <w:pPr>
              <w:jc w:val="center"/>
              <w:rPr>
                <w:b/>
                <w:color w:val="000000"/>
                <w:sz w:val="14"/>
                <w:szCs w:val="14"/>
              </w:rPr>
            </w:pPr>
          </w:p>
        </w:tc>
      </w:tr>
      <w:tr w:rsidR="00A27C73" w14:paraId="6927B4E7"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DF51A5"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4BE4B0" w14:textId="77777777" w:rsidR="00A27C73" w:rsidRDefault="00A1638E">
            <w:pPr>
              <w:jc w:val="center"/>
              <w:rPr>
                <w:color w:val="000000"/>
                <w:sz w:val="14"/>
                <w:szCs w:val="14"/>
              </w:rPr>
            </w:pPr>
            <w:r>
              <w:rPr>
                <w:color w:val="000000"/>
                <w:sz w:val="14"/>
                <w:szCs w:val="14"/>
              </w:rPr>
              <w:t>Gateway</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90DAD3" w14:textId="77777777" w:rsidR="00A27C73" w:rsidRDefault="00A1638E">
            <w:pPr>
              <w:jc w:val="center"/>
              <w:rPr>
                <w:color w:val="000000"/>
                <w:sz w:val="14"/>
                <w:szCs w:val="14"/>
              </w:rPr>
            </w:pPr>
            <w:r>
              <w:rPr>
                <w:color w:val="000000"/>
                <w:sz w:val="14"/>
                <w:szCs w:val="14"/>
              </w:rPr>
              <w:t>No - BPMN Gateways do not map to time intervals as they are only visualizations of branching logic</w:t>
            </w:r>
          </w:p>
        </w:tc>
      </w:tr>
      <w:tr w:rsidR="00A27C73" w14:paraId="14B55664"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54039F"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1BAE59" w14:textId="77777777" w:rsidR="00A27C73" w:rsidRDefault="00A1638E">
            <w:pPr>
              <w:jc w:val="center"/>
              <w:rPr>
                <w:color w:val="000000"/>
                <w:sz w:val="14"/>
                <w:szCs w:val="14"/>
              </w:rPr>
            </w:pPr>
            <w:r>
              <w:rPr>
                <w:color w:val="000000"/>
                <w:sz w:val="14"/>
                <w:szCs w:val="14"/>
              </w:rPr>
              <w:t>Sequence Flow</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FC6006" w14:textId="77777777" w:rsidR="00A27C73" w:rsidRDefault="00A1638E">
            <w:pPr>
              <w:jc w:val="center"/>
              <w:rPr>
                <w:color w:val="000000"/>
                <w:sz w:val="14"/>
                <w:szCs w:val="14"/>
              </w:rPr>
            </w:pPr>
            <w:r>
              <w:rPr>
                <w:color w:val="000000"/>
                <w:sz w:val="14"/>
                <w:szCs w:val="14"/>
              </w:rPr>
              <w:t>No - BPMN Connecting Objects do not have time interval associated to them</w:t>
            </w:r>
          </w:p>
          <w:p w14:paraId="6DFCC242" w14:textId="77777777" w:rsidR="00A27C73" w:rsidRDefault="00A27C73">
            <w:pPr>
              <w:jc w:val="center"/>
              <w:rPr>
                <w:color w:val="000000"/>
                <w:sz w:val="14"/>
                <w:szCs w:val="14"/>
              </w:rPr>
            </w:pPr>
          </w:p>
        </w:tc>
      </w:tr>
      <w:tr w:rsidR="00A27C73" w14:paraId="7FFF8613" w14:textId="77777777">
        <w:trPr>
          <w:trHeight w:val="22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BFE9E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C7D503B" w14:textId="77777777" w:rsidR="00A27C73" w:rsidRDefault="00A1638E">
            <w:pPr>
              <w:jc w:val="center"/>
              <w:rPr>
                <w:color w:val="000000"/>
                <w:sz w:val="14"/>
                <w:szCs w:val="14"/>
              </w:rPr>
            </w:pPr>
            <w:r>
              <w:rPr>
                <w:color w:val="000000"/>
                <w:sz w:val="14"/>
                <w:szCs w:val="14"/>
              </w:rPr>
              <w:t>Message Flow</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7BD74D" w14:textId="77777777" w:rsidR="00A27C73" w:rsidRDefault="00A27C73">
            <w:pPr>
              <w:jc w:val="center"/>
              <w:rPr>
                <w:color w:val="000000"/>
                <w:sz w:val="14"/>
                <w:szCs w:val="14"/>
              </w:rPr>
            </w:pPr>
          </w:p>
        </w:tc>
      </w:tr>
      <w:tr w:rsidR="00A27C73" w14:paraId="1F288B5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8C796B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ECCDA7" w14:textId="77777777" w:rsidR="00A27C73" w:rsidRDefault="00A1638E">
            <w:pPr>
              <w:jc w:val="center"/>
              <w:rPr>
                <w:color w:val="000000"/>
                <w:sz w:val="14"/>
                <w:szCs w:val="14"/>
              </w:rPr>
            </w:pPr>
            <w:r>
              <w:rPr>
                <w:color w:val="000000"/>
                <w:sz w:val="14"/>
                <w:szCs w:val="14"/>
              </w:rPr>
              <w:t>Data Association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9A7933" w14:textId="77777777" w:rsidR="00A27C73" w:rsidRDefault="00A27C73">
            <w:pPr>
              <w:jc w:val="center"/>
              <w:rPr>
                <w:color w:val="000000"/>
                <w:sz w:val="14"/>
                <w:szCs w:val="14"/>
              </w:rPr>
            </w:pPr>
          </w:p>
        </w:tc>
      </w:tr>
      <w:tr w:rsidR="00A27C73" w14:paraId="0DE4968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76858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AECC48F" w14:textId="77777777" w:rsidR="00A27C73" w:rsidRDefault="00A1638E">
            <w:pPr>
              <w:jc w:val="center"/>
              <w:rPr>
                <w:color w:val="000000"/>
                <w:sz w:val="14"/>
                <w:szCs w:val="14"/>
              </w:rPr>
            </w:pPr>
            <w:r>
              <w:rPr>
                <w:color w:val="000000"/>
                <w:sz w:val="14"/>
                <w:szCs w:val="14"/>
              </w:rPr>
              <w:t>Association</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3D975D" w14:textId="77777777" w:rsidR="00A27C73" w:rsidRDefault="00A27C73">
            <w:pPr>
              <w:jc w:val="center"/>
              <w:rPr>
                <w:color w:val="000000"/>
                <w:sz w:val="14"/>
                <w:szCs w:val="14"/>
              </w:rPr>
            </w:pPr>
          </w:p>
        </w:tc>
      </w:tr>
      <w:tr w:rsidR="00A27C73" w14:paraId="7C1CEBF3"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56FF81D"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8E2B0F" w14:textId="77777777" w:rsidR="00A27C73" w:rsidRDefault="00A1638E">
            <w:pPr>
              <w:jc w:val="center"/>
              <w:rPr>
                <w:color w:val="000000"/>
                <w:sz w:val="14"/>
                <w:szCs w:val="14"/>
              </w:rPr>
            </w:pPr>
            <w:r>
              <w:rPr>
                <w:color w:val="000000"/>
                <w:sz w:val="14"/>
                <w:szCs w:val="14"/>
              </w:rPr>
              <w:t>Data Object</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168C9C"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0FC386E3"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94BAB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0CC0C9E" w14:textId="77777777" w:rsidR="00A27C73" w:rsidRDefault="00A1638E">
            <w:pPr>
              <w:jc w:val="center"/>
              <w:rPr>
                <w:color w:val="000000"/>
                <w:sz w:val="14"/>
                <w:szCs w:val="14"/>
              </w:rPr>
            </w:pPr>
            <w:r>
              <w:rPr>
                <w:color w:val="000000"/>
                <w:sz w:val="14"/>
                <w:szCs w:val="14"/>
              </w:rPr>
              <w:t>Data Store</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0CF944" w14:textId="77777777" w:rsidR="00A27C73" w:rsidRDefault="00A27C73">
            <w:pPr>
              <w:jc w:val="center"/>
              <w:rPr>
                <w:color w:val="000000"/>
                <w:sz w:val="14"/>
                <w:szCs w:val="14"/>
              </w:rPr>
            </w:pPr>
          </w:p>
        </w:tc>
      </w:tr>
      <w:tr w:rsidR="00A27C73" w14:paraId="6FB2CE56"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1A7C7E"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26D94C" w14:textId="77777777" w:rsidR="00A27C73" w:rsidRDefault="00A1638E">
            <w:pPr>
              <w:jc w:val="center"/>
              <w:rPr>
                <w:color w:val="000000"/>
                <w:sz w:val="14"/>
                <w:szCs w:val="14"/>
              </w:rPr>
            </w:pPr>
            <w:r>
              <w:rPr>
                <w:color w:val="000000"/>
                <w:sz w:val="14"/>
                <w:szCs w:val="14"/>
              </w:rPr>
              <w:t>Lane</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6B0530"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4B7E3B0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A2B98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B3FBF5" w14:textId="77777777" w:rsidR="00A27C73" w:rsidRDefault="00A1638E">
            <w:pPr>
              <w:jc w:val="center"/>
              <w:rPr>
                <w:color w:val="000000"/>
                <w:sz w:val="14"/>
                <w:szCs w:val="14"/>
              </w:rPr>
            </w:pPr>
            <w:r>
              <w:rPr>
                <w:color w:val="000000"/>
                <w:sz w:val="14"/>
                <w:szCs w:val="14"/>
              </w:rPr>
              <w:t>Pool</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D5BB46" w14:textId="77777777" w:rsidR="00A27C73" w:rsidRDefault="00A27C73">
            <w:pPr>
              <w:jc w:val="center"/>
              <w:rPr>
                <w:color w:val="000000"/>
                <w:sz w:val="14"/>
                <w:szCs w:val="14"/>
              </w:rPr>
            </w:pPr>
          </w:p>
        </w:tc>
      </w:tr>
      <w:tr w:rsidR="00A27C73" w14:paraId="11933ED5"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4AB6A23"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139E72" w14:textId="77777777" w:rsidR="00A27C73" w:rsidRDefault="00A1638E">
            <w:pPr>
              <w:jc w:val="center"/>
              <w:rPr>
                <w:color w:val="000000"/>
                <w:sz w:val="14"/>
                <w:szCs w:val="14"/>
              </w:rPr>
            </w:pPr>
            <w:r>
              <w:rPr>
                <w:color w:val="000000"/>
                <w:sz w:val="14"/>
                <w:szCs w:val="14"/>
              </w:rPr>
              <w:t>Artifact</w:t>
            </w:r>
          </w:p>
        </w:tc>
        <w:tc>
          <w:tcPr>
            <w:tcW w:w="728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B28489"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38F36E3"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8DE3AA8"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7D3198" w14:textId="77777777" w:rsidR="00A27C73" w:rsidRDefault="00A1638E">
            <w:pPr>
              <w:jc w:val="center"/>
              <w:rPr>
                <w:color w:val="000000"/>
                <w:sz w:val="14"/>
                <w:szCs w:val="14"/>
              </w:rPr>
            </w:pPr>
            <w:r>
              <w:rPr>
                <w:color w:val="000000"/>
                <w:sz w:val="14"/>
                <w:szCs w:val="14"/>
              </w:rPr>
              <w:t>ResourceRole</w:t>
            </w:r>
          </w:p>
        </w:tc>
        <w:tc>
          <w:tcPr>
            <w:tcW w:w="728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E48A02" w14:textId="77777777" w:rsidR="00A27C73" w:rsidRDefault="00A1638E">
            <w:pPr>
              <w:jc w:val="center"/>
              <w:rPr>
                <w:color w:val="000000"/>
                <w:sz w:val="14"/>
                <w:szCs w:val="14"/>
              </w:rPr>
            </w:pPr>
            <w:r>
              <w:rPr>
                <w:color w:val="000000"/>
                <w:sz w:val="14"/>
                <w:szCs w:val="14"/>
              </w:rPr>
              <w:t>No</w:t>
            </w:r>
          </w:p>
        </w:tc>
      </w:tr>
      <w:tr w:rsidR="00A27C73" w14:paraId="04DA58F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3952D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2CF587" w14:textId="77777777" w:rsidR="00A27C73" w:rsidRDefault="00A1638E">
            <w:pPr>
              <w:jc w:val="center"/>
              <w:rPr>
                <w:color w:val="000000"/>
                <w:sz w:val="14"/>
                <w:szCs w:val="14"/>
              </w:rPr>
            </w:pPr>
            <w:r>
              <w:rPr>
                <w:color w:val="000000"/>
                <w:sz w:val="14"/>
                <w:szCs w:val="14"/>
              </w:rPr>
              <w:t>Resource</w:t>
            </w:r>
          </w:p>
        </w:tc>
        <w:tc>
          <w:tcPr>
            <w:tcW w:w="728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D3FE94" w14:textId="77777777" w:rsidR="00A27C73" w:rsidRDefault="00A27C73">
            <w:pPr>
              <w:jc w:val="center"/>
              <w:rPr>
                <w:color w:val="000000"/>
                <w:sz w:val="14"/>
                <w:szCs w:val="14"/>
              </w:rPr>
            </w:pPr>
          </w:p>
        </w:tc>
      </w:tr>
    </w:tbl>
    <w:p w14:paraId="4794F153" w14:textId="77777777" w:rsidR="00A003C0" w:rsidRDefault="00A1638E">
      <w:pPr>
        <w:rPr>
          <w:color w:val="000000"/>
          <w:sz w:val="20"/>
          <w:szCs w:val="20"/>
        </w:rPr>
      </w:pPr>
      <w:r>
        <w:rPr>
          <w:color w:val="000000"/>
          <w:sz w:val="20"/>
          <w:szCs w:val="20"/>
        </w:rPr>
        <w:br/>
      </w:r>
    </w:p>
    <w:p w14:paraId="37FAC9F4" w14:textId="77777777" w:rsidR="00A27C73" w:rsidRDefault="00A1638E">
      <w:pPr>
        <w:rPr>
          <w:color w:val="000000"/>
        </w:rPr>
      </w:pPr>
      <w:r>
        <w:rPr>
          <w:color w:val="000000"/>
          <w:sz w:val="20"/>
          <w:szCs w:val="20"/>
        </w:rPr>
        <w:t>Generally speaking, Time parameters are applicable only to BPMN Activities that do not have decomposition in the business process model. If an activity has decomposition in the BPMN model, the Time parameters of the decomposition should be used and the abstraction can't have Time parameters defined. By “BPMN Activities that do not have decomposition” we mean abstractions that do not have its details defined in the business process model (e.g. BPMN collapsed sub process where the sub process elements are not defined in the process model).</w:t>
      </w:r>
    </w:p>
    <w:p w14:paraId="2B227673" w14:textId="77777777" w:rsidR="00A27C73" w:rsidRDefault="00A27C73">
      <w:pPr>
        <w:rPr>
          <w:color w:val="000000"/>
          <w:sz w:val="20"/>
          <w:szCs w:val="20"/>
        </w:rPr>
      </w:pPr>
    </w:p>
    <w:p w14:paraId="6426E754" w14:textId="77777777" w:rsidR="00A27C73" w:rsidRDefault="00A1638E">
      <w:r>
        <w:rPr>
          <w:b/>
          <w:color w:val="0000B0"/>
          <w:sz w:val="30"/>
          <w:szCs w:val="30"/>
        </w:rPr>
        <w:br w:type="page"/>
      </w:r>
    </w:p>
    <w:p w14:paraId="43855B48" w14:textId="77777777" w:rsidR="00A27C73" w:rsidRDefault="00A1638E">
      <w:pPr>
        <w:pStyle w:val="Heading2"/>
        <w:spacing w:before="240" w:after="60"/>
        <w:rPr>
          <w:rFonts w:ascii="Arial" w:eastAsia="Arial" w:hAnsi="Arial" w:cs="Arial"/>
          <w:color w:val="0000B0"/>
          <w:sz w:val="30"/>
          <w:szCs w:val="30"/>
        </w:rPr>
      </w:pPr>
      <w:bookmarkStart w:id="281" w:name="_Toc456614203"/>
      <w:r>
        <w:rPr>
          <w:rFonts w:ascii="Arial" w:eastAsia="Arial" w:hAnsi="Arial" w:cs="Arial"/>
          <w:color w:val="000000"/>
        </w:rPr>
        <w:lastRenderedPageBreak/>
        <w:t>7.2 Control Parameters</w:t>
      </w:r>
      <w:bookmarkEnd w:id="281"/>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2060"/>
        <w:gridCol w:w="1890"/>
        <w:gridCol w:w="1710"/>
        <w:gridCol w:w="1620"/>
      </w:tblGrid>
      <w:tr w:rsidR="00A27C73" w14:paraId="0234A9A0" w14:textId="77777777">
        <w:trPr>
          <w:trHeight w:val="161"/>
        </w:trPr>
        <w:tc>
          <w:tcPr>
            <w:tcW w:w="990" w:type="dxa"/>
            <w:tcMar>
              <w:top w:w="0" w:type="dxa"/>
              <w:left w:w="3" w:type="dxa"/>
              <w:bottom w:w="0" w:type="dxa"/>
              <w:right w:w="60" w:type="dxa"/>
            </w:tcMar>
            <w:vAlign w:val="center"/>
          </w:tcPr>
          <w:p w14:paraId="6E0BA3DB"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F9A0C6F" w14:textId="77777777" w:rsidR="00A27C73" w:rsidRDefault="00A27C73">
            <w:pPr>
              <w:jc w:val="center"/>
              <w:rPr>
                <w:color w:val="000000"/>
                <w:sz w:val="14"/>
                <w:szCs w:val="14"/>
              </w:rPr>
            </w:pP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DBCC2C" w14:textId="77777777" w:rsidR="00A27C73" w:rsidRDefault="00A1638E">
            <w:pPr>
              <w:jc w:val="center"/>
              <w:rPr>
                <w:color w:val="000000"/>
                <w:sz w:val="14"/>
                <w:szCs w:val="14"/>
              </w:rPr>
            </w:pPr>
            <w:r>
              <w:rPr>
                <w:color w:val="000000"/>
                <w:sz w:val="14"/>
                <w:szCs w:val="14"/>
              </w:rPr>
              <w:t>Control Parameters</w:t>
            </w:r>
          </w:p>
        </w:tc>
      </w:tr>
      <w:tr w:rsidR="00A27C73" w14:paraId="30D7099E" w14:textId="77777777">
        <w:trPr>
          <w:trHeight w:val="161"/>
        </w:trPr>
        <w:tc>
          <w:tcPr>
            <w:tcW w:w="990" w:type="dxa"/>
            <w:tcMar>
              <w:top w:w="0" w:type="dxa"/>
              <w:left w:w="3" w:type="dxa"/>
              <w:bottom w:w="0" w:type="dxa"/>
              <w:right w:w="60" w:type="dxa"/>
            </w:tcMar>
            <w:vAlign w:val="center"/>
          </w:tcPr>
          <w:p w14:paraId="395C1958"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D4523FC" w14:textId="77777777" w:rsidR="00A27C73" w:rsidRDefault="00A27C73">
            <w:pPr>
              <w:jc w:val="center"/>
              <w:rPr>
                <w:color w:val="000000"/>
                <w:sz w:val="14"/>
                <w:szCs w:val="14"/>
              </w:rPr>
            </w:pP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822AF4" w14:textId="77777777" w:rsidR="00A27C73" w:rsidRDefault="00A1638E">
            <w:pPr>
              <w:jc w:val="center"/>
              <w:rPr>
                <w:color w:val="000000"/>
                <w:sz w:val="14"/>
                <w:szCs w:val="14"/>
              </w:rPr>
            </w:pPr>
            <w:r>
              <w:rPr>
                <w:color w:val="000000"/>
                <w:sz w:val="14"/>
                <w:szCs w:val="14"/>
              </w:rPr>
              <w:t>interTriggerTimer</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B69328" w14:textId="77777777" w:rsidR="00A27C73" w:rsidRDefault="00A1638E">
            <w:pPr>
              <w:jc w:val="center"/>
              <w:rPr>
                <w:color w:val="000000"/>
                <w:sz w:val="14"/>
                <w:szCs w:val="14"/>
              </w:rPr>
            </w:pPr>
            <w:r>
              <w:rPr>
                <w:color w:val="000000"/>
                <w:sz w:val="14"/>
                <w:szCs w:val="14"/>
              </w:rPr>
              <w:t>triggerCount</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382812" w14:textId="77777777" w:rsidR="00A27C73" w:rsidRDefault="00A1638E">
            <w:pPr>
              <w:jc w:val="center"/>
              <w:rPr>
                <w:color w:val="000000"/>
                <w:sz w:val="14"/>
                <w:szCs w:val="14"/>
              </w:rPr>
            </w:pPr>
            <w:r>
              <w:rPr>
                <w:color w:val="000000"/>
                <w:sz w:val="14"/>
                <w:szCs w:val="14"/>
              </w:rPr>
              <w:t>probability</w:t>
            </w:r>
          </w:p>
        </w:tc>
        <w:tc>
          <w:tcPr>
            <w:tcW w:w="16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6604E8" w14:textId="77777777" w:rsidR="00A27C73" w:rsidRDefault="00A1638E">
            <w:pPr>
              <w:jc w:val="center"/>
              <w:rPr>
                <w:color w:val="000000"/>
                <w:sz w:val="14"/>
                <w:szCs w:val="14"/>
              </w:rPr>
            </w:pPr>
            <w:r>
              <w:rPr>
                <w:color w:val="000000"/>
                <w:sz w:val="14"/>
                <w:szCs w:val="14"/>
              </w:rPr>
              <w:t>condition</w:t>
            </w:r>
          </w:p>
        </w:tc>
      </w:tr>
      <w:tr w:rsidR="00A27C73" w14:paraId="17C1AA4B" w14:textId="77777777">
        <w:trPr>
          <w:trHeight w:val="201"/>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498BF93"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FA47B0" w14:textId="77777777" w:rsidR="00A27C73" w:rsidRDefault="00A1638E">
            <w:pPr>
              <w:jc w:val="center"/>
              <w:rPr>
                <w:color w:val="000000"/>
                <w:sz w:val="14"/>
                <w:szCs w:val="14"/>
              </w:rPr>
            </w:pPr>
            <w:r>
              <w:rPr>
                <w:color w:val="000000"/>
                <w:sz w:val="14"/>
                <w:szCs w:val="14"/>
              </w:rPr>
              <w:t>Start Event</w:t>
            </w: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69D0A3F" w14:textId="77777777" w:rsidR="00A27C73" w:rsidRDefault="00A1638E">
            <w:pPr>
              <w:jc w:val="center"/>
              <w:rPr>
                <w:color w:val="000000"/>
                <w:sz w:val="14"/>
                <w:szCs w:val="14"/>
              </w:rPr>
            </w:pPr>
            <w:r>
              <w:rPr>
                <w:b/>
                <w:color w:val="000000"/>
                <w:sz w:val="14"/>
                <w:szCs w:val="14"/>
              </w:rPr>
              <w:t>Yes</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19EEE87" w14:textId="77777777" w:rsidR="00A27C73" w:rsidRDefault="00A1638E">
            <w:pPr>
              <w:jc w:val="center"/>
              <w:rPr>
                <w:color w:val="000000"/>
                <w:sz w:val="14"/>
                <w:szCs w:val="14"/>
              </w:rPr>
            </w:pPr>
            <w:r>
              <w:rPr>
                <w:b/>
                <w:color w:val="000000"/>
                <w:sz w:val="14"/>
                <w:szCs w:val="14"/>
              </w:rPr>
              <w:t>Yes</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316A24" w14:textId="77777777" w:rsidR="00A27C73" w:rsidRDefault="00A1638E">
            <w:pPr>
              <w:jc w:val="center"/>
              <w:rPr>
                <w:color w:val="000000"/>
                <w:sz w:val="14"/>
                <w:szCs w:val="14"/>
              </w:rPr>
            </w:pPr>
            <w:r>
              <w:rPr>
                <w:b/>
                <w:color w:val="000000"/>
                <w:sz w:val="14"/>
                <w:szCs w:val="14"/>
              </w:rPr>
              <w:t>Yes - but inside Event Sub Process only</w:t>
            </w:r>
          </w:p>
        </w:tc>
      </w:tr>
      <w:tr w:rsidR="00A27C73" w14:paraId="27ACDAA5"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AEB01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A69967" w14:textId="77777777" w:rsidR="00A27C73" w:rsidRDefault="00A1638E">
            <w:pPr>
              <w:jc w:val="center"/>
              <w:rPr>
                <w:color w:val="000000"/>
                <w:sz w:val="14"/>
                <w:szCs w:val="14"/>
              </w:rPr>
            </w:pPr>
            <w:r>
              <w:rPr>
                <w:color w:val="000000"/>
                <w:sz w:val="14"/>
                <w:szCs w:val="14"/>
              </w:rPr>
              <w:t>Intermediate Event</w:t>
            </w:r>
          </w:p>
        </w:tc>
        <w:tc>
          <w:tcPr>
            <w:tcW w:w="206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D57FB07" w14:textId="77777777" w:rsidR="00A27C73" w:rsidRDefault="00A1638E">
            <w:pPr>
              <w:jc w:val="center"/>
              <w:rPr>
                <w:color w:val="000000"/>
                <w:sz w:val="14"/>
                <w:szCs w:val="14"/>
              </w:rPr>
            </w:pPr>
            <w:r>
              <w:rPr>
                <w:b/>
                <w:color w:val="000000"/>
                <w:sz w:val="14"/>
                <w:szCs w:val="14"/>
              </w:rPr>
              <w:t>Yes - but for Catch Event only</w:t>
            </w: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462A10" w14:textId="77777777" w:rsidR="00A27C73" w:rsidRDefault="00A1638E">
            <w:pPr>
              <w:jc w:val="center"/>
              <w:rPr>
                <w:color w:val="000000"/>
                <w:sz w:val="14"/>
                <w:szCs w:val="14"/>
              </w:rPr>
            </w:pPr>
            <w:r>
              <w:rPr>
                <w:color w:val="000000"/>
                <w:sz w:val="14"/>
                <w:szCs w:val="14"/>
              </w:rPr>
              <w:t>No</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C87E94" w14:textId="77777777" w:rsidR="00A27C73" w:rsidRDefault="00A1638E">
            <w:pPr>
              <w:jc w:val="center"/>
              <w:rPr>
                <w:color w:val="000000"/>
                <w:sz w:val="14"/>
                <w:szCs w:val="14"/>
              </w:rPr>
            </w:pPr>
            <w:r>
              <w:rPr>
                <w:b/>
                <w:color w:val="000000"/>
                <w:sz w:val="14"/>
                <w:szCs w:val="14"/>
              </w:rPr>
              <w:t>Yes - but for Boundary Event only</w:t>
            </w:r>
          </w:p>
        </w:tc>
      </w:tr>
      <w:tr w:rsidR="00A27C73" w14:paraId="18A039BA"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D4CAE8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D1436B" w14:textId="77777777" w:rsidR="00A27C73" w:rsidRDefault="00A1638E">
            <w:pPr>
              <w:jc w:val="center"/>
              <w:rPr>
                <w:color w:val="000000"/>
                <w:sz w:val="14"/>
                <w:szCs w:val="14"/>
              </w:rPr>
            </w:pPr>
            <w:r>
              <w:rPr>
                <w:color w:val="000000"/>
                <w:sz w:val="14"/>
                <w:szCs w:val="14"/>
              </w:rPr>
              <w:t>End Event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41444CE" w14:textId="77777777" w:rsidR="00A27C73" w:rsidRDefault="00A1638E">
            <w:pPr>
              <w:jc w:val="center"/>
              <w:rPr>
                <w:color w:val="000000"/>
                <w:sz w:val="14"/>
                <w:szCs w:val="14"/>
              </w:rPr>
            </w:pPr>
            <w:r>
              <w:rPr>
                <w:color w:val="000000"/>
                <w:sz w:val="14"/>
                <w:szCs w:val="14"/>
              </w:rPr>
              <w:t>No</w:t>
            </w:r>
          </w:p>
        </w:tc>
      </w:tr>
      <w:tr w:rsidR="00A27C73" w14:paraId="0A7F26F7"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D35276"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F540F" w14:textId="77777777" w:rsidR="00A27C73" w:rsidRDefault="00A1638E">
            <w:pPr>
              <w:jc w:val="center"/>
              <w:rPr>
                <w:color w:val="000000"/>
                <w:sz w:val="14"/>
                <w:szCs w:val="14"/>
              </w:rPr>
            </w:pPr>
            <w:r>
              <w:rPr>
                <w:color w:val="000000"/>
                <w:sz w:val="14"/>
                <w:szCs w:val="14"/>
              </w:rPr>
              <w:t>Task</w:t>
            </w:r>
          </w:p>
        </w:tc>
        <w:tc>
          <w:tcPr>
            <w:tcW w:w="39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218791A" w14:textId="77777777" w:rsidR="00A27C73" w:rsidRDefault="00A1638E">
            <w:pPr>
              <w:jc w:val="center"/>
              <w:rPr>
                <w:b/>
                <w:color w:val="000000"/>
                <w:sz w:val="14"/>
                <w:szCs w:val="14"/>
              </w:rPr>
            </w:pPr>
            <w:r>
              <w:rPr>
                <w:b/>
                <w:color w:val="000000"/>
                <w:sz w:val="14"/>
                <w:szCs w:val="14"/>
              </w:rPr>
              <w:t xml:space="preserve">Yes - but only for activities without decomposition without incoming sequence flow </w:t>
            </w:r>
          </w:p>
          <w:p w14:paraId="4FEA9005" w14:textId="77777777" w:rsidR="00A27C73" w:rsidRDefault="00A27C73">
            <w:pPr>
              <w:jc w:val="center"/>
              <w:rPr>
                <w:b/>
                <w:color w:val="000000"/>
                <w:sz w:val="14"/>
                <w:szCs w:val="14"/>
              </w:rPr>
            </w:pPr>
          </w:p>
        </w:tc>
        <w:tc>
          <w:tcPr>
            <w:tcW w:w="333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A3E4C8" w14:textId="77777777" w:rsidR="00A27C73" w:rsidRDefault="00A1638E">
            <w:pPr>
              <w:jc w:val="center"/>
              <w:rPr>
                <w:b/>
                <w:color w:val="000000"/>
                <w:sz w:val="14"/>
                <w:szCs w:val="14"/>
              </w:rPr>
            </w:pPr>
            <w:r>
              <w:rPr>
                <w:color w:val="000000"/>
                <w:sz w:val="14"/>
                <w:szCs w:val="14"/>
              </w:rPr>
              <w:t>No</w:t>
            </w:r>
          </w:p>
          <w:p w14:paraId="4E8CCC1C" w14:textId="77777777" w:rsidR="00A27C73" w:rsidRDefault="00A27C73">
            <w:pPr>
              <w:jc w:val="center"/>
              <w:rPr>
                <w:b/>
                <w:color w:val="000000"/>
                <w:sz w:val="14"/>
                <w:szCs w:val="14"/>
              </w:rPr>
            </w:pPr>
          </w:p>
        </w:tc>
      </w:tr>
      <w:tr w:rsidR="00A27C73" w14:paraId="75E88B1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B068E9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863C2" w14:textId="77777777" w:rsidR="00A27C73" w:rsidRDefault="00A1638E">
            <w:pPr>
              <w:jc w:val="center"/>
              <w:rPr>
                <w:color w:val="000000"/>
                <w:sz w:val="14"/>
                <w:szCs w:val="14"/>
              </w:rPr>
            </w:pPr>
            <w:r>
              <w:rPr>
                <w:color w:val="000000"/>
                <w:sz w:val="14"/>
                <w:szCs w:val="14"/>
              </w:rPr>
              <w:t>Sub Process</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37F8D2"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85166FB" w14:textId="77777777" w:rsidR="00A27C73" w:rsidRDefault="00A27C73">
            <w:pPr>
              <w:jc w:val="center"/>
              <w:rPr>
                <w:b/>
                <w:color w:val="000000"/>
                <w:sz w:val="14"/>
                <w:szCs w:val="14"/>
              </w:rPr>
            </w:pPr>
          </w:p>
        </w:tc>
      </w:tr>
      <w:tr w:rsidR="00A27C73" w14:paraId="11516914"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2CDE6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5BEDCD" w14:textId="77777777" w:rsidR="00A27C73" w:rsidRDefault="00A1638E">
            <w:pPr>
              <w:jc w:val="center"/>
              <w:rPr>
                <w:color w:val="000000"/>
                <w:sz w:val="14"/>
                <w:szCs w:val="14"/>
              </w:rPr>
            </w:pPr>
            <w:r>
              <w:rPr>
                <w:color w:val="000000"/>
                <w:sz w:val="14"/>
                <w:szCs w:val="14"/>
              </w:rPr>
              <w:t>Transaction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BEC516"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9BC13F" w14:textId="77777777" w:rsidR="00A27C73" w:rsidRDefault="00A27C73">
            <w:pPr>
              <w:jc w:val="center"/>
              <w:rPr>
                <w:b/>
                <w:color w:val="000000"/>
                <w:sz w:val="14"/>
                <w:szCs w:val="14"/>
              </w:rPr>
            </w:pPr>
          </w:p>
        </w:tc>
      </w:tr>
      <w:tr w:rsidR="00A27C73" w14:paraId="6DC8B267"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38D9E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0CC1F2" w14:textId="77777777" w:rsidR="00A27C73" w:rsidRDefault="00A1638E">
            <w:pPr>
              <w:jc w:val="center"/>
              <w:rPr>
                <w:color w:val="000000"/>
                <w:sz w:val="14"/>
                <w:szCs w:val="14"/>
              </w:rPr>
            </w:pPr>
            <w:r>
              <w:rPr>
                <w:color w:val="000000"/>
                <w:sz w:val="14"/>
                <w:szCs w:val="14"/>
              </w:rPr>
              <w:t>Call Activity</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7935F5" w14:textId="77777777" w:rsidR="00A27C73" w:rsidRDefault="00A27C73">
            <w:pPr>
              <w:jc w:val="center"/>
              <w:rPr>
                <w:b/>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017D810" w14:textId="77777777" w:rsidR="00A27C73" w:rsidRDefault="00A27C73">
            <w:pPr>
              <w:jc w:val="center"/>
              <w:rPr>
                <w:b/>
                <w:color w:val="000000"/>
                <w:sz w:val="14"/>
                <w:szCs w:val="14"/>
              </w:rPr>
            </w:pPr>
          </w:p>
        </w:tc>
      </w:tr>
      <w:tr w:rsidR="00A27C73" w14:paraId="237B8B3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711C6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5B15A6" w14:textId="77777777" w:rsidR="00A27C73" w:rsidRDefault="00A1638E">
            <w:pPr>
              <w:jc w:val="center"/>
              <w:rPr>
                <w:color w:val="000000"/>
                <w:sz w:val="14"/>
                <w:szCs w:val="14"/>
              </w:rPr>
            </w:pPr>
            <w:r>
              <w:rPr>
                <w:color w:val="000000"/>
                <w:sz w:val="14"/>
                <w:szCs w:val="14"/>
              </w:rPr>
              <w:t>Event Sub Process</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65A5BAC" w14:textId="77777777" w:rsidR="00A27C73" w:rsidRDefault="00A1638E">
            <w:pPr>
              <w:jc w:val="center"/>
              <w:rPr>
                <w:b/>
                <w:color w:val="000000"/>
                <w:sz w:val="14"/>
                <w:szCs w:val="14"/>
              </w:rPr>
            </w:pPr>
            <w:r>
              <w:rPr>
                <w:b/>
                <w:color w:val="000000"/>
                <w:sz w:val="14"/>
                <w:szCs w:val="14"/>
              </w:rPr>
              <w:t>Yes - but only for Event Sub Process without decomposition</w:t>
            </w:r>
          </w:p>
        </w:tc>
      </w:tr>
      <w:tr w:rsidR="00A27C73" w14:paraId="787E3FF0" w14:textId="77777777">
        <w:trPr>
          <w:trHeight w:val="322"/>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85329"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BB1CBE" w14:textId="77777777" w:rsidR="00A27C73" w:rsidRDefault="00A1638E">
            <w:pPr>
              <w:jc w:val="center"/>
              <w:rPr>
                <w:color w:val="000000"/>
                <w:sz w:val="14"/>
                <w:szCs w:val="14"/>
              </w:rPr>
            </w:pPr>
            <w:r>
              <w:rPr>
                <w:color w:val="000000"/>
                <w:sz w:val="14"/>
                <w:szCs w:val="14"/>
              </w:rPr>
              <w:t>Gateway</w:t>
            </w:r>
          </w:p>
        </w:tc>
        <w:tc>
          <w:tcPr>
            <w:tcW w:w="395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84A7E7D" w14:textId="77777777" w:rsidR="00A27C73" w:rsidRDefault="00A1638E">
            <w:pPr>
              <w:jc w:val="center"/>
              <w:rPr>
                <w:color w:val="000000"/>
                <w:sz w:val="14"/>
                <w:szCs w:val="14"/>
              </w:rPr>
            </w:pPr>
            <w:r>
              <w:rPr>
                <w:b/>
                <w:color w:val="000000"/>
                <w:sz w:val="14"/>
                <w:szCs w:val="14"/>
              </w:rPr>
              <w:t>Yes - but only for Event Based Gateway starting a process</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E3569B" w14:textId="77777777" w:rsidR="00A27C73" w:rsidRDefault="00A1638E">
            <w:pPr>
              <w:jc w:val="center"/>
              <w:rPr>
                <w:color w:val="000000"/>
                <w:sz w:val="14"/>
                <w:szCs w:val="14"/>
              </w:rPr>
            </w:pPr>
            <w:r>
              <w:rPr>
                <w:color w:val="000000"/>
                <w:sz w:val="14"/>
                <w:szCs w:val="14"/>
              </w:rPr>
              <w:t>No</w:t>
            </w:r>
          </w:p>
        </w:tc>
      </w:tr>
      <w:tr w:rsidR="00A27C73" w14:paraId="74B0B81E" w14:textId="77777777">
        <w:trPr>
          <w:trHeight w:val="28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E67CCE8"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2C975B" w14:textId="77777777" w:rsidR="00A27C73" w:rsidRDefault="00A1638E">
            <w:pPr>
              <w:jc w:val="center"/>
              <w:rPr>
                <w:color w:val="000000"/>
                <w:sz w:val="14"/>
                <w:szCs w:val="14"/>
              </w:rPr>
            </w:pPr>
            <w:r>
              <w:rPr>
                <w:color w:val="000000"/>
                <w:sz w:val="14"/>
                <w:szCs w:val="14"/>
              </w:rPr>
              <w:t>Sequence Flow</w:t>
            </w:r>
          </w:p>
        </w:tc>
        <w:tc>
          <w:tcPr>
            <w:tcW w:w="39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B744F1" w14:textId="77777777" w:rsidR="00A27C73" w:rsidRDefault="00A1638E">
            <w:pPr>
              <w:jc w:val="center"/>
              <w:rPr>
                <w:color w:val="000000"/>
                <w:sz w:val="14"/>
                <w:szCs w:val="14"/>
              </w:rPr>
            </w:pPr>
            <w:r>
              <w:rPr>
                <w:color w:val="000000"/>
                <w:sz w:val="14"/>
                <w:szCs w:val="14"/>
              </w:rPr>
              <w:t>No</w:t>
            </w:r>
          </w:p>
        </w:tc>
        <w:tc>
          <w:tcPr>
            <w:tcW w:w="333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DCA4F2" w14:textId="77777777" w:rsidR="00A27C73" w:rsidRDefault="00A1638E">
            <w:pPr>
              <w:jc w:val="center"/>
              <w:rPr>
                <w:color w:val="000000"/>
                <w:sz w:val="14"/>
                <w:szCs w:val="14"/>
              </w:rPr>
            </w:pPr>
            <w:r>
              <w:rPr>
                <w:b/>
                <w:color w:val="000000"/>
                <w:sz w:val="14"/>
                <w:szCs w:val="14"/>
              </w:rPr>
              <w:t>Yes</w:t>
            </w:r>
          </w:p>
        </w:tc>
      </w:tr>
      <w:tr w:rsidR="00A27C73" w14:paraId="06E8C7E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945FC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2BC330" w14:textId="77777777" w:rsidR="00A27C73" w:rsidRDefault="00A1638E">
            <w:pPr>
              <w:jc w:val="center"/>
              <w:rPr>
                <w:color w:val="000000"/>
                <w:sz w:val="14"/>
                <w:szCs w:val="14"/>
              </w:rPr>
            </w:pPr>
            <w:r>
              <w:rPr>
                <w:color w:val="000000"/>
                <w:sz w:val="14"/>
                <w:szCs w:val="14"/>
              </w:rPr>
              <w:t>Message Flow</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EBFD7A" w14:textId="77777777" w:rsidR="00A27C73" w:rsidRDefault="00A27C73">
            <w:pPr>
              <w:jc w:val="center"/>
              <w:rPr>
                <w:color w:val="000000"/>
                <w:sz w:val="14"/>
                <w:szCs w:val="14"/>
              </w:rPr>
            </w:pPr>
          </w:p>
        </w:tc>
        <w:tc>
          <w:tcPr>
            <w:tcW w:w="333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680085" w14:textId="77777777" w:rsidR="00A27C73" w:rsidRDefault="00A1638E">
            <w:pPr>
              <w:jc w:val="center"/>
              <w:rPr>
                <w:color w:val="000000"/>
                <w:sz w:val="14"/>
                <w:szCs w:val="14"/>
              </w:rPr>
            </w:pPr>
            <w:r>
              <w:rPr>
                <w:color w:val="000000"/>
                <w:sz w:val="14"/>
                <w:szCs w:val="14"/>
              </w:rPr>
              <w:t>No</w:t>
            </w:r>
          </w:p>
        </w:tc>
      </w:tr>
      <w:tr w:rsidR="00A27C73" w14:paraId="0FDAB93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4AD89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63FE9B" w14:textId="77777777" w:rsidR="00A27C73" w:rsidRDefault="00A1638E">
            <w:pPr>
              <w:jc w:val="center"/>
              <w:rPr>
                <w:color w:val="000000"/>
                <w:sz w:val="14"/>
                <w:szCs w:val="14"/>
              </w:rPr>
            </w:pPr>
            <w:r>
              <w:rPr>
                <w:color w:val="000000"/>
                <w:sz w:val="14"/>
                <w:szCs w:val="14"/>
              </w:rPr>
              <w:t>Data Association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42B73C6" w14:textId="77777777" w:rsidR="00A27C73" w:rsidRDefault="00A27C73">
            <w:pPr>
              <w:jc w:val="center"/>
              <w:rPr>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054953" w14:textId="77777777" w:rsidR="00A27C73" w:rsidRDefault="00A27C73">
            <w:pPr>
              <w:jc w:val="center"/>
              <w:rPr>
                <w:color w:val="000000"/>
                <w:sz w:val="14"/>
                <w:szCs w:val="14"/>
              </w:rPr>
            </w:pPr>
          </w:p>
        </w:tc>
      </w:tr>
      <w:tr w:rsidR="00A27C73" w14:paraId="1D56106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FF3D9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EEA3A1E" w14:textId="77777777" w:rsidR="00A27C73" w:rsidRDefault="00A1638E">
            <w:pPr>
              <w:jc w:val="center"/>
              <w:rPr>
                <w:color w:val="000000"/>
                <w:sz w:val="14"/>
                <w:szCs w:val="14"/>
              </w:rPr>
            </w:pPr>
            <w:r>
              <w:rPr>
                <w:color w:val="000000"/>
                <w:sz w:val="14"/>
                <w:szCs w:val="14"/>
              </w:rPr>
              <w:t>Association</w:t>
            </w:r>
          </w:p>
        </w:tc>
        <w:tc>
          <w:tcPr>
            <w:tcW w:w="39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C48B8E" w14:textId="77777777" w:rsidR="00A27C73" w:rsidRDefault="00A27C73">
            <w:pPr>
              <w:jc w:val="center"/>
              <w:rPr>
                <w:color w:val="000000"/>
                <w:sz w:val="14"/>
                <w:szCs w:val="14"/>
              </w:rPr>
            </w:pPr>
          </w:p>
        </w:tc>
        <w:tc>
          <w:tcPr>
            <w:tcW w:w="333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2AADB0" w14:textId="77777777" w:rsidR="00A27C73" w:rsidRDefault="00A27C73">
            <w:pPr>
              <w:jc w:val="center"/>
              <w:rPr>
                <w:color w:val="000000"/>
                <w:sz w:val="14"/>
                <w:szCs w:val="14"/>
              </w:rPr>
            </w:pPr>
          </w:p>
        </w:tc>
      </w:tr>
      <w:tr w:rsidR="00A27C73" w14:paraId="456CC85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BF321B"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F1F99F" w14:textId="77777777" w:rsidR="00A27C73" w:rsidRDefault="00A1638E">
            <w:pPr>
              <w:jc w:val="center"/>
              <w:rPr>
                <w:color w:val="000000"/>
                <w:sz w:val="14"/>
                <w:szCs w:val="14"/>
              </w:rPr>
            </w:pPr>
            <w:r>
              <w:rPr>
                <w:color w:val="000000"/>
                <w:sz w:val="14"/>
                <w:szCs w:val="14"/>
              </w:rPr>
              <w:t>Data Object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C020B00"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1599A1F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4F1E3A"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4788BC" w14:textId="77777777" w:rsidR="00A27C73" w:rsidRDefault="00A1638E">
            <w:pPr>
              <w:jc w:val="center"/>
              <w:rPr>
                <w:color w:val="000000"/>
                <w:sz w:val="14"/>
                <w:szCs w:val="14"/>
              </w:rPr>
            </w:pPr>
            <w:r>
              <w:rPr>
                <w:color w:val="000000"/>
                <w:sz w:val="14"/>
                <w:szCs w:val="14"/>
              </w:rPr>
              <w:t>Data Store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558344" w14:textId="77777777" w:rsidR="00A27C73" w:rsidRDefault="00A27C73">
            <w:pPr>
              <w:jc w:val="center"/>
              <w:rPr>
                <w:color w:val="000000"/>
                <w:sz w:val="14"/>
                <w:szCs w:val="14"/>
              </w:rPr>
            </w:pPr>
          </w:p>
        </w:tc>
      </w:tr>
      <w:tr w:rsidR="00A27C73" w14:paraId="39652A65"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E86264"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137D5C" w14:textId="77777777" w:rsidR="00A27C73" w:rsidRDefault="00A1638E">
            <w:pPr>
              <w:jc w:val="center"/>
              <w:rPr>
                <w:color w:val="000000"/>
                <w:sz w:val="14"/>
                <w:szCs w:val="14"/>
              </w:rPr>
            </w:pPr>
            <w:r>
              <w:rPr>
                <w:color w:val="000000"/>
                <w:sz w:val="14"/>
                <w:szCs w:val="14"/>
              </w:rPr>
              <w:t>Lane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BCDC89"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3479E780"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18282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C83FBF" w14:textId="77777777" w:rsidR="00A27C73" w:rsidRDefault="00A1638E">
            <w:pPr>
              <w:jc w:val="center"/>
              <w:rPr>
                <w:color w:val="000000"/>
                <w:sz w:val="14"/>
                <w:szCs w:val="14"/>
              </w:rPr>
            </w:pPr>
            <w:r>
              <w:rPr>
                <w:color w:val="000000"/>
                <w:sz w:val="14"/>
                <w:szCs w:val="14"/>
              </w:rPr>
              <w:t>Pool</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42606C" w14:textId="77777777" w:rsidR="00A27C73" w:rsidRDefault="00A27C73">
            <w:pPr>
              <w:jc w:val="center"/>
              <w:rPr>
                <w:color w:val="000000"/>
                <w:sz w:val="14"/>
                <w:szCs w:val="14"/>
              </w:rPr>
            </w:pPr>
          </w:p>
        </w:tc>
      </w:tr>
      <w:tr w:rsidR="00A27C73" w14:paraId="6D509175"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B2F24A"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05E417" w14:textId="77777777" w:rsidR="00A27C73" w:rsidRDefault="00A1638E">
            <w:pPr>
              <w:jc w:val="center"/>
              <w:rPr>
                <w:color w:val="000000"/>
                <w:sz w:val="14"/>
                <w:szCs w:val="14"/>
              </w:rPr>
            </w:pPr>
            <w:r>
              <w:rPr>
                <w:color w:val="000000"/>
                <w:sz w:val="14"/>
                <w:szCs w:val="14"/>
              </w:rPr>
              <w:t>Artifact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0C0CB6"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EA0F183"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6E9328F"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4577EE" w14:textId="77777777" w:rsidR="00A27C73" w:rsidRDefault="00A1638E">
            <w:pPr>
              <w:jc w:val="center"/>
              <w:rPr>
                <w:color w:val="000000"/>
                <w:sz w:val="14"/>
                <w:szCs w:val="14"/>
              </w:rPr>
            </w:pPr>
            <w:r>
              <w:rPr>
                <w:color w:val="000000"/>
                <w:sz w:val="14"/>
                <w:szCs w:val="14"/>
              </w:rPr>
              <w:t>ResourceRole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16D973" w14:textId="77777777" w:rsidR="00A27C73" w:rsidRDefault="00A1638E">
            <w:pPr>
              <w:jc w:val="center"/>
              <w:rPr>
                <w:color w:val="000000"/>
                <w:sz w:val="14"/>
                <w:szCs w:val="14"/>
              </w:rPr>
            </w:pPr>
            <w:r>
              <w:rPr>
                <w:color w:val="000000"/>
                <w:sz w:val="14"/>
                <w:szCs w:val="14"/>
              </w:rPr>
              <w:t>No</w:t>
            </w:r>
          </w:p>
        </w:tc>
      </w:tr>
      <w:tr w:rsidR="00A27C73" w14:paraId="24A6D1A4"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5DF52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9376DE" w14:textId="77777777" w:rsidR="00A27C73" w:rsidRDefault="00A1638E">
            <w:pPr>
              <w:jc w:val="center"/>
              <w:rPr>
                <w:color w:val="000000"/>
                <w:sz w:val="14"/>
                <w:szCs w:val="14"/>
              </w:rPr>
            </w:pPr>
            <w:r>
              <w:rPr>
                <w:color w:val="000000"/>
                <w:sz w:val="14"/>
                <w:szCs w:val="14"/>
              </w:rPr>
              <w:t>Resource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441357" w14:textId="77777777" w:rsidR="00A27C73" w:rsidRDefault="00A27C73">
            <w:pPr>
              <w:jc w:val="center"/>
              <w:rPr>
                <w:color w:val="000000"/>
                <w:sz w:val="14"/>
                <w:szCs w:val="14"/>
              </w:rPr>
            </w:pPr>
          </w:p>
        </w:tc>
      </w:tr>
    </w:tbl>
    <w:p w14:paraId="2EC53CAC" w14:textId="77777777" w:rsidR="00A27C73" w:rsidRDefault="00A27C73">
      <w:pPr>
        <w:rPr>
          <w:color w:val="000000"/>
          <w:sz w:val="20"/>
          <w:szCs w:val="20"/>
        </w:rPr>
      </w:pPr>
    </w:p>
    <w:p w14:paraId="5FB55FE2" w14:textId="77777777" w:rsidR="00A27C73" w:rsidRDefault="00A1638E">
      <w:pPr>
        <w:rPr>
          <w:color w:val="000000"/>
          <w:sz w:val="20"/>
          <w:szCs w:val="20"/>
        </w:rPr>
      </w:pPr>
      <w:r>
        <w:rPr>
          <w:color w:val="000000"/>
          <w:sz w:val="20"/>
          <w:szCs w:val="20"/>
        </w:rPr>
        <w:t>The InterTriggerTimer parameter is applicable to all BPMN types of Start Events, Intermediate Catching Events and Event Sub Processes without decomposition. The InterTriggerTimer parameter can also be applied to BPMN Activities that are initiating the process (i.e.BPMN elements that do not have an incoming sequence flow:Task, Sub Process, Transaction and Call Activity).</w:t>
      </w:r>
    </w:p>
    <w:p w14:paraId="4C2C534B" w14:textId="77777777" w:rsidR="00A27C73" w:rsidRDefault="00A27C73">
      <w:pPr>
        <w:rPr>
          <w:color w:val="000000"/>
          <w:sz w:val="20"/>
          <w:szCs w:val="20"/>
        </w:rPr>
      </w:pPr>
    </w:p>
    <w:p w14:paraId="5B843731" w14:textId="77777777" w:rsidR="00A27C73" w:rsidRDefault="00A1638E">
      <w:pPr>
        <w:rPr>
          <w:color w:val="000000"/>
          <w:sz w:val="20"/>
          <w:szCs w:val="20"/>
        </w:rPr>
      </w:pPr>
      <w:r>
        <w:rPr>
          <w:color w:val="000000"/>
          <w:sz w:val="20"/>
          <w:szCs w:val="20"/>
        </w:rPr>
        <w:t>The TriggerCount parameter can be applied to all BPMN types of Start Events, Event Sub Process without decomposition and Activities that are initiating the process (i.e.BPMN elements that do not have an incoming sequence flow (Task, Sub Process, Transaction and Call Activity).</w:t>
      </w:r>
    </w:p>
    <w:p w14:paraId="7A462F8F" w14:textId="77777777" w:rsidR="00A27C73" w:rsidRDefault="00A27C73">
      <w:pPr>
        <w:rPr>
          <w:color w:val="000000"/>
          <w:sz w:val="20"/>
          <w:szCs w:val="20"/>
        </w:rPr>
      </w:pPr>
    </w:p>
    <w:p w14:paraId="719B7C34" w14:textId="77777777" w:rsidR="00A27C73" w:rsidRDefault="00A1638E">
      <w:pPr>
        <w:rPr>
          <w:color w:val="000000"/>
          <w:sz w:val="20"/>
          <w:szCs w:val="20"/>
        </w:rPr>
      </w:pPr>
      <w:r>
        <w:rPr>
          <w:color w:val="000000"/>
          <w:sz w:val="20"/>
          <w:szCs w:val="20"/>
        </w:rPr>
        <w:t>InterTriggerTimer and TriggerCount parameters can be applied to BPMN Boundary Intermediate Events. They can also be applied on BPMN Event Sub Process without decomposition or on BPMN Start Event inside the decomposition of the Event Sub Process. Probability and Condition parameters can also be applied on an BPMN Event Based Gateway that starts a process.</w:t>
      </w:r>
    </w:p>
    <w:p w14:paraId="74F8CF73" w14:textId="77777777" w:rsidR="00A27C73" w:rsidRDefault="00A1638E">
      <w:r>
        <w:rPr>
          <w:b/>
          <w:color w:val="0000B0"/>
          <w:sz w:val="30"/>
          <w:szCs w:val="30"/>
        </w:rPr>
        <w:br w:type="page"/>
      </w:r>
    </w:p>
    <w:p w14:paraId="083B52A9" w14:textId="77777777" w:rsidR="00A27C73" w:rsidRDefault="00A1638E">
      <w:pPr>
        <w:pStyle w:val="Heading2"/>
        <w:spacing w:before="240" w:after="60"/>
        <w:rPr>
          <w:rFonts w:ascii="Arial" w:eastAsia="Arial" w:hAnsi="Arial" w:cs="Arial"/>
          <w:color w:val="0000B0"/>
          <w:sz w:val="30"/>
          <w:szCs w:val="30"/>
        </w:rPr>
      </w:pPr>
      <w:bookmarkStart w:id="282" w:name="_Toc456614204"/>
      <w:r>
        <w:rPr>
          <w:rFonts w:ascii="Arial" w:eastAsia="Arial" w:hAnsi="Arial" w:cs="Arial"/>
          <w:color w:val="000000"/>
        </w:rPr>
        <w:lastRenderedPageBreak/>
        <w:t>7.3 Resource Parameters</w:t>
      </w:r>
      <w:bookmarkEnd w:id="282"/>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1790"/>
        <w:gridCol w:w="1710"/>
        <w:gridCol w:w="1710"/>
        <w:gridCol w:w="2070"/>
      </w:tblGrid>
      <w:tr w:rsidR="00A27C73" w14:paraId="612F3556" w14:textId="77777777">
        <w:tc>
          <w:tcPr>
            <w:tcW w:w="990" w:type="dxa"/>
            <w:tcMar>
              <w:top w:w="0" w:type="dxa"/>
              <w:left w:w="3" w:type="dxa"/>
              <w:bottom w:w="0" w:type="dxa"/>
              <w:right w:w="60" w:type="dxa"/>
            </w:tcMar>
            <w:vAlign w:val="center"/>
          </w:tcPr>
          <w:p w14:paraId="66DED5D0"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DBD8427" w14:textId="77777777" w:rsidR="00A27C73" w:rsidRDefault="00A27C73">
            <w:pPr>
              <w:jc w:val="center"/>
              <w:rPr>
                <w:color w:val="000000"/>
                <w:sz w:val="14"/>
                <w:szCs w:val="14"/>
              </w:rPr>
            </w:pP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837BC0" w14:textId="77777777" w:rsidR="00A27C73" w:rsidRDefault="00A1638E">
            <w:pPr>
              <w:jc w:val="center"/>
              <w:rPr>
                <w:color w:val="000000"/>
                <w:sz w:val="14"/>
                <w:szCs w:val="14"/>
              </w:rPr>
            </w:pPr>
            <w:r>
              <w:rPr>
                <w:color w:val="000000"/>
                <w:sz w:val="14"/>
                <w:szCs w:val="14"/>
              </w:rPr>
              <w:t>Resource Parameters</w:t>
            </w:r>
          </w:p>
        </w:tc>
      </w:tr>
      <w:tr w:rsidR="00A27C73" w14:paraId="1A3BE5EA" w14:textId="77777777">
        <w:tc>
          <w:tcPr>
            <w:tcW w:w="990" w:type="dxa"/>
            <w:tcMar>
              <w:top w:w="0" w:type="dxa"/>
              <w:left w:w="3" w:type="dxa"/>
              <w:bottom w:w="0" w:type="dxa"/>
              <w:right w:w="60" w:type="dxa"/>
            </w:tcMar>
            <w:vAlign w:val="center"/>
          </w:tcPr>
          <w:p w14:paraId="6B1E141C"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7BF65747" w14:textId="77777777" w:rsidR="00A27C73" w:rsidRDefault="00A27C73">
            <w:pPr>
              <w:jc w:val="center"/>
              <w:rPr>
                <w:color w:val="000000"/>
                <w:sz w:val="14"/>
                <w:szCs w:val="14"/>
              </w:rPr>
            </w:pPr>
          </w:p>
        </w:tc>
        <w:tc>
          <w:tcPr>
            <w:tcW w:w="17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7F2838" w14:textId="77777777" w:rsidR="00A27C73" w:rsidRDefault="00A1638E">
            <w:pPr>
              <w:jc w:val="center"/>
              <w:rPr>
                <w:color w:val="000000"/>
                <w:sz w:val="14"/>
                <w:szCs w:val="14"/>
              </w:rPr>
            </w:pPr>
            <w:r>
              <w:rPr>
                <w:color w:val="000000"/>
                <w:sz w:val="14"/>
                <w:szCs w:val="14"/>
              </w:rPr>
              <w:t>availability</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36B5B4" w14:textId="77777777" w:rsidR="00A27C73" w:rsidRDefault="00A1638E">
            <w:pPr>
              <w:jc w:val="center"/>
              <w:rPr>
                <w:color w:val="000000"/>
                <w:sz w:val="14"/>
                <w:szCs w:val="14"/>
              </w:rPr>
            </w:pPr>
            <w:r>
              <w:rPr>
                <w:color w:val="000000"/>
                <w:sz w:val="14"/>
                <w:szCs w:val="14"/>
              </w:rPr>
              <w:t>quantity</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E56734" w14:textId="77777777" w:rsidR="00A27C73" w:rsidRDefault="00A1638E">
            <w:pPr>
              <w:jc w:val="center"/>
              <w:rPr>
                <w:color w:val="000000"/>
                <w:sz w:val="14"/>
                <w:szCs w:val="14"/>
              </w:rPr>
            </w:pPr>
            <w:r>
              <w:rPr>
                <w:color w:val="000000"/>
                <w:sz w:val="14"/>
                <w:szCs w:val="14"/>
              </w:rPr>
              <w:t>role</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B4DAD5" w14:textId="77777777" w:rsidR="00A27C73" w:rsidRDefault="00A1638E">
            <w:pPr>
              <w:jc w:val="center"/>
              <w:rPr>
                <w:color w:val="000000"/>
                <w:sz w:val="14"/>
                <w:szCs w:val="14"/>
              </w:rPr>
            </w:pPr>
            <w:r>
              <w:rPr>
                <w:color w:val="000000"/>
                <w:sz w:val="14"/>
                <w:szCs w:val="14"/>
              </w:rPr>
              <w:t>selection</w:t>
            </w:r>
          </w:p>
        </w:tc>
      </w:tr>
      <w:tr w:rsidR="00A27C73" w14:paraId="739E552D" w14:textId="77777777">
        <w:trPr>
          <w:trHeight w:val="22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EFEEE5"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AC731A" w14:textId="77777777" w:rsidR="00A27C73" w:rsidRDefault="00A1638E">
            <w:pPr>
              <w:jc w:val="center"/>
              <w:rPr>
                <w:color w:val="000000"/>
                <w:sz w:val="14"/>
                <w:szCs w:val="14"/>
              </w:rPr>
            </w:pPr>
            <w:r>
              <w:rPr>
                <w:color w:val="000000"/>
                <w:sz w:val="14"/>
                <w:szCs w:val="14"/>
              </w:rPr>
              <w:t>Start Event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BC870DB" w14:textId="77777777" w:rsidR="00A27C73" w:rsidRDefault="00A1638E">
            <w:pPr>
              <w:jc w:val="center"/>
              <w:rPr>
                <w:color w:val="000000"/>
                <w:sz w:val="14"/>
                <w:szCs w:val="14"/>
              </w:rPr>
            </w:pPr>
            <w:r>
              <w:rPr>
                <w:color w:val="000000"/>
                <w:sz w:val="14"/>
                <w:szCs w:val="14"/>
              </w:rPr>
              <w:t>No</w:t>
            </w:r>
          </w:p>
        </w:tc>
      </w:tr>
      <w:tr w:rsidR="00A27C73" w14:paraId="33438D63"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369477"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EA491B" w14:textId="77777777" w:rsidR="00A27C73" w:rsidRDefault="00A1638E">
            <w:pPr>
              <w:jc w:val="center"/>
              <w:rPr>
                <w:color w:val="000000"/>
                <w:sz w:val="14"/>
                <w:szCs w:val="14"/>
              </w:rPr>
            </w:pPr>
            <w:r>
              <w:rPr>
                <w:color w:val="000000"/>
                <w:sz w:val="14"/>
                <w:szCs w:val="14"/>
              </w:rPr>
              <w:t>Intermediate Event</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0393A2" w14:textId="77777777" w:rsidR="00A27C73" w:rsidRDefault="00A27C73">
            <w:pPr>
              <w:jc w:val="center"/>
              <w:rPr>
                <w:color w:val="000000"/>
                <w:sz w:val="14"/>
                <w:szCs w:val="14"/>
              </w:rPr>
            </w:pPr>
          </w:p>
        </w:tc>
      </w:tr>
      <w:tr w:rsidR="00A27C73" w14:paraId="046E3D40"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93D92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FE3389" w14:textId="77777777" w:rsidR="00A27C73" w:rsidRDefault="00A1638E">
            <w:pPr>
              <w:jc w:val="center"/>
              <w:rPr>
                <w:color w:val="000000"/>
                <w:sz w:val="14"/>
                <w:szCs w:val="14"/>
              </w:rPr>
            </w:pPr>
            <w:r>
              <w:rPr>
                <w:color w:val="000000"/>
                <w:sz w:val="14"/>
                <w:szCs w:val="14"/>
              </w:rPr>
              <w:t>End Event</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60BF978" w14:textId="77777777" w:rsidR="00A27C73" w:rsidRDefault="00A27C73">
            <w:pPr>
              <w:jc w:val="center"/>
              <w:rPr>
                <w:color w:val="000000"/>
                <w:sz w:val="14"/>
                <w:szCs w:val="14"/>
              </w:rPr>
            </w:pPr>
          </w:p>
        </w:tc>
      </w:tr>
      <w:tr w:rsidR="00A27C73" w14:paraId="7D1DAB5F"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4306CC3"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0C92446" w14:textId="77777777" w:rsidR="00A27C73" w:rsidRDefault="00A1638E">
            <w:pPr>
              <w:jc w:val="center"/>
              <w:rPr>
                <w:color w:val="000000"/>
                <w:sz w:val="14"/>
                <w:szCs w:val="14"/>
              </w:rPr>
            </w:pPr>
            <w:r>
              <w:rPr>
                <w:color w:val="000000"/>
                <w:sz w:val="14"/>
                <w:szCs w:val="14"/>
              </w:rPr>
              <w:t>Task</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814414" w14:textId="77777777" w:rsidR="00A27C73" w:rsidRDefault="00A1638E">
            <w:pPr>
              <w:jc w:val="center"/>
              <w:rPr>
                <w:color w:val="000000"/>
                <w:sz w:val="14"/>
                <w:szCs w:val="14"/>
              </w:rPr>
            </w:pPr>
            <w:r>
              <w:rPr>
                <w:color w:val="000000"/>
                <w:sz w:val="14"/>
                <w:szCs w:val="14"/>
              </w:rPr>
              <w:t>No</w:t>
            </w:r>
          </w:p>
        </w:tc>
      </w:tr>
      <w:tr w:rsidR="00A27C73" w14:paraId="347DF378"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44623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79620D" w14:textId="77777777" w:rsidR="00A27C73" w:rsidRDefault="00A1638E">
            <w:pPr>
              <w:jc w:val="center"/>
              <w:rPr>
                <w:color w:val="000000"/>
                <w:sz w:val="14"/>
                <w:szCs w:val="14"/>
              </w:rPr>
            </w:pPr>
            <w:r>
              <w:rPr>
                <w:color w:val="000000"/>
                <w:sz w:val="14"/>
                <w:szCs w:val="14"/>
              </w:rPr>
              <w:t>Sub Process</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B366DD" w14:textId="77777777" w:rsidR="00A27C73" w:rsidRDefault="00A27C73">
            <w:pPr>
              <w:jc w:val="center"/>
              <w:rPr>
                <w:color w:val="000000"/>
                <w:sz w:val="14"/>
                <w:szCs w:val="14"/>
              </w:rPr>
            </w:pPr>
          </w:p>
        </w:tc>
      </w:tr>
      <w:tr w:rsidR="00A27C73" w14:paraId="113CB3F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EF20B7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AFFD3A" w14:textId="77777777" w:rsidR="00A27C73" w:rsidRDefault="00A1638E">
            <w:pPr>
              <w:jc w:val="center"/>
              <w:rPr>
                <w:color w:val="000000"/>
                <w:sz w:val="14"/>
                <w:szCs w:val="14"/>
              </w:rPr>
            </w:pPr>
            <w:r>
              <w:rPr>
                <w:color w:val="000000"/>
                <w:sz w:val="14"/>
                <w:szCs w:val="14"/>
              </w:rPr>
              <w:t>Transaction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9257BD" w14:textId="77777777" w:rsidR="00A27C73" w:rsidRDefault="00A27C73">
            <w:pPr>
              <w:jc w:val="center"/>
              <w:rPr>
                <w:color w:val="000000"/>
                <w:sz w:val="14"/>
                <w:szCs w:val="14"/>
              </w:rPr>
            </w:pPr>
          </w:p>
        </w:tc>
      </w:tr>
      <w:tr w:rsidR="00A27C73" w14:paraId="153C1AE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D00CE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8CBAEA" w14:textId="77777777" w:rsidR="00A27C73" w:rsidRDefault="00A1638E">
            <w:pPr>
              <w:jc w:val="center"/>
              <w:rPr>
                <w:color w:val="000000"/>
                <w:sz w:val="14"/>
                <w:szCs w:val="14"/>
              </w:rPr>
            </w:pPr>
            <w:r>
              <w:rPr>
                <w:color w:val="000000"/>
                <w:sz w:val="14"/>
                <w:szCs w:val="14"/>
              </w:rPr>
              <w:t>Call Activity</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EB5C2E" w14:textId="77777777" w:rsidR="00A27C73" w:rsidRDefault="00A27C73">
            <w:pPr>
              <w:jc w:val="center"/>
              <w:rPr>
                <w:color w:val="000000"/>
                <w:sz w:val="14"/>
                <w:szCs w:val="14"/>
              </w:rPr>
            </w:pPr>
          </w:p>
        </w:tc>
      </w:tr>
      <w:tr w:rsidR="00A27C73" w14:paraId="1261F2B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E06FE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6329B6E" w14:textId="77777777" w:rsidR="00A27C73" w:rsidRDefault="00A1638E">
            <w:pPr>
              <w:jc w:val="center"/>
              <w:rPr>
                <w:color w:val="000000"/>
                <w:sz w:val="14"/>
                <w:szCs w:val="14"/>
              </w:rPr>
            </w:pPr>
            <w:r>
              <w:rPr>
                <w:color w:val="000000"/>
                <w:sz w:val="14"/>
                <w:szCs w:val="14"/>
              </w:rPr>
              <w:t>Event Sub Process</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E81BDFA" w14:textId="77777777" w:rsidR="00A27C73" w:rsidRDefault="00A27C73">
            <w:pPr>
              <w:jc w:val="center"/>
              <w:rPr>
                <w:color w:val="000000"/>
                <w:sz w:val="14"/>
                <w:szCs w:val="14"/>
              </w:rPr>
            </w:pPr>
          </w:p>
        </w:tc>
      </w:tr>
      <w:tr w:rsidR="00A27C73" w14:paraId="06F5E35C" w14:textId="77777777">
        <w:trPr>
          <w:trHeight w:val="226"/>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A84618"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95DFBC" w14:textId="77777777" w:rsidR="00A27C73" w:rsidRDefault="00A1638E">
            <w:pPr>
              <w:jc w:val="center"/>
              <w:rPr>
                <w:color w:val="000000"/>
                <w:sz w:val="14"/>
                <w:szCs w:val="14"/>
              </w:rPr>
            </w:pPr>
            <w:r>
              <w:rPr>
                <w:color w:val="000000"/>
                <w:sz w:val="14"/>
                <w:szCs w:val="14"/>
              </w:rPr>
              <w:t>Gateway</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B5010B" w14:textId="77777777" w:rsidR="00A27C73" w:rsidRDefault="00A1638E">
            <w:pPr>
              <w:jc w:val="center"/>
              <w:rPr>
                <w:color w:val="000000"/>
                <w:sz w:val="14"/>
                <w:szCs w:val="14"/>
              </w:rPr>
            </w:pPr>
            <w:r>
              <w:rPr>
                <w:color w:val="000000"/>
                <w:sz w:val="14"/>
                <w:szCs w:val="14"/>
              </w:rPr>
              <w:t>No</w:t>
            </w:r>
          </w:p>
        </w:tc>
      </w:tr>
      <w:tr w:rsidR="00A27C73" w14:paraId="1150E484"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1FE42A"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80EB63" w14:textId="77777777" w:rsidR="00A27C73" w:rsidRDefault="00A1638E">
            <w:pPr>
              <w:jc w:val="center"/>
              <w:rPr>
                <w:color w:val="000000"/>
                <w:sz w:val="14"/>
                <w:szCs w:val="14"/>
              </w:rPr>
            </w:pPr>
            <w:r>
              <w:rPr>
                <w:color w:val="000000"/>
                <w:sz w:val="14"/>
                <w:szCs w:val="14"/>
              </w:rPr>
              <w:t>Sequence Flow</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D2FD6C" w14:textId="77777777" w:rsidR="00A27C73" w:rsidRDefault="00A1638E">
            <w:pPr>
              <w:jc w:val="center"/>
              <w:rPr>
                <w:color w:val="000000"/>
                <w:sz w:val="14"/>
                <w:szCs w:val="14"/>
              </w:rPr>
            </w:pPr>
            <w:r>
              <w:rPr>
                <w:color w:val="000000"/>
                <w:sz w:val="14"/>
                <w:szCs w:val="14"/>
              </w:rPr>
              <w:t>No</w:t>
            </w:r>
          </w:p>
        </w:tc>
      </w:tr>
      <w:tr w:rsidR="00A27C73" w14:paraId="38F74F6C"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5B4BF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7EC695" w14:textId="77777777" w:rsidR="00A27C73" w:rsidRDefault="00A1638E">
            <w:pPr>
              <w:jc w:val="center"/>
              <w:rPr>
                <w:color w:val="000000"/>
                <w:sz w:val="14"/>
                <w:szCs w:val="14"/>
              </w:rPr>
            </w:pPr>
            <w:r>
              <w:rPr>
                <w:color w:val="000000"/>
                <w:sz w:val="14"/>
                <w:szCs w:val="14"/>
              </w:rPr>
              <w:t>Message Flow</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951944" w14:textId="77777777" w:rsidR="00A27C73" w:rsidRDefault="00A27C73">
            <w:pPr>
              <w:jc w:val="center"/>
              <w:rPr>
                <w:color w:val="000000"/>
                <w:sz w:val="14"/>
                <w:szCs w:val="14"/>
              </w:rPr>
            </w:pPr>
          </w:p>
        </w:tc>
      </w:tr>
      <w:tr w:rsidR="00A27C73" w14:paraId="60B8485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AEB6A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A2FFE4" w14:textId="77777777" w:rsidR="00A27C73" w:rsidRDefault="00A1638E">
            <w:pPr>
              <w:jc w:val="center"/>
              <w:rPr>
                <w:color w:val="000000"/>
                <w:sz w:val="14"/>
                <w:szCs w:val="14"/>
              </w:rPr>
            </w:pPr>
            <w:r>
              <w:rPr>
                <w:color w:val="000000"/>
                <w:sz w:val="14"/>
                <w:szCs w:val="14"/>
              </w:rPr>
              <w:t>Data Association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3F76AB" w14:textId="77777777" w:rsidR="00A27C73" w:rsidRDefault="00A27C73">
            <w:pPr>
              <w:jc w:val="center"/>
              <w:rPr>
                <w:color w:val="000000"/>
                <w:sz w:val="14"/>
                <w:szCs w:val="14"/>
              </w:rPr>
            </w:pPr>
          </w:p>
        </w:tc>
      </w:tr>
      <w:tr w:rsidR="00A27C73" w14:paraId="1001BFD6"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BD08F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DC08D" w14:textId="77777777" w:rsidR="00A27C73" w:rsidRDefault="00A1638E">
            <w:pPr>
              <w:jc w:val="center"/>
              <w:rPr>
                <w:color w:val="000000"/>
                <w:sz w:val="14"/>
                <w:szCs w:val="14"/>
              </w:rPr>
            </w:pPr>
            <w:r>
              <w:rPr>
                <w:color w:val="000000"/>
                <w:sz w:val="14"/>
                <w:szCs w:val="14"/>
              </w:rPr>
              <w:t>Association</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A0AC60" w14:textId="77777777" w:rsidR="00A27C73" w:rsidRDefault="00A27C73">
            <w:pPr>
              <w:jc w:val="center"/>
              <w:rPr>
                <w:color w:val="000000"/>
                <w:sz w:val="14"/>
                <w:szCs w:val="14"/>
              </w:rPr>
            </w:pPr>
          </w:p>
        </w:tc>
      </w:tr>
      <w:tr w:rsidR="00A27C73" w14:paraId="731DA93A" w14:textId="77777777">
        <w:trPr>
          <w:trHeight w:val="21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2929DE"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C37FB2B" w14:textId="77777777" w:rsidR="00A27C73" w:rsidRDefault="00A1638E">
            <w:pPr>
              <w:jc w:val="center"/>
              <w:rPr>
                <w:color w:val="000000"/>
                <w:sz w:val="14"/>
                <w:szCs w:val="14"/>
              </w:rPr>
            </w:pPr>
            <w:r>
              <w:rPr>
                <w:color w:val="000000"/>
                <w:sz w:val="14"/>
                <w:szCs w:val="14"/>
              </w:rPr>
              <w:t>Data Object</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AB9271"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4140497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F20E67"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81F7AD6" w14:textId="77777777" w:rsidR="00A27C73" w:rsidRDefault="00A1638E">
            <w:pPr>
              <w:jc w:val="center"/>
              <w:rPr>
                <w:color w:val="000000"/>
                <w:sz w:val="14"/>
                <w:szCs w:val="14"/>
              </w:rPr>
            </w:pPr>
            <w:r>
              <w:rPr>
                <w:color w:val="000000"/>
                <w:sz w:val="14"/>
                <w:szCs w:val="14"/>
              </w:rPr>
              <w:t>Data Store</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B8090F" w14:textId="77777777" w:rsidR="00A27C73" w:rsidRDefault="00A27C73">
            <w:pPr>
              <w:jc w:val="center"/>
              <w:rPr>
                <w:color w:val="000000"/>
                <w:sz w:val="14"/>
                <w:szCs w:val="14"/>
              </w:rPr>
            </w:pPr>
          </w:p>
        </w:tc>
      </w:tr>
      <w:tr w:rsidR="00A27C73" w14:paraId="77672E87"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4EF282"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BA3960" w14:textId="77777777" w:rsidR="00A27C73" w:rsidRDefault="00A1638E">
            <w:pPr>
              <w:jc w:val="center"/>
              <w:rPr>
                <w:color w:val="000000"/>
                <w:sz w:val="14"/>
                <w:szCs w:val="14"/>
              </w:rPr>
            </w:pPr>
            <w:r>
              <w:rPr>
                <w:color w:val="000000"/>
                <w:sz w:val="14"/>
                <w:szCs w:val="14"/>
              </w:rPr>
              <w:t>Lane</w:t>
            </w:r>
          </w:p>
        </w:tc>
        <w:tc>
          <w:tcPr>
            <w:tcW w:w="728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037CAAE"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44BC602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70EF86"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A1C0EC" w14:textId="77777777" w:rsidR="00A27C73" w:rsidRDefault="00A1638E">
            <w:pPr>
              <w:jc w:val="center"/>
              <w:rPr>
                <w:color w:val="000000"/>
                <w:sz w:val="14"/>
                <w:szCs w:val="14"/>
              </w:rPr>
            </w:pPr>
            <w:r>
              <w:rPr>
                <w:color w:val="000000"/>
                <w:sz w:val="14"/>
                <w:szCs w:val="14"/>
              </w:rPr>
              <w:t>Pool</w:t>
            </w:r>
          </w:p>
        </w:tc>
        <w:tc>
          <w:tcPr>
            <w:tcW w:w="728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F72DE07" w14:textId="77777777" w:rsidR="00A27C73" w:rsidRDefault="00A27C73">
            <w:pPr>
              <w:jc w:val="center"/>
              <w:rPr>
                <w:color w:val="000000"/>
                <w:sz w:val="14"/>
                <w:szCs w:val="14"/>
              </w:rPr>
            </w:pPr>
          </w:p>
        </w:tc>
      </w:tr>
      <w:tr w:rsidR="00A27C73" w14:paraId="414DFD00"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C26994"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591455" w14:textId="77777777" w:rsidR="00A27C73" w:rsidRDefault="00A1638E">
            <w:pPr>
              <w:jc w:val="center"/>
              <w:rPr>
                <w:color w:val="000000"/>
                <w:sz w:val="14"/>
                <w:szCs w:val="14"/>
              </w:rPr>
            </w:pPr>
            <w:r>
              <w:rPr>
                <w:color w:val="000000"/>
                <w:sz w:val="14"/>
                <w:szCs w:val="14"/>
              </w:rPr>
              <w:t>Artifact</w:t>
            </w:r>
          </w:p>
        </w:tc>
        <w:tc>
          <w:tcPr>
            <w:tcW w:w="728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6DB1E2"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2392F631"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EFC7EF"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D5FAFB" w14:textId="77777777" w:rsidR="00A27C73" w:rsidRDefault="00A1638E">
            <w:pPr>
              <w:jc w:val="center"/>
              <w:rPr>
                <w:color w:val="000000"/>
                <w:sz w:val="14"/>
                <w:szCs w:val="14"/>
              </w:rPr>
            </w:pPr>
            <w:r>
              <w:rPr>
                <w:color w:val="000000"/>
                <w:sz w:val="14"/>
                <w:szCs w:val="14"/>
              </w:rPr>
              <w:t>ResourceRole</w:t>
            </w:r>
          </w:p>
        </w:tc>
        <w:tc>
          <w:tcPr>
            <w:tcW w:w="5210" w:type="dxa"/>
            <w:gridSpan w:val="3"/>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00A633F" w14:textId="77777777" w:rsidR="00A27C73" w:rsidRDefault="00A1638E">
            <w:pPr>
              <w:jc w:val="center"/>
              <w:rPr>
                <w:color w:val="000000"/>
                <w:sz w:val="14"/>
                <w:szCs w:val="14"/>
              </w:rPr>
            </w:pPr>
            <w:r>
              <w:rPr>
                <w:color w:val="000000"/>
                <w:sz w:val="14"/>
                <w:szCs w:val="14"/>
              </w:rPr>
              <w:t>No</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8E4FAA" w14:textId="77777777" w:rsidR="00A27C73" w:rsidRDefault="00A1638E">
            <w:pPr>
              <w:jc w:val="center"/>
              <w:rPr>
                <w:color w:val="000000"/>
                <w:sz w:val="14"/>
                <w:szCs w:val="14"/>
              </w:rPr>
            </w:pPr>
            <w:r>
              <w:rPr>
                <w:b/>
                <w:color w:val="000000"/>
                <w:sz w:val="14"/>
                <w:szCs w:val="14"/>
              </w:rPr>
              <w:t>Yes</w:t>
            </w:r>
          </w:p>
        </w:tc>
      </w:tr>
      <w:tr w:rsidR="00A27C73" w14:paraId="2AD43024"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FB6993"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0E19F2" w14:textId="77777777" w:rsidR="00A27C73" w:rsidRDefault="00A1638E">
            <w:pPr>
              <w:jc w:val="center"/>
              <w:rPr>
                <w:color w:val="000000"/>
                <w:sz w:val="14"/>
                <w:szCs w:val="14"/>
              </w:rPr>
            </w:pPr>
            <w:r>
              <w:rPr>
                <w:color w:val="000000"/>
                <w:sz w:val="14"/>
                <w:szCs w:val="14"/>
              </w:rPr>
              <w:t>Resource</w:t>
            </w:r>
          </w:p>
        </w:tc>
        <w:tc>
          <w:tcPr>
            <w:tcW w:w="5210" w:type="dxa"/>
            <w:gridSpan w:val="3"/>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F06482F" w14:textId="77777777" w:rsidR="00A27C73" w:rsidRDefault="00A1638E">
            <w:pPr>
              <w:jc w:val="center"/>
              <w:rPr>
                <w:color w:val="000000"/>
                <w:sz w:val="14"/>
                <w:szCs w:val="14"/>
              </w:rPr>
            </w:pPr>
            <w:r>
              <w:rPr>
                <w:b/>
                <w:color w:val="000000"/>
                <w:sz w:val="14"/>
                <w:szCs w:val="14"/>
              </w:rPr>
              <w:t>Yes</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0C02CD" w14:textId="77777777" w:rsidR="00A27C73" w:rsidRDefault="00A1638E">
            <w:pPr>
              <w:jc w:val="center"/>
              <w:rPr>
                <w:color w:val="000000"/>
                <w:sz w:val="14"/>
                <w:szCs w:val="14"/>
              </w:rPr>
            </w:pPr>
            <w:r>
              <w:rPr>
                <w:color w:val="000000"/>
                <w:sz w:val="14"/>
                <w:szCs w:val="14"/>
              </w:rPr>
              <w:t>No</w:t>
            </w:r>
          </w:p>
        </w:tc>
      </w:tr>
    </w:tbl>
    <w:p w14:paraId="29479B5D" w14:textId="77777777" w:rsidR="00A27C73" w:rsidRDefault="00A27C73">
      <w:pPr>
        <w:rPr>
          <w:color w:val="000000"/>
          <w:sz w:val="20"/>
          <w:szCs w:val="20"/>
        </w:rPr>
      </w:pPr>
    </w:p>
    <w:p w14:paraId="3B2000CC" w14:textId="77777777" w:rsidR="00A27C73" w:rsidRDefault="00A1638E">
      <w:pPr>
        <w:rPr>
          <w:color w:val="000000"/>
          <w:sz w:val="20"/>
          <w:szCs w:val="20"/>
        </w:rPr>
      </w:pPr>
      <w:r>
        <w:rPr>
          <w:color w:val="000000"/>
          <w:sz w:val="20"/>
          <w:szCs w:val="20"/>
        </w:rPr>
        <w:t>Availability, Quantity and Role parameters can be applied to BPMN Resource elements, while the Selection parameter can be applied to BPMN ResourceRole elements.</w:t>
      </w:r>
    </w:p>
    <w:p w14:paraId="55CB6CEC" w14:textId="77777777" w:rsidR="00A27C73" w:rsidRDefault="00A27C73">
      <w:pPr>
        <w:rPr>
          <w:color w:val="000000"/>
          <w:sz w:val="20"/>
          <w:szCs w:val="20"/>
        </w:rPr>
      </w:pPr>
    </w:p>
    <w:p w14:paraId="781E7944" w14:textId="77777777" w:rsidR="00A27C73" w:rsidRDefault="00A27C73">
      <w:pPr>
        <w:rPr>
          <w:color w:val="000000"/>
          <w:sz w:val="20"/>
          <w:szCs w:val="20"/>
        </w:rPr>
      </w:pPr>
    </w:p>
    <w:p w14:paraId="441F163F" w14:textId="77777777" w:rsidR="00A27C73" w:rsidRDefault="00A27C73">
      <w:pPr>
        <w:rPr>
          <w:color w:val="000000"/>
          <w:sz w:val="20"/>
          <w:szCs w:val="20"/>
        </w:rPr>
      </w:pPr>
    </w:p>
    <w:p w14:paraId="77A54221" w14:textId="77777777" w:rsidR="00A27C73" w:rsidRDefault="00A1638E">
      <w:r>
        <w:rPr>
          <w:b/>
          <w:color w:val="0000B0"/>
          <w:sz w:val="30"/>
          <w:szCs w:val="30"/>
        </w:rPr>
        <w:br w:type="page"/>
      </w:r>
    </w:p>
    <w:p w14:paraId="19E6E4A0" w14:textId="77777777" w:rsidR="00A27C73" w:rsidRDefault="00A1638E">
      <w:pPr>
        <w:pStyle w:val="Heading2"/>
        <w:spacing w:before="240" w:after="60"/>
        <w:rPr>
          <w:rFonts w:ascii="Arial" w:eastAsia="Arial" w:hAnsi="Arial" w:cs="Arial"/>
          <w:color w:val="0000B0"/>
          <w:sz w:val="30"/>
          <w:szCs w:val="30"/>
        </w:rPr>
      </w:pPr>
      <w:bookmarkStart w:id="283" w:name="_Toc456614205"/>
      <w:r>
        <w:rPr>
          <w:rStyle w:val="Heading1Char"/>
          <w:rFonts w:ascii="Arial" w:eastAsia="Arial" w:hAnsi="Arial" w:cs="Arial"/>
          <w:b/>
          <w:color w:val="000000"/>
        </w:rPr>
        <w:lastRenderedPageBreak/>
        <w:t>7.4 Cost Parameters</w:t>
      </w:r>
      <w:bookmarkEnd w:id="283"/>
    </w:p>
    <w:p w14:paraId="49DD92AF"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3680"/>
        <w:gridCol w:w="3600"/>
      </w:tblGrid>
      <w:tr w:rsidR="00A27C73" w14:paraId="64CFE38E" w14:textId="77777777">
        <w:tc>
          <w:tcPr>
            <w:tcW w:w="990" w:type="dxa"/>
            <w:tcMar>
              <w:top w:w="0" w:type="dxa"/>
              <w:left w:w="3" w:type="dxa"/>
              <w:bottom w:w="0" w:type="dxa"/>
              <w:right w:w="60" w:type="dxa"/>
            </w:tcMar>
            <w:vAlign w:val="center"/>
          </w:tcPr>
          <w:p w14:paraId="54512521"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480A4FDC" w14:textId="77777777" w:rsidR="00A27C73" w:rsidRDefault="00A27C73">
            <w:pPr>
              <w:jc w:val="center"/>
              <w:rPr>
                <w:color w:val="000000"/>
                <w:sz w:val="14"/>
                <w:szCs w:val="14"/>
              </w:rPr>
            </w:pP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A681D7" w14:textId="77777777" w:rsidR="00A27C73" w:rsidRDefault="00A1638E">
            <w:pPr>
              <w:jc w:val="center"/>
              <w:rPr>
                <w:color w:val="000000"/>
                <w:sz w:val="14"/>
                <w:szCs w:val="14"/>
              </w:rPr>
            </w:pPr>
            <w:r>
              <w:rPr>
                <w:color w:val="000000"/>
                <w:sz w:val="14"/>
                <w:szCs w:val="14"/>
              </w:rPr>
              <w:t>Cost Parameters</w:t>
            </w:r>
          </w:p>
        </w:tc>
      </w:tr>
      <w:tr w:rsidR="00A27C73" w14:paraId="431A2944" w14:textId="77777777">
        <w:tc>
          <w:tcPr>
            <w:tcW w:w="990" w:type="dxa"/>
            <w:tcMar>
              <w:top w:w="0" w:type="dxa"/>
              <w:left w:w="3" w:type="dxa"/>
              <w:bottom w:w="0" w:type="dxa"/>
              <w:right w:w="60" w:type="dxa"/>
            </w:tcMar>
            <w:vAlign w:val="center"/>
          </w:tcPr>
          <w:p w14:paraId="16599F3F"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73EF381" w14:textId="77777777" w:rsidR="00A27C73" w:rsidRDefault="00A27C73">
            <w:pPr>
              <w:jc w:val="center"/>
              <w:rPr>
                <w:color w:val="000000"/>
                <w:sz w:val="14"/>
                <w:szCs w:val="14"/>
              </w:rPr>
            </w:pPr>
          </w:p>
        </w:tc>
        <w:tc>
          <w:tcPr>
            <w:tcW w:w="36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5105782" w14:textId="77777777" w:rsidR="00A27C73" w:rsidRDefault="00A1638E">
            <w:pPr>
              <w:jc w:val="center"/>
              <w:rPr>
                <w:color w:val="000000"/>
                <w:sz w:val="14"/>
                <w:szCs w:val="14"/>
              </w:rPr>
            </w:pPr>
            <w:r>
              <w:rPr>
                <w:color w:val="000000"/>
                <w:sz w:val="14"/>
                <w:szCs w:val="14"/>
              </w:rPr>
              <w:t>fixedCost</w:t>
            </w:r>
          </w:p>
        </w:tc>
        <w:tc>
          <w:tcPr>
            <w:tcW w:w="36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F9E02F" w14:textId="77777777" w:rsidR="00A27C73" w:rsidRDefault="00A1638E">
            <w:pPr>
              <w:jc w:val="center"/>
              <w:rPr>
                <w:color w:val="000000"/>
                <w:sz w:val="14"/>
                <w:szCs w:val="14"/>
              </w:rPr>
            </w:pPr>
            <w:r>
              <w:rPr>
                <w:color w:val="000000"/>
                <w:sz w:val="14"/>
                <w:szCs w:val="14"/>
              </w:rPr>
              <w:t>unitCost</w:t>
            </w:r>
          </w:p>
        </w:tc>
      </w:tr>
      <w:tr w:rsidR="00A27C73" w14:paraId="6EEA48A6"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ADE666"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36CC8F1" w14:textId="77777777" w:rsidR="00A27C73" w:rsidRDefault="00A1638E">
            <w:pPr>
              <w:jc w:val="center"/>
              <w:rPr>
                <w:color w:val="000000"/>
                <w:sz w:val="14"/>
                <w:szCs w:val="14"/>
              </w:rPr>
            </w:pPr>
            <w:r>
              <w:rPr>
                <w:color w:val="000000"/>
                <w:sz w:val="14"/>
                <w:szCs w:val="14"/>
              </w:rPr>
              <w:t>Start Event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F65C95A" w14:textId="77777777" w:rsidR="00A27C73" w:rsidRDefault="00A1638E">
            <w:pPr>
              <w:jc w:val="center"/>
              <w:rPr>
                <w:color w:val="000000"/>
                <w:sz w:val="14"/>
                <w:szCs w:val="14"/>
              </w:rPr>
            </w:pPr>
            <w:r>
              <w:rPr>
                <w:color w:val="000000"/>
                <w:sz w:val="14"/>
                <w:szCs w:val="14"/>
              </w:rPr>
              <w:t>No</w:t>
            </w:r>
          </w:p>
        </w:tc>
      </w:tr>
      <w:tr w:rsidR="00A27C73" w14:paraId="5C55FB57"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F2090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C515424" w14:textId="77777777" w:rsidR="00A27C73" w:rsidRDefault="00A1638E">
            <w:pPr>
              <w:jc w:val="center"/>
              <w:rPr>
                <w:color w:val="000000"/>
                <w:sz w:val="14"/>
                <w:szCs w:val="14"/>
              </w:rPr>
            </w:pPr>
            <w:r>
              <w:rPr>
                <w:color w:val="000000"/>
                <w:sz w:val="14"/>
                <w:szCs w:val="14"/>
              </w:rPr>
              <w:t>Intermediate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15D9EC" w14:textId="77777777" w:rsidR="00A27C73" w:rsidRDefault="00A27C73">
            <w:pPr>
              <w:jc w:val="center"/>
              <w:rPr>
                <w:color w:val="000000"/>
                <w:sz w:val="14"/>
                <w:szCs w:val="14"/>
              </w:rPr>
            </w:pPr>
          </w:p>
        </w:tc>
      </w:tr>
      <w:tr w:rsidR="00A27C73" w14:paraId="510238D7"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9812D1"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16D071" w14:textId="77777777" w:rsidR="00A27C73" w:rsidRDefault="00A1638E">
            <w:pPr>
              <w:jc w:val="center"/>
              <w:rPr>
                <w:color w:val="000000"/>
                <w:sz w:val="14"/>
                <w:szCs w:val="14"/>
              </w:rPr>
            </w:pPr>
            <w:r>
              <w:rPr>
                <w:color w:val="000000"/>
                <w:sz w:val="14"/>
                <w:szCs w:val="14"/>
              </w:rPr>
              <w:t>End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84743D6" w14:textId="77777777" w:rsidR="00A27C73" w:rsidRDefault="00A27C73">
            <w:pPr>
              <w:jc w:val="center"/>
              <w:rPr>
                <w:color w:val="000000"/>
                <w:sz w:val="14"/>
                <w:szCs w:val="14"/>
              </w:rPr>
            </w:pPr>
          </w:p>
        </w:tc>
      </w:tr>
      <w:tr w:rsidR="00A27C73" w14:paraId="63693F5F"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D4B709D"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22C0F14" w14:textId="77777777" w:rsidR="00A27C73" w:rsidRDefault="00A1638E">
            <w:pPr>
              <w:jc w:val="center"/>
              <w:rPr>
                <w:color w:val="000000"/>
                <w:sz w:val="14"/>
                <w:szCs w:val="14"/>
              </w:rPr>
            </w:pPr>
            <w:r>
              <w:rPr>
                <w:color w:val="000000"/>
                <w:sz w:val="14"/>
                <w:szCs w:val="14"/>
              </w:rPr>
              <w:t>Task</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4B3626" w14:textId="77777777" w:rsidR="00A27C73" w:rsidRDefault="00A1638E">
            <w:pPr>
              <w:jc w:val="center"/>
              <w:rPr>
                <w:color w:val="000000"/>
                <w:sz w:val="14"/>
                <w:szCs w:val="14"/>
              </w:rPr>
            </w:pPr>
            <w:r>
              <w:rPr>
                <w:b/>
                <w:color w:val="000000"/>
                <w:sz w:val="14"/>
                <w:szCs w:val="14"/>
              </w:rPr>
              <w:t>Yes</w:t>
            </w:r>
          </w:p>
        </w:tc>
      </w:tr>
      <w:tr w:rsidR="00A27C73" w14:paraId="1A44AA6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B10B1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E0404B8" w14:textId="77777777" w:rsidR="00A27C73" w:rsidRDefault="00A1638E">
            <w:pPr>
              <w:jc w:val="center"/>
              <w:rPr>
                <w:color w:val="000000"/>
                <w:sz w:val="14"/>
                <w:szCs w:val="14"/>
              </w:rPr>
            </w:pPr>
            <w:r>
              <w:rPr>
                <w:color w:val="000000"/>
                <w:sz w:val="14"/>
                <w:szCs w:val="14"/>
              </w:rPr>
              <w:t>Sub Process</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35CEA0" w14:textId="77777777" w:rsidR="00A27C73" w:rsidRDefault="00A27C73">
            <w:pPr>
              <w:jc w:val="center"/>
              <w:rPr>
                <w:color w:val="000000"/>
                <w:sz w:val="14"/>
                <w:szCs w:val="14"/>
              </w:rPr>
            </w:pPr>
          </w:p>
        </w:tc>
      </w:tr>
      <w:tr w:rsidR="00A27C73" w14:paraId="3CEA7E9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74A79A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28D626" w14:textId="77777777" w:rsidR="00A27C73" w:rsidRDefault="00A1638E">
            <w:pPr>
              <w:jc w:val="center"/>
              <w:rPr>
                <w:color w:val="000000"/>
                <w:sz w:val="14"/>
                <w:szCs w:val="14"/>
              </w:rPr>
            </w:pPr>
            <w:r>
              <w:rPr>
                <w:color w:val="000000"/>
                <w:sz w:val="14"/>
                <w:szCs w:val="14"/>
              </w:rPr>
              <w:t>Transaction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AC66A4" w14:textId="77777777" w:rsidR="00A27C73" w:rsidRDefault="00A27C73">
            <w:pPr>
              <w:jc w:val="center"/>
              <w:rPr>
                <w:color w:val="000000"/>
                <w:sz w:val="14"/>
                <w:szCs w:val="14"/>
              </w:rPr>
            </w:pPr>
          </w:p>
        </w:tc>
      </w:tr>
      <w:tr w:rsidR="00A27C73" w14:paraId="74AE738C"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B06441D"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A6FD24C" w14:textId="77777777" w:rsidR="00A27C73" w:rsidRDefault="00A1638E">
            <w:pPr>
              <w:jc w:val="center"/>
              <w:rPr>
                <w:color w:val="000000"/>
                <w:sz w:val="14"/>
                <w:szCs w:val="14"/>
              </w:rPr>
            </w:pPr>
            <w:r>
              <w:rPr>
                <w:color w:val="000000"/>
                <w:sz w:val="14"/>
                <w:szCs w:val="14"/>
              </w:rPr>
              <w:t>Call Activity</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E36534" w14:textId="77777777" w:rsidR="00A27C73" w:rsidRDefault="00A27C73">
            <w:pPr>
              <w:jc w:val="center"/>
              <w:rPr>
                <w:color w:val="000000"/>
                <w:sz w:val="14"/>
                <w:szCs w:val="14"/>
              </w:rPr>
            </w:pPr>
          </w:p>
        </w:tc>
      </w:tr>
      <w:tr w:rsidR="00A27C73" w14:paraId="63A81851"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393C535"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7016C21" w14:textId="77777777" w:rsidR="00A27C73" w:rsidRDefault="00A1638E">
            <w:pPr>
              <w:jc w:val="center"/>
              <w:rPr>
                <w:color w:val="000000"/>
                <w:sz w:val="14"/>
                <w:szCs w:val="14"/>
              </w:rPr>
            </w:pPr>
            <w:r>
              <w:rPr>
                <w:color w:val="000000"/>
                <w:sz w:val="14"/>
                <w:szCs w:val="14"/>
              </w:rPr>
              <w:t>Event Sub Process</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9DFAB7" w14:textId="77777777" w:rsidR="00A27C73" w:rsidRDefault="00A27C73">
            <w:pPr>
              <w:jc w:val="center"/>
              <w:rPr>
                <w:color w:val="000000"/>
                <w:sz w:val="14"/>
                <w:szCs w:val="14"/>
              </w:rPr>
            </w:pPr>
          </w:p>
        </w:tc>
      </w:tr>
      <w:tr w:rsidR="00A27C73" w14:paraId="019927A6" w14:textId="77777777">
        <w:trPr>
          <w:trHeight w:val="206"/>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B9D376"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DF22F41" w14:textId="77777777" w:rsidR="00A27C73" w:rsidRDefault="00A1638E">
            <w:pPr>
              <w:jc w:val="center"/>
              <w:rPr>
                <w:color w:val="000000"/>
                <w:sz w:val="14"/>
                <w:szCs w:val="14"/>
              </w:rPr>
            </w:pPr>
            <w:r>
              <w:rPr>
                <w:color w:val="000000"/>
                <w:sz w:val="14"/>
                <w:szCs w:val="14"/>
              </w:rPr>
              <w:t>Gateway</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0BC533" w14:textId="77777777" w:rsidR="00A27C73" w:rsidRDefault="00A1638E">
            <w:pPr>
              <w:jc w:val="center"/>
              <w:rPr>
                <w:color w:val="000000"/>
                <w:sz w:val="14"/>
                <w:szCs w:val="14"/>
              </w:rPr>
            </w:pPr>
            <w:r>
              <w:rPr>
                <w:color w:val="000000"/>
                <w:sz w:val="14"/>
                <w:szCs w:val="14"/>
              </w:rPr>
              <w:t>No</w:t>
            </w:r>
          </w:p>
        </w:tc>
      </w:tr>
      <w:tr w:rsidR="00A27C73" w14:paraId="56D03C5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B92B0FE"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59CE81F" w14:textId="77777777" w:rsidR="00A27C73" w:rsidRDefault="00A1638E">
            <w:pPr>
              <w:jc w:val="center"/>
              <w:rPr>
                <w:color w:val="000000"/>
                <w:sz w:val="14"/>
                <w:szCs w:val="14"/>
              </w:rPr>
            </w:pPr>
            <w:r>
              <w:rPr>
                <w:color w:val="000000"/>
                <w:sz w:val="14"/>
                <w:szCs w:val="14"/>
              </w:rPr>
              <w:t>Sequence Flow</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81EF90" w14:textId="77777777" w:rsidR="00A27C73" w:rsidRDefault="00A1638E">
            <w:pPr>
              <w:jc w:val="center"/>
              <w:rPr>
                <w:color w:val="000000"/>
                <w:sz w:val="14"/>
                <w:szCs w:val="14"/>
              </w:rPr>
            </w:pPr>
            <w:r>
              <w:rPr>
                <w:color w:val="000000"/>
                <w:sz w:val="14"/>
                <w:szCs w:val="14"/>
              </w:rPr>
              <w:t>No</w:t>
            </w:r>
          </w:p>
        </w:tc>
      </w:tr>
      <w:tr w:rsidR="00A27C73" w14:paraId="02BA58E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DA84F1F"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CF0067F" w14:textId="77777777" w:rsidR="00A27C73" w:rsidRDefault="00A1638E">
            <w:pPr>
              <w:jc w:val="center"/>
              <w:rPr>
                <w:color w:val="000000"/>
                <w:sz w:val="14"/>
                <w:szCs w:val="14"/>
              </w:rPr>
            </w:pPr>
            <w:r>
              <w:rPr>
                <w:color w:val="000000"/>
                <w:sz w:val="14"/>
                <w:szCs w:val="14"/>
              </w:rPr>
              <w:t>Message Flow</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35EC62" w14:textId="77777777" w:rsidR="00A27C73" w:rsidRDefault="00A27C73">
            <w:pPr>
              <w:jc w:val="center"/>
              <w:rPr>
                <w:color w:val="000000"/>
                <w:sz w:val="14"/>
                <w:szCs w:val="14"/>
              </w:rPr>
            </w:pPr>
          </w:p>
        </w:tc>
      </w:tr>
      <w:tr w:rsidR="00A27C73" w14:paraId="0D10FB65"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F2302C"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32EEB0C" w14:textId="77777777" w:rsidR="00A27C73" w:rsidRDefault="00A1638E">
            <w:pPr>
              <w:jc w:val="center"/>
              <w:rPr>
                <w:color w:val="000000"/>
                <w:sz w:val="14"/>
                <w:szCs w:val="14"/>
              </w:rPr>
            </w:pPr>
            <w:r>
              <w:rPr>
                <w:color w:val="000000"/>
                <w:sz w:val="14"/>
                <w:szCs w:val="14"/>
              </w:rPr>
              <w:t>Data 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FBD46C" w14:textId="77777777" w:rsidR="00A27C73" w:rsidRDefault="00A27C73">
            <w:pPr>
              <w:jc w:val="center"/>
              <w:rPr>
                <w:color w:val="000000"/>
                <w:sz w:val="14"/>
                <w:szCs w:val="14"/>
              </w:rPr>
            </w:pPr>
          </w:p>
        </w:tc>
      </w:tr>
      <w:tr w:rsidR="00A27C73" w14:paraId="73A0435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F89191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94B1E5" w14:textId="77777777" w:rsidR="00A27C73" w:rsidRDefault="00A1638E">
            <w:pPr>
              <w:jc w:val="center"/>
              <w:rPr>
                <w:color w:val="000000"/>
                <w:sz w:val="14"/>
                <w:szCs w:val="14"/>
              </w:rPr>
            </w:pPr>
            <w:r>
              <w:rPr>
                <w:color w:val="000000"/>
                <w:sz w:val="14"/>
                <w:szCs w:val="14"/>
              </w:rPr>
              <w:t>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879618D" w14:textId="77777777" w:rsidR="00A27C73" w:rsidRDefault="00A27C73">
            <w:pPr>
              <w:jc w:val="center"/>
              <w:rPr>
                <w:color w:val="000000"/>
                <w:sz w:val="14"/>
                <w:szCs w:val="14"/>
              </w:rPr>
            </w:pPr>
          </w:p>
        </w:tc>
      </w:tr>
      <w:tr w:rsidR="00A27C73" w14:paraId="5DD5F65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6459BF4"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7CD701" w14:textId="77777777" w:rsidR="00A27C73" w:rsidRDefault="00A1638E">
            <w:pPr>
              <w:jc w:val="center"/>
              <w:rPr>
                <w:color w:val="000000"/>
                <w:sz w:val="14"/>
                <w:szCs w:val="14"/>
              </w:rPr>
            </w:pPr>
            <w:r>
              <w:rPr>
                <w:color w:val="000000"/>
                <w:sz w:val="14"/>
                <w:szCs w:val="14"/>
              </w:rPr>
              <w:t>Data Object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10267"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1C8EB1FD"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5962E4"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433B081" w14:textId="77777777" w:rsidR="00A27C73" w:rsidRDefault="00A1638E">
            <w:pPr>
              <w:jc w:val="center"/>
              <w:rPr>
                <w:color w:val="000000"/>
                <w:sz w:val="14"/>
                <w:szCs w:val="14"/>
              </w:rPr>
            </w:pPr>
            <w:r>
              <w:rPr>
                <w:color w:val="000000"/>
                <w:sz w:val="14"/>
                <w:szCs w:val="14"/>
              </w:rPr>
              <w:t>Data Store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06F916" w14:textId="77777777" w:rsidR="00A27C73" w:rsidRDefault="00A27C73">
            <w:pPr>
              <w:jc w:val="center"/>
              <w:rPr>
                <w:color w:val="000000"/>
                <w:sz w:val="14"/>
                <w:szCs w:val="14"/>
              </w:rPr>
            </w:pPr>
          </w:p>
        </w:tc>
      </w:tr>
      <w:tr w:rsidR="00A27C73" w14:paraId="0E505E9E"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94EE717"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042F54" w14:textId="77777777" w:rsidR="00A27C73" w:rsidRDefault="00A1638E">
            <w:pPr>
              <w:jc w:val="center"/>
              <w:rPr>
                <w:color w:val="000000"/>
                <w:sz w:val="14"/>
                <w:szCs w:val="14"/>
              </w:rPr>
            </w:pPr>
            <w:r>
              <w:rPr>
                <w:color w:val="000000"/>
                <w:sz w:val="14"/>
                <w:szCs w:val="14"/>
              </w:rPr>
              <w:t>Lane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98786A"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3D8C3BE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C4A7A49"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04226C7" w14:textId="77777777" w:rsidR="00A27C73" w:rsidRDefault="00A1638E">
            <w:pPr>
              <w:jc w:val="center"/>
              <w:rPr>
                <w:color w:val="000000"/>
                <w:sz w:val="14"/>
                <w:szCs w:val="14"/>
              </w:rPr>
            </w:pPr>
            <w:r>
              <w:rPr>
                <w:color w:val="000000"/>
                <w:sz w:val="14"/>
                <w:szCs w:val="14"/>
              </w:rPr>
              <w:t>Pool</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4D6551E" w14:textId="77777777" w:rsidR="00A27C73" w:rsidRDefault="00A27C73">
            <w:pPr>
              <w:jc w:val="center"/>
              <w:rPr>
                <w:color w:val="000000"/>
                <w:sz w:val="14"/>
                <w:szCs w:val="14"/>
              </w:rPr>
            </w:pPr>
          </w:p>
        </w:tc>
      </w:tr>
      <w:tr w:rsidR="00A27C73" w14:paraId="5962E2C6"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7E33595"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28B6A18" w14:textId="77777777" w:rsidR="00A27C73" w:rsidRDefault="00A1638E">
            <w:pPr>
              <w:jc w:val="center"/>
              <w:rPr>
                <w:color w:val="000000"/>
                <w:sz w:val="14"/>
                <w:szCs w:val="14"/>
              </w:rPr>
            </w:pPr>
            <w:r>
              <w:rPr>
                <w:color w:val="000000"/>
                <w:sz w:val="14"/>
                <w:szCs w:val="14"/>
              </w:rPr>
              <w:t>Artifact</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9721A2B"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32CE6BCB"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A2A923"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3F6A13" w14:textId="77777777" w:rsidR="00A27C73" w:rsidRDefault="00A1638E">
            <w:pPr>
              <w:jc w:val="center"/>
              <w:rPr>
                <w:color w:val="000000"/>
                <w:sz w:val="14"/>
                <w:szCs w:val="14"/>
              </w:rPr>
            </w:pPr>
            <w:r>
              <w:rPr>
                <w:color w:val="000000"/>
                <w:sz w:val="14"/>
                <w:szCs w:val="14"/>
              </w:rPr>
              <w:t>ResourceRole</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D523E2" w14:textId="77777777" w:rsidR="00A27C73" w:rsidRDefault="00A1638E">
            <w:pPr>
              <w:jc w:val="center"/>
              <w:rPr>
                <w:color w:val="000000"/>
                <w:sz w:val="14"/>
                <w:szCs w:val="14"/>
              </w:rPr>
            </w:pPr>
            <w:r>
              <w:rPr>
                <w:color w:val="000000"/>
                <w:sz w:val="14"/>
                <w:szCs w:val="14"/>
              </w:rPr>
              <w:t>No</w:t>
            </w:r>
          </w:p>
        </w:tc>
      </w:tr>
      <w:tr w:rsidR="00A27C73" w14:paraId="01BC82F5"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0A2AA8"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1335B1" w14:textId="77777777" w:rsidR="00A27C73" w:rsidRDefault="00A1638E">
            <w:pPr>
              <w:jc w:val="center"/>
              <w:rPr>
                <w:color w:val="000000"/>
                <w:sz w:val="14"/>
                <w:szCs w:val="14"/>
              </w:rPr>
            </w:pPr>
            <w:r>
              <w:rPr>
                <w:color w:val="000000"/>
                <w:sz w:val="14"/>
                <w:szCs w:val="14"/>
              </w:rPr>
              <w:t>Resource</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FF85CA" w14:textId="77777777" w:rsidR="00A27C73" w:rsidRDefault="00A1638E">
            <w:pPr>
              <w:jc w:val="center"/>
              <w:rPr>
                <w:color w:val="000000"/>
                <w:sz w:val="14"/>
                <w:szCs w:val="14"/>
              </w:rPr>
            </w:pPr>
            <w:r>
              <w:rPr>
                <w:b/>
                <w:color w:val="000000"/>
                <w:sz w:val="14"/>
                <w:szCs w:val="14"/>
              </w:rPr>
              <w:t>Yes</w:t>
            </w:r>
          </w:p>
        </w:tc>
      </w:tr>
    </w:tbl>
    <w:p w14:paraId="37F8AC0C" w14:textId="77777777" w:rsidR="00A27C73" w:rsidRDefault="00A27C73">
      <w:pPr>
        <w:rPr>
          <w:color w:val="000000"/>
          <w:sz w:val="20"/>
          <w:szCs w:val="20"/>
        </w:rPr>
      </w:pPr>
    </w:p>
    <w:p w14:paraId="59ED274B" w14:textId="45945C9E" w:rsidR="00A27C73" w:rsidRDefault="00A1638E">
      <w:pPr>
        <w:rPr>
          <w:sz w:val="20"/>
          <w:szCs w:val="20"/>
        </w:rPr>
      </w:pPr>
      <w:r>
        <w:rPr>
          <w:color w:val="000000"/>
          <w:sz w:val="20"/>
          <w:szCs w:val="20"/>
        </w:rPr>
        <w:t>The FixedCost and UnitCost parameters can be applied to BPMN Activities</w:t>
      </w:r>
      <w:commentRangeStart w:id="284"/>
      <w:ins w:id="285" w:author="Jeremy HORGAN" w:date="2016-11-23T14:52:00Z">
        <w:r w:rsidR="00643E98">
          <w:rPr>
            <w:color w:val="000000"/>
            <w:sz w:val="20"/>
            <w:szCs w:val="20"/>
          </w:rPr>
          <w:t>, including Process</w:t>
        </w:r>
        <w:commentRangeEnd w:id="284"/>
        <w:r w:rsidR="00643E98">
          <w:rPr>
            <w:rStyle w:val="CommentReference"/>
          </w:rPr>
          <w:commentReference w:id="284"/>
        </w:r>
      </w:ins>
      <w:r>
        <w:rPr>
          <w:color w:val="000000"/>
          <w:sz w:val="20"/>
          <w:szCs w:val="20"/>
        </w:rPr>
        <w:t xml:space="preserve"> and to BPMN Resource elements.</w:t>
      </w:r>
    </w:p>
    <w:p w14:paraId="7A095E68" w14:textId="77777777" w:rsidR="00A27C73" w:rsidRDefault="00A27C73">
      <w:pPr>
        <w:rPr>
          <w:sz w:val="20"/>
          <w:szCs w:val="20"/>
        </w:rPr>
      </w:pPr>
    </w:p>
    <w:p w14:paraId="5477A6C7" w14:textId="77777777" w:rsidR="00A27C73" w:rsidRDefault="00A27C73">
      <w:pPr>
        <w:rPr>
          <w:sz w:val="20"/>
          <w:szCs w:val="20"/>
        </w:rPr>
      </w:pPr>
    </w:p>
    <w:p w14:paraId="0D4608D2" w14:textId="77777777" w:rsidR="00A27C73" w:rsidRDefault="00A1638E">
      <w:r>
        <w:rPr>
          <w:sz w:val="20"/>
          <w:szCs w:val="20"/>
        </w:rPr>
        <w:br w:type="page"/>
      </w:r>
    </w:p>
    <w:p w14:paraId="52CD22AD" w14:textId="77777777" w:rsidR="00A27C73" w:rsidRDefault="00A27C73">
      <w:pPr>
        <w:rPr>
          <w:sz w:val="20"/>
          <w:szCs w:val="20"/>
        </w:rPr>
      </w:pPr>
    </w:p>
    <w:p w14:paraId="22B81E24" w14:textId="77777777" w:rsidR="00A27C73" w:rsidRDefault="00A1638E">
      <w:pPr>
        <w:pStyle w:val="Heading2"/>
        <w:spacing w:before="240" w:after="60"/>
        <w:rPr>
          <w:rFonts w:ascii="Arial" w:eastAsia="Arial" w:hAnsi="Arial" w:cs="Arial"/>
          <w:color w:val="0000B0"/>
        </w:rPr>
      </w:pPr>
      <w:bookmarkStart w:id="286" w:name="_Toc456614206"/>
      <w:r>
        <w:rPr>
          <w:rFonts w:ascii="Arial" w:eastAsia="Arial" w:hAnsi="Arial" w:cs="Arial"/>
          <w:color w:val="000000"/>
        </w:rPr>
        <w:t>7.5 Property Parameters</w:t>
      </w:r>
      <w:bookmarkEnd w:id="286"/>
    </w:p>
    <w:p w14:paraId="0C691603" w14:textId="77777777" w:rsidR="00A27C73" w:rsidRDefault="00A27C73">
      <w:pPr>
        <w:rPr>
          <w:color w:val="000000"/>
          <w:sz w:val="20"/>
          <w:szCs w:val="20"/>
        </w:rPr>
      </w:pPr>
    </w:p>
    <w:tbl>
      <w:tblPr>
        <w:tblW w:w="9000" w:type="dxa"/>
        <w:tblInd w:w="-48" w:type="dxa"/>
        <w:tblLayout w:type="fixed"/>
        <w:tblCellMar>
          <w:left w:w="60" w:type="dxa"/>
          <w:right w:w="60" w:type="dxa"/>
        </w:tblCellMar>
        <w:tblLook w:val="04A0" w:firstRow="1" w:lastRow="0" w:firstColumn="1" w:lastColumn="0" w:noHBand="0" w:noVBand="1"/>
      </w:tblPr>
      <w:tblGrid>
        <w:gridCol w:w="990"/>
        <w:gridCol w:w="1090"/>
        <w:gridCol w:w="3410"/>
        <w:gridCol w:w="3510"/>
      </w:tblGrid>
      <w:tr w:rsidR="00A27C73" w14:paraId="03DE9521" w14:textId="77777777">
        <w:tc>
          <w:tcPr>
            <w:tcW w:w="990" w:type="dxa"/>
            <w:tcMar>
              <w:top w:w="0" w:type="dxa"/>
              <w:left w:w="3" w:type="dxa"/>
              <w:bottom w:w="0" w:type="dxa"/>
              <w:right w:w="60" w:type="dxa"/>
            </w:tcMar>
            <w:vAlign w:val="center"/>
          </w:tcPr>
          <w:p w14:paraId="367E16C8"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E3CB825" w14:textId="77777777" w:rsidR="00A27C73" w:rsidRDefault="00A27C73">
            <w:pPr>
              <w:jc w:val="center"/>
              <w:rPr>
                <w:color w:val="000000"/>
                <w:sz w:val="14"/>
                <w:szCs w:val="14"/>
              </w:rPr>
            </w:pP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A7133D8" w14:textId="77777777" w:rsidR="00A27C73" w:rsidRDefault="00A1638E">
            <w:pPr>
              <w:jc w:val="center"/>
              <w:rPr>
                <w:color w:val="000000"/>
                <w:sz w:val="14"/>
                <w:szCs w:val="14"/>
              </w:rPr>
            </w:pPr>
            <w:r>
              <w:rPr>
                <w:color w:val="000000"/>
                <w:sz w:val="14"/>
                <w:szCs w:val="14"/>
              </w:rPr>
              <w:t>Property Parameters</w:t>
            </w:r>
          </w:p>
        </w:tc>
      </w:tr>
      <w:tr w:rsidR="00A27C73" w14:paraId="64DDF0D0" w14:textId="77777777">
        <w:tc>
          <w:tcPr>
            <w:tcW w:w="990" w:type="dxa"/>
            <w:tcMar>
              <w:top w:w="0" w:type="dxa"/>
              <w:left w:w="3" w:type="dxa"/>
              <w:bottom w:w="0" w:type="dxa"/>
              <w:right w:w="60" w:type="dxa"/>
            </w:tcMar>
            <w:vAlign w:val="center"/>
          </w:tcPr>
          <w:p w14:paraId="0D0BB42F"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150C3476" w14:textId="77777777" w:rsidR="00A27C73" w:rsidRDefault="00A27C73">
            <w:pPr>
              <w:jc w:val="center"/>
              <w:rPr>
                <w:color w:val="000000"/>
                <w:sz w:val="14"/>
                <w:szCs w:val="14"/>
              </w:rPr>
            </w:pPr>
          </w:p>
        </w:tc>
        <w:tc>
          <w:tcPr>
            <w:tcW w:w="34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0454DFD" w14:textId="77777777" w:rsidR="00A27C73" w:rsidRDefault="00A1638E">
            <w:pPr>
              <w:jc w:val="center"/>
              <w:rPr>
                <w:color w:val="000000"/>
                <w:sz w:val="14"/>
                <w:szCs w:val="14"/>
              </w:rPr>
            </w:pPr>
            <w:r>
              <w:rPr>
                <w:color w:val="000000"/>
                <w:sz w:val="14"/>
                <w:szCs w:val="14"/>
              </w:rPr>
              <w:t>property</w:t>
            </w:r>
          </w:p>
        </w:tc>
        <w:tc>
          <w:tcPr>
            <w:tcW w:w="35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DCDA273" w14:textId="77777777" w:rsidR="00A27C73" w:rsidRDefault="00A1638E">
            <w:pPr>
              <w:jc w:val="center"/>
              <w:rPr>
                <w:color w:val="000000"/>
                <w:sz w:val="14"/>
                <w:szCs w:val="14"/>
              </w:rPr>
            </w:pPr>
            <w:commentRangeStart w:id="287"/>
            <w:r>
              <w:rPr>
                <w:color w:val="000000"/>
                <w:sz w:val="14"/>
                <w:szCs w:val="14"/>
              </w:rPr>
              <w:t>queueLength</w:t>
            </w:r>
            <w:commentRangeEnd w:id="287"/>
            <w:r w:rsidR="00D617F6">
              <w:rPr>
                <w:rStyle w:val="CommentReference"/>
              </w:rPr>
              <w:commentReference w:id="287"/>
            </w:r>
          </w:p>
        </w:tc>
      </w:tr>
      <w:tr w:rsidR="00A27C73" w14:paraId="3C9300C8"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16C5001" w14:textId="77777777" w:rsidR="00A27C73" w:rsidRDefault="00A1638E">
            <w:pPr>
              <w:jc w:val="center"/>
              <w:rPr>
                <w:color w:val="000000"/>
                <w:sz w:val="14"/>
                <w:szCs w:val="14"/>
              </w:rPr>
            </w:pPr>
            <w:r>
              <w:rPr>
                <w:color w:val="000000"/>
                <w:sz w:val="14"/>
                <w:szCs w:val="14"/>
              </w:rPr>
              <w:t>Events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45F42E" w14:textId="77777777" w:rsidR="00A27C73" w:rsidRDefault="00A1638E">
            <w:pPr>
              <w:jc w:val="center"/>
              <w:rPr>
                <w:color w:val="000000"/>
                <w:sz w:val="14"/>
                <w:szCs w:val="14"/>
              </w:rPr>
            </w:pPr>
            <w:r>
              <w:rPr>
                <w:color w:val="000000"/>
                <w:sz w:val="14"/>
                <w:szCs w:val="14"/>
              </w:rPr>
              <w:t>Start Event</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DB55CEE" w14:textId="77777777" w:rsidR="00A27C73" w:rsidRDefault="00A1638E">
            <w:pPr>
              <w:jc w:val="center"/>
              <w:rPr>
                <w:color w:val="000000"/>
                <w:sz w:val="14"/>
                <w:szCs w:val="14"/>
              </w:rPr>
            </w:pPr>
            <w:r>
              <w:rPr>
                <w:b/>
                <w:color w:val="000000"/>
                <w:sz w:val="14"/>
                <w:szCs w:val="14"/>
              </w:rPr>
              <w:t>Yes</w:t>
            </w: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41BAF698" w14:textId="77777777" w:rsidR="00A27C73" w:rsidRDefault="00A1638E">
            <w:pPr>
              <w:jc w:val="center"/>
              <w:rPr>
                <w:color w:val="000000"/>
                <w:sz w:val="14"/>
                <w:szCs w:val="14"/>
              </w:rPr>
            </w:pPr>
            <w:r>
              <w:rPr>
                <w:color w:val="000000"/>
                <w:sz w:val="14"/>
                <w:szCs w:val="14"/>
              </w:rPr>
              <w:t>No</w:t>
            </w:r>
          </w:p>
        </w:tc>
      </w:tr>
      <w:tr w:rsidR="00A27C73" w14:paraId="1125FC9D" w14:textId="77777777">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E91D125"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B116622" w14:textId="77777777" w:rsidR="00A27C73" w:rsidRDefault="00A1638E">
            <w:pPr>
              <w:jc w:val="center"/>
              <w:rPr>
                <w:color w:val="000000"/>
                <w:sz w:val="14"/>
                <w:szCs w:val="14"/>
              </w:rPr>
            </w:pPr>
            <w:r>
              <w:rPr>
                <w:color w:val="000000"/>
                <w:sz w:val="14"/>
                <w:szCs w:val="14"/>
              </w:rPr>
              <w:t>Intermediate Event</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588238F"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22C8EC82" w14:textId="77777777" w:rsidR="00A27C73" w:rsidRDefault="00A27C73">
            <w:pPr>
              <w:jc w:val="center"/>
              <w:rPr>
                <w:color w:val="000000"/>
                <w:sz w:val="14"/>
                <w:szCs w:val="14"/>
              </w:rPr>
            </w:pPr>
          </w:p>
        </w:tc>
      </w:tr>
      <w:tr w:rsidR="00A27C73" w14:paraId="67A2E448" w14:textId="77777777">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958CE27"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EE99412" w14:textId="77777777" w:rsidR="00A27C73" w:rsidRDefault="00A1638E">
            <w:pPr>
              <w:jc w:val="center"/>
              <w:rPr>
                <w:color w:val="000000"/>
                <w:sz w:val="14"/>
                <w:szCs w:val="14"/>
              </w:rPr>
            </w:pPr>
            <w:r>
              <w:rPr>
                <w:color w:val="000000"/>
                <w:sz w:val="14"/>
                <w:szCs w:val="14"/>
              </w:rPr>
              <w:t>End Event</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1E25194"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tcPr>
          <w:p w14:paraId="226068D8" w14:textId="77777777" w:rsidR="00A27C73" w:rsidRDefault="00A27C73">
            <w:pPr>
              <w:jc w:val="center"/>
              <w:rPr>
                <w:color w:val="000000"/>
                <w:sz w:val="14"/>
                <w:szCs w:val="14"/>
              </w:rPr>
            </w:pPr>
          </w:p>
        </w:tc>
      </w:tr>
      <w:tr w:rsidR="00A27C73" w14:paraId="710FED05" w14:textId="77777777">
        <w:trPr>
          <w:trHeight w:val="226"/>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F1C98BD" w14:textId="77777777" w:rsidR="00A27C73" w:rsidRDefault="00A1638E">
            <w:pPr>
              <w:jc w:val="center"/>
              <w:rPr>
                <w:color w:val="000000"/>
                <w:sz w:val="14"/>
                <w:szCs w:val="14"/>
              </w:rPr>
            </w:pPr>
            <w:r>
              <w:rPr>
                <w:color w:val="000000"/>
                <w:sz w:val="14"/>
                <w:szCs w:val="14"/>
              </w:rPr>
              <w:t>Activities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71C6ACB" w14:textId="77777777" w:rsidR="00A27C73" w:rsidRDefault="00A1638E">
            <w:pPr>
              <w:jc w:val="center"/>
              <w:rPr>
                <w:color w:val="000000"/>
                <w:sz w:val="14"/>
                <w:szCs w:val="14"/>
              </w:rPr>
            </w:pPr>
            <w:r>
              <w:rPr>
                <w:color w:val="000000"/>
                <w:sz w:val="14"/>
                <w:szCs w:val="14"/>
              </w:rPr>
              <w:t>Task</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839C962" w14:textId="77777777" w:rsidR="00A27C73" w:rsidRDefault="00A1638E">
            <w:pPr>
              <w:jc w:val="center"/>
              <w:rPr>
                <w:color w:val="000000"/>
                <w:sz w:val="14"/>
                <w:szCs w:val="14"/>
              </w:rPr>
            </w:pPr>
            <w:r>
              <w:rPr>
                <w:b/>
                <w:color w:val="000000"/>
                <w:sz w:val="14"/>
                <w:szCs w:val="14"/>
              </w:rPr>
              <w:t>Yes</w:t>
            </w:r>
          </w:p>
        </w:tc>
        <w:tc>
          <w:tcPr>
            <w:tcW w:w="351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BEF9410" w14:textId="77777777" w:rsidR="00A27C73" w:rsidRDefault="00A1638E">
            <w:pPr>
              <w:jc w:val="center"/>
              <w:rPr>
                <w:b/>
                <w:color w:val="000000"/>
                <w:sz w:val="14"/>
                <w:szCs w:val="14"/>
              </w:rPr>
            </w:pPr>
            <w:r>
              <w:rPr>
                <w:b/>
                <w:color w:val="000000"/>
                <w:sz w:val="14"/>
                <w:szCs w:val="14"/>
              </w:rPr>
              <w:t>Yes</w:t>
            </w:r>
          </w:p>
        </w:tc>
      </w:tr>
      <w:tr w:rsidR="00A27C73" w14:paraId="45BD0CDE"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B04D666"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3A1CB04" w14:textId="77777777" w:rsidR="00A27C73" w:rsidRDefault="00A1638E">
            <w:pPr>
              <w:jc w:val="center"/>
              <w:rPr>
                <w:color w:val="000000"/>
                <w:sz w:val="14"/>
                <w:szCs w:val="14"/>
              </w:rPr>
            </w:pPr>
            <w:r>
              <w:rPr>
                <w:color w:val="000000"/>
                <w:sz w:val="14"/>
                <w:szCs w:val="14"/>
              </w:rPr>
              <w:t>Sub Process</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F628A1" w14:textId="77777777" w:rsidR="00A27C73" w:rsidRDefault="00A27C73">
            <w:pPr>
              <w:jc w:val="center"/>
              <w:rPr>
                <w:color w:val="000000"/>
                <w:sz w:val="14"/>
                <w:szCs w:val="14"/>
              </w:rPr>
            </w:pP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7E816999" w14:textId="77777777" w:rsidR="00A27C73" w:rsidRDefault="00A1638E">
            <w:pPr>
              <w:jc w:val="center"/>
              <w:rPr>
                <w:color w:val="000000"/>
                <w:sz w:val="14"/>
                <w:szCs w:val="14"/>
              </w:rPr>
            </w:pPr>
            <w:r>
              <w:rPr>
                <w:b/>
                <w:color w:val="000000"/>
                <w:sz w:val="14"/>
                <w:szCs w:val="14"/>
              </w:rPr>
              <w:t>Yes</w:t>
            </w:r>
            <w:r>
              <w:rPr>
                <w:color w:val="000000"/>
                <w:sz w:val="14"/>
                <w:szCs w:val="14"/>
              </w:rPr>
              <w:t xml:space="preserve"> – But only for activities without decompositions</w:t>
            </w:r>
          </w:p>
        </w:tc>
      </w:tr>
      <w:tr w:rsidR="00A27C73" w14:paraId="3BBC1A74"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A37074"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91DB06A" w14:textId="77777777" w:rsidR="00A27C73" w:rsidRDefault="00A1638E">
            <w:pPr>
              <w:jc w:val="center"/>
              <w:rPr>
                <w:color w:val="000000"/>
                <w:sz w:val="14"/>
                <w:szCs w:val="14"/>
              </w:rPr>
            </w:pPr>
            <w:r>
              <w:rPr>
                <w:color w:val="000000"/>
                <w:sz w:val="14"/>
                <w:szCs w:val="14"/>
              </w:rPr>
              <w:t>Transaction</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0594AC"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28255860" w14:textId="77777777" w:rsidR="00A27C73" w:rsidRDefault="00A27C73">
            <w:pPr>
              <w:jc w:val="center"/>
              <w:rPr>
                <w:color w:val="000000"/>
                <w:sz w:val="14"/>
                <w:szCs w:val="14"/>
              </w:rPr>
            </w:pPr>
          </w:p>
        </w:tc>
      </w:tr>
      <w:tr w:rsidR="00A27C73" w14:paraId="4B08639D"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A4F9F7B"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BA610D8" w14:textId="77777777" w:rsidR="00A27C73" w:rsidRDefault="00A1638E">
            <w:pPr>
              <w:jc w:val="center"/>
              <w:rPr>
                <w:color w:val="000000"/>
                <w:sz w:val="14"/>
                <w:szCs w:val="14"/>
              </w:rPr>
            </w:pPr>
            <w:r>
              <w:rPr>
                <w:color w:val="000000"/>
                <w:sz w:val="14"/>
                <w:szCs w:val="14"/>
              </w:rPr>
              <w:t>Call Activity</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CE0FC2B" w14:textId="77777777" w:rsidR="00A27C73" w:rsidRDefault="00A27C73">
            <w:pPr>
              <w:jc w:val="center"/>
              <w:rPr>
                <w:color w:val="000000"/>
                <w:sz w:val="14"/>
                <w:szCs w:val="14"/>
              </w:rPr>
            </w:pPr>
          </w:p>
        </w:tc>
        <w:tc>
          <w:tcPr>
            <w:tcW w:w="3510" w:type="dxa"/>
            <w:vMerge/>
            <w:tcBorders>
              <w:left w:val="single" w:sz="2" w:space="0" w:color="auto"/>
              <w:right w:val="single" w:sz="2" w:space="0" w:color="auto"/>
            </w:tcBorders>
            <w:tcMar>
              <w:top w:w="0" w:type="dxa"/>
              <w:left w:w="3" w:type="dxa"/>
              <w:bottom w:w="0" w:type="dxa"/>
              <w:right w:w="60" w:type="dxa"/>
            </w:tcMar>
          </w:tcPr>
          <w:p w14:paraId="6E36E552" w14:textId="77777777" w:rsidR="00A27C73" w:rsidRDefault="00A27C73">
            <w:pPr>
              <w:jc w:val="center"/>
              <w:rPr>
                <w:color w:val="000000"/>
                <w:sz w:val="14"/>
                <w:szCs w:val="14"/>
              </w:rPr>
            </w:pPr>
          </w:p>
        </w:tc>
      </w:tr>
      <w:tr w:rsidR="00A27C73" w14:paraId="6F2BA6B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BE25C5F"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5FE7649" w14:textId="77777777" w:rsidR="00A27C73" w:rsidRDefault="00A1638E">
            <w:pPr>
              <w:jc w:val="center"/>
              <w:rPr>
                <w:color w:val="000000"/>
                <w:sz w:val="14"/>
                <w:szCs w:val="14"/>
              </w:rPr>
            </w:pPr>
            <w:r>
              <w:rPr>
                <w:color w:val="000000"/>
                <w:sz w:val="14"/>
                <w:szCs w:val="14"/>
              </w:rPr>
              <w:t>Event Sub Process</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E0CBD31"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tcPr>
          <w:p w14:paraId="69C2BF24" w14:textId="77777777" w:rsidR="00A27C73" w:rsidRDefault="00A27C73">
            <w:pPr>
              <w:jc w:val="center"/>
              <w:rPr>
                <w:color w:val="000000"/>
                <w:sz w:val="14"/>
                <w:szCs w:val="14"/>
              </w:rPr>
            </w:pPr>
          </w:p>
        </w:tc>
      </w:tr>
      <w:tr w:rsidR="00A27C73" w14:paraId="30BE97D3" w14:textId="77777777">
        <w:trPr>
          <w:trHeight w:val="225"/>
        </w:trPr>
        <w:tc>
          <w:tcPr>
            <w:tcW w:w="9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8A77DC3" w14:textId="77777777" w:rsidR="00A27C73" w:rsidRDefault="00A1638E">
            <w:pPr>
              <w:jc w:val="center"/>
              <w:rPr>
                <w:color w:val="000000"/>
                <w:sz w:val="14"/>
                <w:szCs w:val="14"/>
              </w:rPr>
            </w:pPr>
            <w:r>
              <w:rPr>
                <w:color w:val="000000"/>
                <w:sz w:val="14"/>
                <w:szCs w:val="14"/>
              </w:rPr>
              <w:t>Gateways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C90A68A" w14:textId="77777777" w:rsidR="00A27C73" w:rsidRDefault="00A1638E">
            <w:pPr>
              <w:jc w:val="center"/>
              <w:rPr>
                <w:color w:val="000000"/>
                <w:sz w:val="14"/>
                <w:szCs w:val="14"/>
              </w:rPr>
            </w:pPr>
            <w:r>
              <w:rPr>
                <w:color w:val="000000"/>
                <w:sz w:val="14"/>
                <w:szCs w:val="14"/>
              </w:rPr>
              <w:t>Gateway</w:t>
            </w: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451C9FB" w14:textId="77777777" w:rsidR="00A27C73" w:rsidRDefault="00A1638E">
            <w:pPr>
              <w:jc w:val="center"/>
              <w:rPr>
                <w:color w:val="000000"/>
                <w:sz w:val="14"/>
                <w:szCs w:val="14"/>
              </w:rPr>
            </w:pPr>
            <w:r>
              <w:rPr>
                <w:color w:val="000000"/>
                <w:sz w:val="14"/>
                <w:szCs w:val="14"/>
              </w:rPr>
              <w:t>No</w:t>
            </w:r>
          </w:p>
        </w:tc>
      </w:tr>
      <w:tr w:rsidR="00A27C73" w14:paraId="1F1024DA"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AD333E0"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3379D106" w14:textId="77777777" w:rsidR="00A27C73" w:rsidRDefault="00A1638E">
            <w:pPr>
              <w:jc w:val="center"/>
              <w:rPr>
                <w:color w:val="000000"/>
                <w:sz w:val="14"/>
                <w:szCs w:val="14"/>
              </w:rPr>
            </w:pPr>
            <w:r>
              <w:rPr>
                <w:color w:val="000000"/>
                <w:sz w:val="14"/>
                <w:szCs w:val="14"/>
              </w:rPr>
              <w:t>Sequence Flow</w:t>
            </w:r>
          </w:p>
        </w:tc>
        <w:tc>
          <w:tcPr>
            <w:tcW w:w="341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35492F1" w14:textId="77777777" w:rsidR="00A27C73" w:rsidRDefault="00A1638E">
            <w:pPr>
              <w:jc w:val="center"/>
              <w:rPr>
                <w:color w:val="000000"/>
                <w:sz w:val="14"/>
                <w:szCs w:val="14"/>
              </w:rPr>
            </w:pPr>
            <w:r>
              <w:rPr>
                <w:b/>
                <w:color w:val="000000"/>
                <w:sz w:val="14"/>
                <w:szCs w:val="14"/>
              </w:rPr>
              <w:t>Yes</w:t>
            </w:r>
          </w:p>
        </w:tc>
        <w:tc>
          <w:tcPr>
            <w:tcW w:w="351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3E96177E" w14:textId="77777777" w:rsidR="00A27C73" w:rsidRDefault="00A1638E">
            <w:pPr>
              <w:jc w:val="center"/>
              <w:rPr>
                <w:color w:val="000000"/>
                <w:sz w:val="14"/>
                <w:szCs w:val="14"/>
              </w:rPr>
            </w:pPr>
            <w:r>
              <w:rPr>
                <w:color w:val="000000"/>
                <w:sz w:val="14"/>
                <w:szCs w:val="14"/>
              </w:rPr>
              <w:t>No</w:t>
            </w:r>
          </w:p>
        </w:tc>
      </w:tr>
      <w:tr w:rsidR="00A27C73" w14:paraId="6777D8A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9627E23"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28DCE5E" w14:textId="77777777" w:rsidR="00A27C73" w:rsidRDefault="00A1638E">
            <w:pPr>
              <w:jc w:val="center"/>
              <w:rPr>
                <w:color w:val="000000"/>
                <w:sz w:val="14"/>
                <w:szCs w:val="14"/>
              </w:rPr>
            </w:pPr>
            <w:r>
              <w:rPr>
                <w:color w:val="000000"/>
                <w:sz w:val="14"/>
                <w:szCs w:val="14"/>
              </w:rPr>
              <w:t>Message Flow</w:t>
            </w:r>
          </w:p>
        </w:tc>
        <w:tc>
          <w:tcPr>
            <w:tcW w:w="341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532DB30" w14:textId="77777777" w:rsidR="00A27C73" w:rsidRDefault="00A27C73">
            <w:pPr>
              <w:jc w:val="center"/>
              <w:rPr>
                <w:color w:val="000000"/>
                <w:sz w:val="14"/>
                <w:szCs w:val="14"/>
              </w:rPr>
            </w:pPr>
          </w:p>
        </w:tc>
        <w:tc>
          <w:tcPr>
            <w:tcW w:w="351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3B0FC7FC" w14:textId="77777777" w:rsidR="00A27C73" w:rsidRDefault="00A27C73">
            <w:pPr>
              <w:jc w:val="center"/>
              <w:rPr>
                <w:color w:val="000000"/>
                <w:sz w:val="14"/>
                <w:szCs w:val="14"/>
              </w:rPr>
            </w:pPr>
          </w:p>
        </w:tc>
      </w:tr>
      <w:tr w:rsidR="00A27C73" w14:paraId="6DAB10FA"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BBF4ACB"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4A53C90" w14:textId="77777777" w:rsidR="00A27C73" w:rsidRDefault="00A1638E">
            <w:pPr>
              <w:jc w:val="center"/>
              <w:rPr>
                <w:color w:val="000000"/>
                <w:sz w:val="14"/>
                <w:szCs w:val="14"/>
              </w:rPr>
            </w:pPr>
            <w:r>
              <w:rPr>
                <w:color w:val="000000"/>
                <w:sz w:val="14"/>
                <w:szCs w:val="14"/>
              </w:rPr>
              <w:t>Data Association</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02115308" w14:textId="77777777" w:rsidR="00A27C73" w:rsidRDefault="00A1638E">
            <w:pPr>
              <w:jc w:val="center"/>
              <w:rPr>
                <w:color w:val="000000"/>
                <w:sz w:val="14"/>
                <w:szCs w:val="14"/>
              </w:rPr>
            </w:pPr>
            <w:r>
              <w:rPr>
                <w:color w:val="000000"/>
                <w:sz w:val="14"/>
                <w:szCs w:val="14"/>
              </w:rPr>
              <w:t>No</w:t>
            </w:r>
          </w:p>
        </w:tc>
      </w:tr>
      <w:tr w:rsidR="00A27C73" w14:paraId="737C71BD"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6B73411"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D555AA6" w14:textId="77777777" w:rsidR="00A27C73" w:rsidRDefault="00A1638E">
            <w:pPr>
              <w:jc w:val="center"/>
              <w:rPr>
                <w:color w:val="000000"/>
                <w:sz w:val="14"/>
                <w:szCs w:val="14"/>
              </w:rPr>
            </w:pPr>
            <w:r>
              <w:rPr>
                <w:color w:val="000000"/>
                <w:sz w:val="14"/>
                <w:szCs w:val="14"/>
              </w:rPr>
              <w:t>Association</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E83706A" w14:textId="77777777" w:rsidR="00A27C73" w:rsidRDefault="00A27C73">
            <w:pPr>
              <w:jc w:val="center"/>
              <w:rPr>
                <w:color w:val="000000"/>
                <w:sz w:val="14"/>
                <w:szCs w:val="14"/>
              </w:rPr>
            </w:pPr>
          </w:p>
        </w:tc>
      </w:tr>
      <w:tr w:rsidR="00A27C73" w14:paraId="41E9F8DB"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8245AB2" w14:textId="77777777" w:rsidR="00A27C73" w:rsidRDefault="00A1638E">
            <w:pPr>
              <w:jc w:val="center"/>
              <w:rPr>
                <w:color w:val="000000"/>
                <w:sz w:val="14"/>
                <w:szCs w:val="14"/>
              </w:rPr>
            </w:pPr>
            <w:r>
              <w:rPr>
                <w:color w:val="000000"/>
                <w:sz w:val="14"/>
                <w:szCs w:val="14"/>
              </w:rPr>
              <w:t>Data</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5B81C07" w14:textId="77777777" w:rsidR="00A27C73" w:rsidRDefault="00A1638E">
            <w:pPr>
              <w:jc w:val="center"/>
              <w:rPr>
                <w:color w:val="000000"/>
                <w:sz w:val="14"/>
                <w:szCs w:val="14"/>
              </w:rPr>
            </w:pPr>
            <w:r>
              <w:rPr>
                <w:color w:val="000000"/>
                <w:sz w:val="14"/>
                <w:szCs w:val="14"/>
              </w:rPr>
              <w:t>Data Object</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33182FAE"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5A32D0E3"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7FCD0CF"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8E37A94" w14:textId="77777777" w:rsidR="00A27C73" w:rsidRDefault="00A1638E">
            <w:pPr>
              <w:jc w:val="center"/>
              <w:rPr>
                <w:color w:val="000000"/>
                <w:sz w:val="14"/>
                <w:szCs w:val="14"/>
              </w:rPr>
            </w:pPr>
            <w:r>
              <w:rPr>
                <w:color w:val="000000"/>
                <w:sz w:val="14"/>
                <w:szCs w:val="14"/>
              </w:rPr>
              <w:t>Data Store</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9E25063" w14:textId="77777777" w:rsidR="00A27C73" w:rsidRDefault="00A27C73">
            <w:pPr>
              <w:jc w:val="center"/>
              <w:rPr>
                <w:color w:val="000000"/>
                <w:sz w:val="14"/>
                <w:szCs w:val="14"/>
              </w:rPr>
            </w:pPr>
          </w:p>
        </w:tc>
      </w:tr>
      <w:tr w:rsidR="00A27C73" w14:paraId="46EE9802"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A847605" w14:textId="77777777" w:rsidR="00A27C73" w:rsidRDefault="00A1638E">
            <w:pPr>
              <w:jc w:val="center"/>
              <w:rPr>
                <w:color w:val="000000"/>
                <w:sz w:val="14"/>
                <w:szCs w:val="14"/>
              </w:rPr>
            </w:pPr>
            <w:r>
              <w:rPr>
                <w:color w:val="000000"/>
                <w:sz w:val="14"/>
                <w:szCs w:val="14"/>
              </w:rPr>
              <w:t>Swimlanes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6B08AAF" w14:textId="77777777" w:rsidR="00A27C73" w:rsidRDefault="00A1638E">
            <w:pPr>
              <w:jc w:val="center"/>
              <w:rPr>
                <w:color w:val="000000"/>
                <w:sz w:val="14"/>
                <w:szCs w:val="14"/>
              </w:rPr>
            </w:pPr>
            <w:r>
              <w:rPr>
                <w:color w:val="000000"/>
                <w:sz w:val="14"/>
                <w:szCs w:val="14"/>
              </w:rPr>
              <w:t>Lane</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6DC558DA"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50722F16" w14:textId="77777777">
        <w:trPr>
          <w:trHeight w:val="225"/>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A4A6575"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3232674" w14:textId="77777777" w:rsidR="00A27C73" w:rsidRDefault="00A1638E">
            <w:pPr>
              <w:jc w:val="center"/>
              <w:rPr>
                <w:color w:val="000000"/>
                <w:sz w:val="14"/>
                <w:szCs w:val="14"/>
              </w:rPr>
            </w:pPr>
            <w:r>
              <w:rPr>
                <w:color w:val="000000"/>
                <w:sz w:val="14"/>
                <w:szCs w:val="14"/>
              </w:rPr>
              <w:t>Pool</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1686E7AA" w14:textId="77777777" w:rsidR="00A27C73" w:rsidRDefault="00A27C73">
            <w:pPr>
              <w:jc w:val="center"/>
              <w:rPr>
                <w:color w:val="000000"/>
                <w:sz w:val="14"/>
                <w:szCs w:val="14"/>
              </w:rPr>
            </w:pPr>
          </w:p>
        </w:tc>
      </w:tr>
      <w:tr w:rsidR="00A27C73" w14:paraId="605AD339" w14:textId="77777777">
        <w:trPr>
          <w:trHeight w:val="225"/>
        </w:trPr>
        <w:tc>
          <w:tcPr>
            <w:tcW w:w="9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7854006" w14:textId="77777777" w:rsidR="00A27C73" w:rsidRDefault="00A1638E">
            <w:pPr>
              <w:jc w:val="center"/>
              <w:rPr>
                <w:color w:val="000000"/>
                <w:sz w:val="14"/>
                <w:szCs w:val="14"/>
              </w:rPr>
            </w:pPr>
            <w:r>
              <w:rPr>
                <w:color w:val="000000"/>
                <w:sz w:val="14"/>
                <w:szCs w:val="14"/>
              </w:rPr>
              <w:t>Artifacts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5DF608A2" w14:textId="77777777" w:rsidR="00A27C73" w:rsidRDefault="00A1638E">
            <w:pPr>
              <w:jc w:val="center"/>
              <w:rPr>
                <w:color w:val="000000"/>
                <w:sz w:val="14"/>
                <w:szCs w:val="14"/>
              </w:rPr>
            </w:pPr>
            <w:r>
              <w:rPr>
                <w:color w:val="000000"/>
                <w:sz w:val="14"/>
                <w:szCs w:val="14"/>
              </w:rPr>
              <w:t>Artifact</w:t>
            </w:r>
          </w:p>
        </w:tc>
        <w:tc>
          <w:tcPr>
            <w:tcW w:w="692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2B6229E"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1C86A80" w14:textId="77777777">
        <w:trPr>
          <w:trHeight w:val="225"/>
        </w:trPr>
        <w:tc>
          <w:tcPr>
            <w:tcW w:w="990" w:type="dxa"/>
            <w:vMerge w:val="restart"/>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17662B05" w14:textId="77777777" w:rsidR="00A27C73" w:rsidRDefault="00A1638E">
            <w:pPr>
              <w:jc w:val="center"/>
              <w:rPr>
                <w:color w:val="000000"/>
                <w:sz w:val="14"/>
                <w:szCs w:val="14"/>
              </w:rPr>
            </w:pPr>
            <w:r>
              <w:rPr>
                <w:color w:val="000000"/>
                <w:sz w:val="14"/>
                <w:szCs w:val="14"/>
              </w:rPr>
              <w:t>Attributes</w:t>
            </w: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458D1537" w14:textId="77777777" w:rsidR="00A27C73" w:rsidRDefault="00A1638E">
            <w:pPr>
              <w:jc w:val="center"/>
              <w:rPr>
                <w:color w:val="000000"/>
                <w:sz w:val="14"/>
                <w:szCs w:val="14"/>
              </w:rPr>
            </w:pPr>
            <w:r>
              <w:rPr>
                <w:color w:val="000000"/>
                <w:sz w:val="14"/>
                <w:szCs w:val="14"/>
              </w:rPr>
              <w:t>ResourceRole</w:t>
            </w:r>
          </w:p>
        </w:tc>
        <w:tc>
          <w:tcPr>
            <w:tcW w:w="6920" w:type="dxa"/>
            <w:gridSpan w:val="2"/>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5073B3E0" w14:textId="77777777" w:rsidR="00A27C73" w:rsidRDefault="00A1638E">
            <w:pPr>
              <w:jc w:val="center"/>
              <w:rPr>
                <w:color w:val="000000"/>
                <w:sz w:val="14"/>
                <w:szCs w:val="14"/>
              </w:rPr>
            </w:pPr>
            <w:r>
              <w:rPr>
                <w:color w:val="000000"/>
                <w:sz w:val="14"/>
                <w:szCs w:val="14"/>
              </w:rPr>
              <w:t>No</w:t>
            </w:r>
          </w:p>
        </w:tc>
      </w:tr>
      <w:tr w:rsidR="00A27C73" w14:paraId="1E094663" w14:textId="77777777">
        <w:trPr>
          <w:trHeight w:val="216"/>
        </w:trPr>
        <w:tc>
          <w:tcPr>
            <w:tcW w:w="990" w:type="dxa"/>
            <w:vMerge/>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00AA66FA" w14:textId="77777777" w:rsidR="00A27C73" w:rsidRDefault="00A27C73">
            <w:pPr>
              <w:jc w:val="center"/>
              <w:rPr>
                <w:color w:val="000000"/>
                <w:sz w:val="14"/>
                <w:szCs w:val="14"/>
              </w:rPr>
            </w:pPr>
          </w:p>
        </w:tc>
        <w:tc>
          <w:tcPr>
            <w:tcW w:w="109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243D3A53" w14:textId="77777777" w:rsidR="00A27C73" w:rsidRDefault="00A1638E">
            <w:pPr>
              <w:jc w:val="center"/>
              <w:rPr>
                <w:color w:val="000000"/>
                <w:sz w:val="14"/>
                <w:szCs w:val="14"/>
              </w:rPr>
            </w:pPr>
            <w:r>
              <w:rPr>
                <w:color w:val="000000"/>
                <w:sz w:val="14"/>
                <w:szCs w:val="14"/>
              </w:rPr>
              <w:t>Resource</w:t>
            </w:r>
          </w:p>
        </w:tc>
        <w:tc>
          <w:tcPr>
            <w:tcW w:w="6920" w:type="dxa"/>
            <w:gridSpan w:val="2"/>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5BF340C9" w14:textId="77777777" w:rsidR="00A27C73" w:rsidRDefault="00A27C73">
            <w:pPr>
              <w:jc w:val="center"/>
              <w:rPr>
                <w:color w:val="000000"/>
                <w:sz w:val="14"/>
                <w:szCs w:val="14"/>
              </w:rPr>
            </w:pPr>
          </w:p>
        </w:tc>
      </w:tr>
    </w:tbl>
    <w:p w14:paraId="64DDFA36" w14:textId="77777777" w:rsidR="00A27C73" w:rsidRDefault="00A27C73">
      <w:pPr>
        <w:rPr>
          <w:color w:val="000000"/>
          <w:sz w:val="20"/>
          <w:szCs w:val="20"/>
        </w:rPr>
      </w:pPr>
    </w:p>
    <w:p w14:paraId="32D4D6F0" w14:textId="77777777" w:rsidR="00A27C73" w:rsidRDefault="00A1638E">
      <w:pPr>
        <w:rPr>
          <w:color w:val="000000"/>
          <w:sz w:val="20"/>
          <w:szCs w:val="20"/>
        </w:rPr>
      </w:pPr>
      <w:r>
        <w:rPr>
          <w:color w:val="000000"/>
          <w:sz w:val="20"/>
          <w:szCs w:val="20"/>
        </w:rPr>
        <w:t>Property parameters can be set and evaluated for BPMN Events, Activities, Sequence Flows and Message Flows.</w:t>
      </w:r>
    </w:p>
    <w:p w14:paraId="2A468F8D" w14:textId="77777777" w:rsidR="00A27C73" w:rsidRDefault="00A27C73">
      <w:pPr>
        <w:rPr>
          <w:color w:val="000000"/>
          <w:sz w:val="20"/>
          <w:szCs w:val="20"/>
        </w:rPr>
      </w:pPr>
    </w:p>
    <w:p w14:paraId="6FFDF04F" w14:textId="77777777" w:rsidR="00A27C73" w:rsidRDefault="00A1638E" w:rsidP="00D617F6">
      <w:pPr>
        <w:rPr>
          <w:color w:val="000000"/>
          <w:sz w:val="20"/>
          <w:szCs w:val="20"/>
        </w:rPr>
      </w:pPr>
      <w:commentRangeStart w:id="288"/>
      <w:r>
        <w:rPr>
          <w:color w:val="000000"/>
          <w:sz w:val="20"/>
          <w:szCs w:val="20"/>
        </w:rPr>
        <w:t>Queue Length can only be used for result requests.</w:t>
      </w:r>
      <w:commentRangeEnd w:id="288"/>
      <w:r w:rsidR="00D617F6">
        <w:rPr>
          <w:rStyle w:val="CommentReference"/>
        </w:rPr>
        <w:commentReference w:id="288"/>
      </w:r>
    </w:p>
    <w:p w14:paraId="7BF8E99A" w14:textId="77777777" w:rsidR="00A27C73" w:rsidRDefault="00A27C73">
      <w:pPr>
        <w:rPr>
          <w:color w:val="000000"/>
          <w:sz w:val="20"/>
          <w:szCs w:val="20"/>
        </w:rPr>
      </w:pPr>
    </w:p>
    <w:p w14:paraId="1726B029" w14:textId="77777777" w:rsidR="00A27C73" w:rsidRDefault="00A27C73">
      <w:pPr>
        <w:rPr>
          <w:sz w:val="20"/>
          <w:szCs w:val="20"/>
        </w:rPr>
      </w:pPr>
    </w:p>
    <w:p w14:paraId="4240C812" w14:textId="77777777" w:rsidR="00A27C73" w:rsidRDefault="00A1638E">
      <w:r>
        <w:rPr>
          <w:b/>
          <w:color w:val="0000B0"/>
          <w:sz w:val="30"/>
          <w:szCs w:val="30"/>
        </w:rPr>
        <w:br w:type="page"/>
      </w:r>
    </w:p>
    <w:p w14:paraId="4A4836B3" w14:textId="77777777" w:rsidR="00A27C73" w:rsidRDefault="00A1638E">
      <w:pPr>
        <w:pStyle w:val="Heading2"/>
        <w:spacing w:before="240" w:after="60"/>
        <w:rPr>
          <w:rFonts w:ascii="Arial" w:eastAsia="Arial" w:hAnsi="Arial" w:cs="Arial"/>
          <w:color w:val="000000"/>
        </w:rPr>
      </w:pPr>
      <w:bookmarkStart w:id="289" w:name="_Toc456614207"/>
      <w:r>
        <w:rPr>
          <w:rFonts w:ascii="Arial" w:eastAsia="Arial" w:hAnsi="Arial" w:cs="Arial"/>
          <w:color w:val="000000"/>
        </w:rPr>
        <w:lastRenderedPageBreak/>
        <w:t>7.6 Priority Parameters</w:t>
      </w:r>
      <w:bookmarkEnd w:id="289"/>
    </w:p>
    <w:p w14:paraId="4F675AE7"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990"/>
        <w:gridCol w:w="1090"/>
        <w:gridCol w:w="3770"/>
        <w:gridCol w:w="3510"/>
      </w:tblGrid>
      <w:tr w:rsidR="00A27C73" w14:paraId="27FBC8E8" w14:textId="77777777">
        <w:tc>
          <w:tcPr>
            <w:tcW w:w="990" w:type="dxa"/>
            <w:tcMar>
              <w:top w:w="0" w:type="dxa"/>
              <w:left w:w="3" w:type="dxa"/>
              <w:bottom w:w="0" w:type="dxa"/>
              <w:right w:w="60" w:type="dxa"/>
            </w:tcMar>
            <w:vAlign w:val="center"/>
          </w:tcPr>
          <w:p w14:paraId="4B171CA5"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50B2BFC8" w14:textId="77777777" w:rsidR="00A27C73" w:rsidRDefault="00A27C73">
            <w:pPr>
              <w:jc w:val="center"/>
              <w:rPr>
                <w:color w:val="000000"/>
                <w:sz w:val="14"/>
                <w:szCs w:val="14"/>
              </w:rPr>
            </w:pP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742D53" w14:textId="77777777" w:rsidR="00A27C73" w:rsidRDefault="00A1638E">
            <w:pPr>
              <w:jc w:val="center"/>
              <w:rPr>
                <w:color w:val="000000"/>
                <w:sz w:val="14"/>
                <w:szCs w:val="14"/>
              </w:rPr>
            </w:pPr>
            <w:r>
              <w:rPr>
                <w:color w:val="000000"/>
                <w:sz w:val="14"/>
                <w:szCs w:val="14"/>
              </w:rPr>
              <w:t>Priority Parameters</w:t>
            </w:r>
          </w:p>
        </w:tc>
      </w:tr>
      <w:tr w:rsidR="00A27C73" w14:paraId="1622B44C" w14:textId="77777777">
        <w:tc>
          <w:tcPr>
            <w:tcW w:w="990" w:type="dxa"/>
            <w:tcMar>
              <w:top w:w="0" w:type="dxa"/>
              <w:left w:w="3" w:type="dxa"/>
              <w:bottom w:w="0" w:type="dxa"/>
              <w:right w:w="60" w:type="dxa"/>
            </w:tcMar>
            <w:vAlign w:val="center"/>
          </w:tcPr>
          <w:p w14:paraId="01573A96" w14:textId="77777777" w:rsidR="00A27C73" w:rsidRDefault="00A27C73">
            <w:pPr>
              <w:jc w:val="center"/>
              <w:rPr>
                <w:color w:val="000000"/>
                <w:sz w:val="14"/>
                <w:szCs w:val="14"/>
              </w:rPr>
            </w:pPr>
          </w:p>
        </w:tc>
        <w:tc>
          <w:tcPr>
            <w:tcW w:w="1090" w:type="dxa"/>
            <w:tcMar>
              <w:top w:w="0" w:type="dxa"/>
              <w:left w:w="3" w:type="dxa"/>
              <w:bottom w:w="0" w:type="dxa"/>
              <w:right w:w="60" w:type="dxa"/>
            </w:tcMar>
            <w:vAlign w:val="center"/>
          </w:tcPr>
          <w:p w14:paraId="0A6F38DA" w14:textId="77777777" w:rsidR="00A27C73" w:rsidRDefault="00A27C73">
            <w:pPr>
              <w:jc w:val="center"/>
              <w:rPr>
                <w:color w:val="000000"/>
                <w:sz w:val="14"/>
                <w:szCs w:val="14"/>
              </w:rPr>
            </w:pPr>
          </w:p>
        </w:tc>
        <w:tc>
          <w:tcPr>
            <w:tcW w:w="37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7E4CB0D" w14:textId="77777777" w:rsidR="00A27C73" w:rsidRDefault="00A1638E">
            <w:pPr>
              <w:jc w:val="center"/>
              <w:rPr>
                <w:color w:val="000000"/>
                <w:sz w:val="14"/>
                <w:szCs w:val="14"/>
              </w:rPr>
            </w:pPr>
            <w:r>
              <w:rPr>
                <w:color w:val="000000"/>
                <w:sz w:val="14"/>
                <w:szCs w:val="14"/>
              </w:rPr>
              <w:t>interruptible</w:t>
            </w:r>
          </w:p>
        </w:tc>
        <w:tc>
          <w:tcPr>
            <w:tcW w:w="35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4E9E7B" w14:textId="77777777" w:rsidR="00A27C73" w:rsidRDefault="00A1638E">
            <w:pPr>
              <w:jc w:val="center"/>
              <w:rPr>
                <w:color w:val="000000"/>
                <w:sz w:val="14"/>
                <w:szCs w:val="14"/>
              </w:rPr>
            </w:pPr>
            <w:r>
              <w:rPr>
                <w:color w:val="000000"/>
                <w:sz w:val="14"/>
                <w:szCs w:val="14"/>
              </w:rPr>
              <w:t>priority</w:t>
            </w:r>
          </w:p>
        </w:tc>
      </w:tr>
      <w:tr w:rsidR="00A27C73" w14:paraId="48FD7B82" w14:textId="77777777">
        <w:trPr>
          <w:trHeight w:val="22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6B7265" w14:textId="77777777" w:rsidR="00A27C73" w:rsidRDefault="00A1638E">
            <w:pPr>
              <w:jc w:val="center"/>
              <w:rPr>
                <w:color w:val="000000"/>
                <w:sz w:val="14"/>
                <w:szCs w:val="14"/>
              </w:rPr>
            </w:pPr>
            <w:r>
              <w:rPr>
                <w:color w:val="000000"/>
                <w:sz w:val="14"/>
                <w:szCs w:val="14"/>
              </w:rPr>
              <w:t>Events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1105BAA" w14:textId="77777777" w:rsidR="00A27C73" w:rsidRDefault="00A1638E">
            <w:pPr>
              <w:jc w:val="center"/>
              <w:rPr>
                <w:color w:val="000000"/>
                <w:sz w:val="14"/>
                <w:szCs w:val="14"/>
              </w:rPr>
            </w:pPr>
            <w:r>
              <w:rPr>
                <w:color w:val="000000"/>
                <w:sz w:val="14"/>
                <w:szCs w:val="14"/>
              </w:rPr>
              <w:t>Start Event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9973D4" w14:textId="77777777" w:rsidR="00A27C73" w:rsidRDefault="00A1638E">
            <w:pPr>
              <w:jc w:val="center"/>
              <w:rPr>
                <w:color w:val="000000"/>
                <w:sz w:val="14"/>
                <w:szCs w:val="14"/>
              </w:rPr>
            </w:pPr>
            <w:r>
              <w:rPr>
                <w:color w:val="000000"/>
                <w:sz w:val="14"/>
                <w:szCs w:val="14"/>
              </w:rPr>
              <w:t>No</w:t>
            </w:r>
          </w:p>
        </w:tc>
      </w:tr>
      <w:tr w:rsidR="00A27C73" w14:paraId="57A2B534"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F780ED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BDEBF39" w14:textId="77777777" w:rsidR="00A27C73" w:rsidRDefault="00A1638E">
            <w:pPr>
              <w:jc w:val="center"/>
              <w:rPr>
                <w:color w:val="000000"/>
                <w:sz w:val="14"/>
                <w:szCs w:val="14"/>
              </w:rPr>
            </w:pPr>
            <w:r>
              <w:rPr>
                <w:color w:val="000000"/>
                <w:sz w:val="14"/>
                <w:szCs w:val="14"/>
              </w:rPr>
              <w:t>Intermediate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ADB7B" w14:textId="77777777" w:rsidR="00A27C73" w:rsidRDefault="00A27C73">
            <w:pPr>
              <w:jc w:val="center"/>
              <w:rPr>
                <w:color w:val="000000"/>
                <w:sz w:val="14"/>
                <w:szCs w:val="14"/>
              </w:rPr>
            </w:pPr>
          </w:p>
        </w:tc>
      </w:tr>
      <w:tr w:rsidR="00A27C73" w14:paraId="18FBDE40" w14:textId="77777777">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0E7C96"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ECE4128" w14:textId="77777777" w:rsidR="00A27C73" w:rsidRDefault="00A1638E">
            <w:pPr>
              <w:jc w:val="center"/>
              <w:rPr>
                <w:color w:val="000000"/>
                <w:sz w:val="14"/>
                <w:szCs w:val="14"/>
              </w:rPr>
            </w:pPr>
            <w:r>
              <w:rPr>
                <w:color w:val="000000"/>
                <w:sz w:val="14"/>
                <w:szCs w:val="14"/>
              </w:rPr>
              <w:t>End Event</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9A6A45A" w14:textId="77777777" w:rsidR="00A27C73" w:rsidRDefault="00A27C73">
            <w:pPr>
              <w:jc w:val="center"/>
              <w:rPr>
                <w:color w:val="000000"/>
                <w:sz w:val="14"/>
                <w:szCs w:val="14"/>
              </w:rPr>
            </w:pPr>
          </w:p>
        </w:tc>
      </w:tr>
      <w:tr w:rsidR="00A27C73" w14:paraId="0FF1EF09"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189F0A7" w14:textId="77777777" w:rsidR="00A27C73" w:rsidRDefault="00A1638E">
            <w:pPr>
              <w:jc w:val="center"/>
              <w:rPr>
                <w:color w:val="000000"/>
                <w:sz w:val="14"/>
                <w:szCs w:val="14"/>
              </w:rPr>
            </w:pPr>
            <w:r>
              <w:rPr>
                <w:color w:val="000000"/>
                <w:sz w:val="14"/>
                <w:szCs w:val="14"/>
              </w:rPr>
              <w:t>Activities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3E2015E" w14:textId="77777777" w:rsidR="00A27C73" w:rsidRDefault="00A1638E">
            <w:pPr>
              <w:jc w:val="center"/>
              <w:rPr>
                <w:color w:val="000000"/>
                <w:sz w:val="14"/>
                <w:szCs w:val="14"/>
              </w:rPr>
            </w:pPr>
            <w:r>
              <w:rPr>
                <w:color w:val="000000"/>
                <w:sz w:val="14"/>
                <w:szCs w:val="14"/>
              </w:rPr>
              <w:t>Task</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05B7706" w14:textId="77777777" w:rsidR="00A27C73" w:rsidRDefault="00A1638E">
            <w:pPr>
              <w:jc w:val="center"/>
              <w:rPr>
                <w:color w:val="000000"/>
                <w:sz w:val="14"/>
                <w:szCs w:val="14"/>
              </w:rPr>
            </w:pPr>
            <w:r>
              <w:rPr>
                <w:b/>
                <w:color w:val="000000"/>
                <w:sz w:val="14"/>
                <w:szCs w:val="14"/>
              </w:rPr>
              <w:t>Yes</w:t>
            </w:r>
          </w:p>
        </w:tc>
      </w:tr>
      <w:tr w:rsidR="00A27C73" w14:paraId="377AA5BE"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6BD52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6DE264A" w14:textId="77777777" w:rsidR="00A27C73" w:rsidRDefault="00A1638E">
            <w:pPr>
              <w:jc w:val="center"/>
              <w:rPr>
                <w:color w:val="000000"/>
                <w:sz w:val="14"/>
                <w:szCs w:val="14"/>
              </w:rPr>
            </w:pPr>
            <w:r>
              <w:rPr>
                <w:color w:val="000000"/>
                <w:sz w:val="14"/>
                <w:szCs w:val="14"/>
              </w:rPr>
              <w:t>Sub Process</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36FEA41" w14:textId="77777777" w:rsidR="00A27C73" w:rsidRDefault="00A1638E">
            <w:pPr>
              <w:jc w:val="center"/>
              <w:rPr>
                <w:color w:val="000000"/>
                <w:sz w:val="14"/>
                <w:szCs w:val="14"/>
              </w:rPr>
            </w:pPr>
            <w:r>
              <w:rPr>
                <w:b/>
                <w:color w:val="000000"/>
                <w:sz w:val="14"/>
                <w:szCs w:val="14"/>
              </w:rPr>
              <w:t xml:space="preserve">Yes - but only for activities without decomposition </w:t>
            </w:r>
          </w:p>
        </w:tc>
      </w:tr>
      <w:tr w:rsidR="00A27C73" w14:paraId="46B61AC9"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735339A"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F098305" w14:textId="77777777" w:rsidR="00A27C73" w:rsidRDefault="00A1638E">
            <w:pPr>
              <w:jc w:val="center"/>
              <w:rPr>
                <w:color w:val="000000"/>
                <w:sz w:val="14"/>
                <w:szCs w:val="14"/>
              </w:rPr>
            </w:pPr>
            <w:r>
              <w:rPr>
                <w:color w:val="000000"/>
                <w:sz w:val="14"/>
                <w:szCs w:val="14"/>
              </w:rPr>
              <w:t>Transaction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AF43C32" w14:textId="77777777" w:rsidR="00A27C73" w:rsidRDefault="00A27C73">
            <w:pPr>
              <w:jc w:val="center"/>
              <w:rPr>
                <w:color w:val="000000"/>
                <w:sz w:val="14"/>
                <w:szCs w:val="14"/>
              </w:rPr>
            </w:pPr>
          </w:p>
        </w:tc>
      </w:tr>
      <w:tr w:rsidR="00A27C73" w14:paraId="0CDCA022"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2E7BF1" w14:textId="77777777" w:rsidR="00A27C73" w:rsidRDefault="00A1638E">
            <w:pPr>
              <w:jc w:val="center"/>
              <w:rPr>
                <w:color w:val="000000"/>
                <w:sz w:val="14"/>
                <w:szCs w:val="14"/>
              </w:rPr>
            </w:pPr>
            <w:r>
              <w:rPr>
                <w:color w:val="000000"/>
                <w:sz w:val="14"/>
                <w:szCs w:val="14"/>
              </w:rPr>
              <w:t>Gateways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55AE1C" w14:textId="77777777" w:rsidR="00A27C73" w:rsidRDefault="00A1638E">
            <w:pPr>
              <w:jc w:val="center"/>
              <w:rPr>
                <w:color w:val="000000"/>
                <w:sz w:val="14"/>
                <w:szCs w:val="14"/>
              </w:rPr>
            </w:pPr>
            <w:r>
              <w:rPr>
                <w:color w:val="000000"/>
                <w:sz w:val="14"/>
                <w:szCs w:val="14"/>
              </w:rPr>
              <w:t>Gateway</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052EAE" w14:textId="77777777" w:rsidR="00A27C73" w:rsidRDefault="00A1638E">
            <w:pPr>
              <w:jc w:val="center"/>
              <w:rPr>
                <w:color w:val="000000"/>
                <w:sz w:val="14"/>
                <w:szCs w:val="14"/>
              </w:rPr>
            </w:pPr>
            <w:r>
              <w:rPr>
                <w:color w:val="000000"/>
                <w:sz w:val="14"/>
                <w:szCs w:val="14"/>
              </w:rPr>
              <w:t>No</w:t>
            </w:r>
          </w:p>
        </w:tc>
      </w:tr>
      <w:tr w:rsidR="00A27C73" w14:paraId="03AED800"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F7E071" w14:textId="77777777" w:rsidR="00A27C73" w:rsidRDefault="00A1638E">
            <w:pPr>
              <w:jc w:val="center"/>
              <w:rPr>
                <w:color w:val="000000"/>
                <w:sz w:val="14"/>
                <w:szCs w:val="14"/>
              </w:rPr>
            </w:pPr>
            <w:r>
              <w:rPr>
                <w:color w:val="000000"/>
                <w:sz w:val="14"/>
                <w:szCs w:val="14"/>
              </w:rPr>
              <w:t>Connecting Objects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6A0958" w14:textId="77777777" w:rsidR="00A27C73" w:rsidRDefault="00A1638E">
            <w:pPr>
              <w:jc w:val="center"/>
              <w:rPr>
                <w:color w:val="000000"/>
                <w:sz w:val="14"/>
                <w:szCs w:val="14"/>
              </w:rPr>
            </w:pPr>
            <w:r>
              <w:rPr>
                <w:color w:val="000000"/>
                <w:sz w:val="14"/>
                <w:szCs w:val="14"/>
              </w:rPr>
              <w:t>Sequence Flow</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4F55AF1" w14:textId="77777777" w:rsidR="00A27C73" w:rsidRDefault="00A1638E">
            <w:pPr>
              <w:jc w:val="center"/>
              <w:rPr>
                <w:color w:val="000000"/>
                <w:sz w:val="14"/>
                <w:szCs w:val="14"/>
              </w:rPr>
            </w:pPr>
            <w:r>
              <w:rPr>
                <w:color w:val="000000"/>
                <w:sz w:val="14"/>
                <w:szCs w:val="14"/>
              </w:rPr>
              <w:t>No</w:t>
            </w:r>
          </w:p>
        </w:tc>
      </w:tr>
      <w:tr w:rsidR="00A27C73" w14:paraId="44AB6D22"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5A122A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BA8840" w14:textId="77777777" w:rsidR="00A27C73" w:rsidRDefault="00A1638E">
            <w:pPr>
              <w:jc w:val="center"/>
              <w:rPr>
                <w:color w:val="000000"/>
                <w:sz w:val="14"/>
                <w:szCs w:val="14"/>
              </w:rPr>
            </w:pPr>
            <w:r>
              <w:rPr>
                <w:color w:val="000000"/>
                <w:sz w:val="14"/>
                <w:szCs w:val="14"/>
              </w:rPr>
              <w:t>Message Flow</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09F291" w14:textId="77777777" w:rsidR="00A27C73" w:rsidRDefault="00A27C73">
            <w:pPr>
              <w:jc w:val="center"/>
              <w:rPr>
                <w:color w:val="000000"/>
                <w:sz w:val="14"/>
                <w:szCs w:val="14"/>
              </w:rPr>
            </w:pPr>
          </w:p>
        </w:tc>
      </w:tr>
      <w:tr w:rsidR="00A27C73" w14:paraId="20FD66BB"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F867DA0"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58E5FE1" w14:textId="77777777" w:rsidR="00A27C73" w:rsidRDefault="00A1638E">
            <w:pPr>
              <w:jc w:val="center"/>
              <w:rPr>
                <w:color w:val="000000"/>
                <w:sz w:val="14"/>
                <w:szCs w:val="14"/>
              </w:rPr>
            </w:pPr>
            <w:r>
              <w:rPr>
                <w:color w:val="000000"/>
                <w:sz w:val="14"/>
                <w:szCs w:val="14"/>
              </w:rPr>
              <w:t>Data 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2012537" w14:textId="77777777" w:rsidR="00A27C73" w:rsidRDefault="00A27C73">
            <w:pPr>
              <w:jc w:val="center"/>
              <w:rPr>
                <w:color w:val="000000"/>
                <w:sz w:val="14"/>
                <w:szCs w:val="14"/>
              </w:rPr>
            </w:pPr>
          </w:p>
        </w:tc>
      </w:tr>
      <w:tr w:rsidR="00A27C73" w14:paraId="7CBEB73F"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45ACCC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A6FCF82" w14:textId="77777777" w:rsidR="00A27C73" w:rsidRDefault="00A1638E">
            <w:pPr>
              <w:jc w:val="center"/>
              <w:rPr>
                <w:color w:val="000000"/>
                <w:sz w:val="14"/>
                <w:szCs w:val="14"/>
              </w:rPr>
            </w:pPr>
            <w:r>
              <w:rPr>
                <w:color w:val="000000"/>
                <w:sz w:val="14"/>
                <w:szCs w:val="14"/>
              </w:rPr>
              <w:t>Association</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E786B71" w14:textId="77777777" w:rsidR="00A27C73" w:rsidRDefault="00A27C73">
            <w:pPr>
              <w:jc w:val="center"/>
              <w:rPr>
                <w:color w:val="000000"/>
                <w:sz w:val="14"/>
                <w:szCs w:val="14"/>
              </w:rPr>
            </w:pPr>
          </w:p>
        </w:tc>
      </w:tr>
      <w:tr w:rsidR="00A27C73" w14:paraId="391AFC60"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88ECFD" w14:textId="77777777" w:rsidR="00A27C73" w:rsidRDefault="00A1638E">
            <w:pPr>
              <w:jc w:val="center"/>
              <w:rPr>
                <w:color w:val="000000"/>
                <w:sz w:val="14"/>
                <w:szCs w:val="14"/>
              </w:rPr>
            </w:pPr>
            <w:r>
              <w:rPr>
                <w:color w:val="000000"/>
                <w:sz w:val="14"/>
                <w:szCs w:val="14"/>
              </w:rPr>
              <w:t>Data</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EF87E8E" w14:textId="77777777" w:rsidR="00A27C73" w:rsidRDefault="00A1638E">
            <w:pPr>
              <w:jc w:val="center"/>
              <w:rPr>
                <w:color w:val="000000"/>
                <w:sz w:val="14"/>
                <w:szCs w:val="14"/>
              </w:rPr>
            </w:pPr>
            <w:r>
              <w:rPr>
                <w:color w:val="000000"/>
                <w:sz w:val="14"/>
                <w:szCs w:val="14"/>
              </w:rPr>
              <w:t>Data Object</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1BBC7D" w14:textId="77777777" w:rsidR="00A27C73" w:rsidRDefault="00A1638E">
            <w:pPr>
              <w:jc w:val="center"/>
              <w:rPr>
                <w:color w:val="000000"/>
                <w:sz w:val="14"/>
                <w:szCs w:val="14"/>
              </w:rPr>
            </w:pPr>
            <w:r>
              <w:rPr>
                <w:color w:val="000000"/>
                <w:sz w:val="14"/>
                <w:szCs w:val="14"/>
              </w:rPr>
              <w:t>No - BPMN Data Elements have no impact on the Simulation or the Analysis of the Process</w:t>
            </w:r>
          </w:p>
        </w:tc>
      </w:tr>
      <w:tr w:rsidR="00A27C73" w14:paraId="3AA3CFBA"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B50B72E"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290446A" w14:textId="77777777" w:rsidR="00A27C73" w:rsidRDefault="00A1638E">
            <w:pPr>
              <w:jc w:val="center"/>
              <w:rPr>
                <w:color w:val="000000"/>
                <w:sz w:val="14"/>
                <w:szCs w:val="14"/>
              </w:rPr>
            </w:pPr>
            <w:r>
              <w:rPr>
                <w:color w:val="000000"/>
                <w:sz w:val="14"/>
                <w:szCs w:val="14"/>
              </w:rPr>
              <w:t>Data Store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39D7525" w14:textId="77777777" w:rsidR="00A27C73" w:rsidRDefault="00A27C73">
            <w:pPr>
              <w:jc w:val="center"/>
              <w:rPr>
                <w:color w:val="000000"/>
                <w:sz w:val="14"/>
                <w:szCs w:val="14"/>
              </w:rPr>
            </w:pPr>
          </w:p>
        </w:tc>
      </w:tr>
      <w:tr w:rsidR="00A27C73" w14:paraId="53AD0D7C" w14:textId="77777777">
        <w:trPr>
          <w:trHeight w:val="225"/>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964F0C2" w14:textId="77777777" w:rsidR="00A27C73" w:rsidRDefault="00A1638E">
            <w:pPr>
              <w:jc w:val="center"/>
              <w:rPr>
                <w:color w:val="000000"/>
                <w:sz w:val="14"/>
                <w:szCs w:val="14"/>
              </w:rPr>
            </w:pPr>
            <w:r>
              <w:rPr>
                <w:color w:val="000000"/>
                <w:sz w:val="14"/>
                <w:szCs w:val="14"/>
              </w:rPr>
              <w:t>Swimlanes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0750250" w14:textId="77777777" w:rsidR="00A27C73" w:rsidRDefault="00A1638E">
            <w:pPr>
              <w:jc w:val="center"/>
              <w:rPr>
                <w:color w:val="000000"/>
                <w:sz w:val="14"/>
                <w:szCs w:val="14"/>
              </w:rPr>
            </w:pPr>
            <w:r>
              <w:rPr>
                <w:color w:val="000000"/>
                <w:sz w:val="14"/>
                <w:szCs w:val="14"/>
              </w:rPr>
              <w:t>Lane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E6ADF9" w14:textId="77777777" w:rsidR="00A27C73" w:rsidRDefault="00A1638E">
            <w:pPr>
              <w:jc w:val="center"/>
              <w:rPr>
                <w:color w:val="000000"/>
                <w:sz w:val="14"/>
                <w:szCs w:val="14"/>
              </w:rPr>
            </w:pPr>
            <w:r>
              <w:rPr>
                <w:color w:val="000000"/>
                <w:sz w:val="14"/>
                <w:szCs w:val="14"/>
              </w:rPr>
              <w:t>No - BPMN Swimlanes have no impact on the Simulation or the Analysis of the Process</w:t>
            </w:r>
          </w:p>
        </w:tc>
      </w:tr>
      <w:tr w:rsidR="00A27C73" w14:paraId="41D9FDEE" w14:textId="77777777">
        <w:trPr>
          <w:trHeight w:val="225"/>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0EB3AB2"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B3780AD" w14:textId="77777777" w:rsidR="00A27C73" w:rsidRDefault="00A1638E">
            <w:pPr>
              <w:jc w:val="center"/>
              <w:rPr>
                <w:color w:val="000000"/>
                <w:sz w:val="14"/>
                <w:szCs w:val="14"/>
              </w:rPr>
            </w:pPr>
            <w:r>
              <w:rPr>
                <w:color w:val="000000"/>
                <w:sz w:val="14"/>
                <w:szCs w:val="14"/>
              </w:rPr>
              <w:t>Pool</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B5047AA" w14:textId="77777777" w:rsidR="00A27C73" w:rsidRDefault="00A27C73">
            <w:pPr>
              <w:jc w:val="center"/>
              <w:rPr>
                <w:color w:val="000000"/>
                <w:sz w:val="14"/>
                <w:szCs w:val="14"/>
              </w:rPr>
            </w:pPr>
          </w:p>
        </w:tc>
      </w:tr>
      <w:tr w:rsidR="00A27C73" w14:paraId="53680BBA" w14:textId="77777777">
        <w:trPr>
          <w:trHeight w:val="225"/>
        </w:trPr>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2EF5DA3" w14:textId="77777777" w:rsidR="00A27C73" w:rsidRDefault="00A1638E">
            <w:pPr>
              <w:jc w:val="center"/>
              <w:rPr>
                <w:color w:val="000000"/>
                <w:sz w:val="14"/>
                <w:szCs w:val="14"/>
              </w:rPr>
            </w:pPr>
            <w:r>
              <w:rPr>
                <w:color w:val="000000"/>
                <w:sz w:val="14"/>
                <w:szCs w:val="14"/>
              </w:rPr>
              <w:t>Artifacts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3E82FAD" w14:textId="77777777" w:rsidR="00A27C73" w:rsidRDefault="00A1638E">
            <w:pPr>
              <w:jc w:val="center"/>
              <w:rPr>
                <w:color w:val="000000"/>
                <w:sz w:val="14"/>
                <w:szCs w:val="14"/>
              </w:rPr>
            </w:pPr>
            <w:r>
              <w:rPr>
                <w:color w:val="000000"/>
                <w:sz w:val="14"/>
                <w:szCs w:val="14"/>
              </w:rPr>
              <w:t>Artifact</w:t>
            </w:r>
          </w:p>
        </w:tc>
        <w:tc>
          <w:tcPr>
            <w:tcW w:w="728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D79C42F" w14:textId="77777777" w:rsidR="00A27C73" w:rsidRDefault="00A1638E">
            <w:pPr>
              <w:jc w:val="center"/>
              <w:rPr>
                <w:color w:val="000000"/>
                <w:sz w:val="14"/>
                <w:szCs w:val="14"/>
              </w:rPr>
            </w:pPr>
            <w:r>
              <w:rPr>
                <w:color w:val="000000"/>
                <w:sz w:val="14"/>
                <w:szCs w:val="14"/>
              </w:rPr>
              <w:t>No - BPMN Artifacts have no impact on the Simulation or the Analysis of the Process</w:t>
            </w:r>
          </w:p>
        </w:tc>
      </w:tr>
      <w:tr w:rsidR="00A27C73" w14:paraId="0E02BACC" w14:textId="77777777">
        <w:trPr>
          <w:trHeight w:val="236"/>
        </w:trPr>
        <w:tc>
          <w:tcPr>
            <w:tcW w:w="99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96B171" w14:textId="77777777" w:rsidR="00A27C73" w:rsidRDefault="00A1638E">
            <w:pPr>
              <w:jc w:val="center"/>
              <w:rPr>
                <w:color w:val="000000"/>
                <w:sz w:val="14"/>
                <w:szCs w:val="14"/>
              </w:rPr>
            </w:pPr>
            <w:r>
              <w:rPr>
                <w:color w:val="000000"/>
                <w:sz w:val="14"/>
                <w:szCs w:val="14"/>
              </w:rPr>
              <w:t>Attributes</w:t>
            </w: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52211D9" w14:textId="77777777" w:rsidR="00A27C73" w:rsidRDefault="00A1638E">
            <w:pPr>
              <w:jc w:val="center"/>
              <w:rPr>
                <w:color w:val="000000"/>
                <w:sz w:val="14"/>
                <w:szCs w:val="14"/>
              </w:rPr>
            </w:pPr>
            <w:r>
              <w:rPr>
                <w:color w:val="000000"/>
                <w:sz w:val="14"/>
                <w:szCs w:val="14"/>
              </w:rPr>
              <w:t>ResourceRole</w:t>
            </w:r>
          </w:p>
        </w:tc>
        <w:tc>
          <w:tcPr>
            <w:tcW w:w="728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713647D" w14:textId="77777777" w:rsidR="00A27C73" w:rsidRDefault="00A1638E">
            <w:pPr>
              <w:jc w:val="center"/>
              <w:rPr>
                <w:color w:val="000000"/>
                <w:sz w:val="14"/>
                <w:szCs w:val="14"/>
              </w:rPr>
            </w:pPr>
            <w:r>
              <w:rPr>
                <w:color w:val="000000"/>
                <w:sz w:val="14"/>
                <w:szCs w:val="14"/>
              </w:rPr>
              <w:t>No</w:t>
            </w:r>
          </w:p>
        </w:tc>
      </w:tr>
      <w:tr w:rsidR="00A27C73" w14:paraId="7703E32B" w14:textId="77777777">
        <w:trPr>
          <w:trHeight w:val="216"/>
        </w:trPr>
        <w:tc>
          <w:tcPr>
            <w:tcW w:w="99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9C4DE1B" w14:textId="77777777" w:rsidR="00A27C73" w:rsidRDefault="00A27C73">
            <w:pPr>
              <w:jc w:val="center"/>
              <w:rPr>
                <w:color w:val="000000"/>
                <w:sz w:val="14"/>
                <w:szCs w:val="14"/>
              </w:rPr>
            </w:pPr>
          </w:p>
        </w:tc>
        <w:tc>
          <w:tcPr>
            <w:tcW w:w="10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0897BEA" w14:textId="77777777" w:rsidR="00A27C73" w:rsidRDefault="00A1638E">
            <w:pPr>
              <w:jc w:val="center"/>
              <w:rPr>
                <w:color w:val="000000"/>
                <w:sz w:val="14"/>
                <w:szCs w:val="14"/>
              </w:rPr>
            </w:pPr>
            <w:r>
              <w:rPr>
                <w:color w:val="000000"/>
                <w:sz w:val="14"/>
                <w:szCs w:val="14"/>
              </w:rPr>
              <w:t>Resource</w:t>
            </w:r>
          </w:p>
        </w:tc>
        <w:tc>
          <w:tcPr>
            <w:tcW w:w="728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5638C23" w14:textId="77777777" w:rsidR="00A27C73" w:rsidRDefault="00A27C73">
            <w:pPr>
              <w:jc w:val="center"/>
              <w:rPr>
                <w:color w:val="000000"/>
                <w:sz w:val="14"/>
                <w:szCs w:val="14"/>
              </w:rPr>
            </w:pPr>
          </w:p>
        </w:tc>
      </w:tr>
    </w:tbl>
    <w:p w14:paraId="6B2EDB42" w14:textId="77777777" w:rsidR="00A27C73" w:rsidRDefault="00A27C73">
      <w:pPr>
        <w:rPr>
          <w:sz w:val="20"/>
          <w:szCs w:val="20"/>
        </w:rPr>
      </w:pPr>
    </w:p>
    <w:p w14:paraId="7F9E6FE1" w14:textId="77777777" w:rsidR="00A27C73" w:rsidRDefault="00A1638E">
      <w:pPr>
        <w:rPr>
          <w:sz w:val="20"/>
          <w:szCs w:val="20"/>
        </w:rPr>
      </w:pPr>
      <w:r>
        <w:rPr>
          <w:sz w:val="20"/>
          <w:szCs w:val="20"/>
        </w:rPr>
        <w:t>Priority parameters can only be applied to BPMN Activities without decomposition.</w:t>
      </w:r>
    </w:p>
    <w:p w14:paraId="7C370325" w14:textId="77777777" w:rsidR="00A27C73" w:rsidRDefault="00A27C73">
      <w:pPr>
        <w:rPr>
          <w:color w:val="000000"/>
          <w:sz w:val="20"/>
          <w:szCs w:val="20"/>
        </w:rPr>
      </w:pPr>
    </w:p>
    <w:p w14:paraId="65809EBF" w14:textId="77777777" w:rsidR="00A27C73" w:rsidRDefault="00A1638E">
      <w:r>
        <w:rPr>
          <w:color w:val="000000"/>
          <w:sz w:val="20"/>
          <w:szCs w:val="20"/>
        </w:rPr>
        <w:br w:type="page"/>
      </w:r>
    </w:p>
    <w:p w14:paraId="1256EC6B" w14:textId="77777777" w:rsidR="00A27C73" w:rsidRDefault="00A1638E">
      <w:pPr>
        <w:pStyle w:val="Heading1"/>
        <w:spacing w:before="240" w:after="60"/>
        <w:rPr>
          <w:rFonts w:ascii="Arial" w:eastAsia="Arial" w:hAnsi="Arial" w:cs="Arial"/>
          <w:color w:val="004080"/>
        </w:rPr>
      </w:pPr>
      <w:bookmarkStart w:id="290" w:name="_Toc456614208"/>
      <w:r>
        <w:rPr>
          <w:rFonts w:ascii="Arial" w:eastAsia="Arial" w:hAnsi="Arial" w:cs="Arial"/>
          <w:color w:val="000000"/>
        </w:rPr>
        <w:lastRenderedPageBreak/>
        <w:t>8. Result Request Applicability</w:t>
      </w:r>
      <w:bookmarkEnd w:id="290"/>
    </w:p>
    <w:p w14:paraId="2BB86EFB" w14:textId="77777777" w:rsidR="00A27C73" w:rsidRDefault="00A27C73">
      <w:pPr>
        <w:rPr>
          <w:b/>
          <w:color w:val="004080"/>
          <w:sz w:val="32"/>
          <w:szCs w:val="32"/>
        </w:rPr>
      </w:pPr>
    </w:p>
    <w:p w14:paraId="5D86702B" w14:textId="77777777" w:rsidR="00A27C73" w:rsidRDefault="00A1638E">
      <w:pPr>
        <w:rPr>
          <w:color w:val="000000"/>
          <w:sz w:val="20"/>
          <w:szCs w:val="20"/>
        </w:rPr>
      </w:pPr>
      <w:r>
        <w:rPr>
          <w:color w:val="000000"/>
          <w:sz w:val="20"/>
          <w:szCs w:val="20"/>
        </w:rPr>
        <w:t xml:space="preserve">Using BPSim input scenarios, it is possible to specify requests for results against a specific BPSim parameter of a specific process model element (e.g. the resulting processing time of a specific process task). To do so, the BPSim Parameter applied to a specific process model element will have a result request attribute set to a desired result type (MIN, MAX, MEAN, COUNT, SUM). </w:t>
      </w:r>
    </w:p>
    <w:p w14:paraId="098A0B6C" w14:textId="77777777" w:rsidR="00A27C73" w:rsidRDefault="00A27C73">
      <w:pPr>
        <w:rPr>
          <w:color w:val="000000"/>
          <w:sz w:val="20"/>
          <w:szCs w:val="20"/>
        </w:rPr>
      </w:pPr>
    </w:p>
    <w:p w14:paraId="0FE4F3FF" w14:textId="77777777" w:rsidR="00A27C73" w:rsidRDefault="00A1638E">
      <w:pPr>
        <w:rPr>
          <w:color w:val="000000"/>
          <w:sz w:val="20"/>
          <w:szCs w:val="20"/>
        </w:rPr>
      </w:pPr>
      <w:r>
        <w:rPr>
          <w:color w:val="000000"/>
          <w:sz w:val="20"/>
          <w:szCs w:val="20"/>
        </w:rPr>
        <w:t xml:space="preserve">A BPSim input scenario containing parameter result requests will generate a corresponding output scenario with a parameter value for each of the requests made in the input scenario. </w:t>
      </w:r>
    </w:p>
    <w:p w14:paraId="5D71353B" w14:textId="77777777" w:rsidR="00A27C73" w:rsidRDefault="00A27C73">
      <w:pPr>
        <w:rPr>
          <w:color w:val="000000"/>
          <w:sz w:val="20"/>
          <w:szCs w:val="20"/>
        </w:rPr>
      </w:pPr>
    </w:p>
    <w:p w14:paraId="5B141018" w14:textId="77777777" w:rsidR="00A27C73" w:rsidRDefault="00A1638E">
      <w:pPr>
        <w:rPr>
          <w:color w:val="000000"/>
          <w:sz w:val="20"/>
          <w:szCs w:val="20"/>
        </w:rPr>
      </w:pPr>
      <w:r>
        <w:rPr>
          <w:color w:val="000000"/>
          <w:sz w:val="20"/>
          <w:szCs w:val="20"/>
        </w:rPr>
        <w:t>This section presents both the constraints on the kind of result requests that can be applied on BPSIm parameters for a given process model element and the expected semantic of the returned results in the corresponding output scenario. Applicability constraints are presented in the tables while semantic is described in the brief text under the table.</w:t>
      </w:r>
    </w:p>
    <w:p w14:paraId="2BBA45A2" w14:textId="77777777" w:rsidR="00A27C73" w:rsidRDefault="00A27C73">
      <w:pPr>
        <w:rPr>
          <w:color w:val="000000"/>
          <w:sz w:val="20"/>
          <w:szCs w:val="20"/>
        </w:rPr>
      </w:pPr>
    </w:p>
    <w:p w14:paraId="240E1452" w14:textId="77777777" w:rsidR="00A27C73" w:rsidRDefault="00A1638E">
      <w:pPr>
        <w:rPr>
          <w:color w:val="000000"/>
          <w:sz w:val="20"/>
          <w:szCs w:val="20"/>
        </w:rPr>
      </w:pPr>
      <w:r>
        <w:rPr>
          <w:color w:val="000000"/>
          <w:sz w:val="20"/>
          <w:szCs w:val="20"/>
        </w:rPr>
        <w:t>Given the volume and complexity of these constraints, they are presented in a table format in order to simplify readability. BPSim parameters are listed at the top of the table while result request types are listed to the left of the table.  Applicability constraints are provided within the cells of the table.  Each table is followed by a brief clarification text and interpretation of the returned values within an output scenario.</w:t>
      </w:r>
    </w:p>
    <w:p w14:paraId="4B2E57AB" w14:textId="77777777" w:rsidR="00A27C73" w:rsidRDefault="00A27C73">
      <w:pPr>
        <w:rPr>
          <w:color w:val="000000"/>
          <w:sz w:val="20"/>
          <w:szCs w:val="20"/>
        </w:rPr>
      </w:pPr>
    </w:p>
    <w:p w14:paraId="4BE618B5" w14:textId="77777777" w:rsidR="00A27C73" w:rsidRDefault="00A1638E">
      <w:pPr>
        <w:rPr>
          <w:color w:val="000000"/>
          <w:sz w:val="20"/>
          <w:szCs w:val="20"/>
        </w:rPr>
      </w:pPr>
      <w:r>
        <w:rPr>
          <w:color w:val="000000"/>
          <w:sz w:val="20"/>
          <w:szCs w:val="20"/>
        </w:rPr>
        <w:t xml:space="preserve">Note that in this section, we only refer to the BPMN 2.0 [1] notational elements as a substitute to the actual process model element as both BPMN 2.0 and XPDL 2.2 uses the same notation for their process model definition.  </w:t>
      </w:r>
    </w:p>
    <w:p w14:paraId="554EAC92" w14:textId="77777777" w:rsidR="00A27C73" w:rsidRDefault="00A27C73">
      <w:pPr>
        <w:rPr>
          <w:b/>
          <w:color w:val="0000B0"/>
          <w:sz w:val="30"/>
          <w:szCs w:val="30"/>
        </w:rPr>
      </w:pPr>
    </w:p>
    <w:p w14:paraId="463F4E8E" w14:textId="77777777" w:rsidR="00A27C73" w:rsidRDefault="00A1638E">
      <w:pPr>
        <w:pStyle w:val="Heading2"/>
        <w:spacing w:after="0"/>
        <w:rPr>
          <w:rFonts w:ascii="Arial" w:eastAsia="Arial" w:hAnsi="Arial" w:cs="Arial"/>
          <w:color w:val="000000"/>
        </w:rPr>
      </w:pPr>
      <w:bookmarkStart w:id="291" w:name="_Toc456614209"/>
      <w:r>
        <w:rPr>
          <w:rFonts w:ascii="Arial" w:eastAsia="Arial" w:hAnsi="Arial" w:cs="Arial"/>
          <w:color w:val="000000"/>
        </w:rPr>
        <w:t>8.1 Time Parameters</w:t>
      </w:r>
      <w:bookmarkEnd w:id="291"/>
    </w:p>
    <w:p w14:paraId="05B57E8C"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1170"/>
        <w:gridCol w:w="1170"/>
        <w:gridCol w:w="1170"/>
        <w:gridCol w:w="1170"/>
        <w:gridCol w:w="1170"/>
        <w:gridCol w:w="1170"/>
        <w:gridCol w:w="1170"/>
      </w:tblGrid>
      <w:tr w:rsidR="00A27C73" w14:paraId="7C2E7BFD"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vAlign w:val="center"/>
          </w:tcPr>
          <w:p w14:paraId="1EC475FC" w14:textId="77777777" w:rsidR="00A27C73" w:rsidRDefault="00A27C73">
            <w:pPr>
              <w:jc w:val="center"/>
              <w:rPr>
                <w:color w:val="000000"/>
                <w:sz w:val="14"/>
                <w:szCs w:val="14"/>
              </w:rPr>
            </w:pPr>
          </w:p>
        </w:tc>
        <w:tc>
          <w:tcPr>
            <w:tcW w:w="8190" w:type="dxa"/>
            <w:gridSpan w:val="7"/>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EF1611" w14:textId="77777777" w:rsidR="00A27C73" w:rsidRDefault="00A1638E">
            <w:pPr>
              <w:jc w:val="center"/>
              <w:rPr>
                <w:color w:val="000000"/>
                <w:sz w:val="14"/>
                <w:szCs w:val="14"/>
              </w:rPr>
            </w:pPr>
            <w:r>
              <w:rPr>
                <w:color w:val="000000"/>
                <w:sz w:val="14"/>
                <w:szCs w:val="14"/>
              </w:rPr>
              <w:t>Time Parameters</w:t>
            </w:r>
          </w:p>
        </w:tc>
      </w:tr>
      <w:tr w:rsidR="00A27C73" w14:paraId="33C61F5F" w14:textId="77777777">
        <w:tc>
          <w:tcPr>
            <w:tcW w:w="1170" w:type="dxa"/>
            <w:tcBorders>
              <w:bottom w:val="single" w:sz="1" w:space="0" w:color="auto"/>
              <w:right w:val="single" w:sz="1" w:space="0" w:color="auto"/>
            </w:tcBorders>
            <w:tcMar>
              <w:top w:w="0" w:type="dxa"/>
              <w:left w:w="3" w:type="dxa"/>
              <w:bottom w:w="0" w:type="dxa"/>
              <w:right w:w="60" w:type="dxa"/>
            </w:tcMar>
            <w:vAlign w:val="center"/>
          </w:tcPr>
          <w:p w14:paraId="1E5795D1" w14:textId="77777777" w:rsidR="00A27C73" w:rsidRDefault="00A27C73">
            <w:pPr>
              <w:jc w:val="center"/>
              <w:rPr>
                <w:color w:val="000000"/>
                <w:sz w:val="14"/>
                <w:szCs w:val="14"/>
              </w:rPr>
            </w:pP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11B44F9" w14:textId="77777777" w:rsidR="00A27C73" w:rsidRDefault="00A1638E">
            <w:pPr>
              <w:jc w:val="center"/>
              <w:rPr>
                <w:color w:val="000000"/>
                <w:sz w:val="14"/>
                <w:szCs w:val="14"/>
              </w:rPr>
            </w:pPr>
            <w:r>
              <w:rPr>
                <w:color w:val="000000"/>
                <w:sz w:val="14"/>
                <w:szCs w:val="14"/>
              </w:rPr>
              <w:t>transferTime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E31DA54" w14:textId="77777777" w:rsidR="00A27C73" w:rsidRDefault="00A1638E">
            <w:pPr>
              <w:jc w:val="center"/>
              <w:rPr>
                <w:color w:val="000000"/>
                <w:sz w:val="14"/>
                <w:szCs w:val="14"/>
              </w:rPr>
            </w:pPr>
            <w:r>
              <w:rPr>
                <w:color w:val="000000"/>
                <w:sz w:val="14"/>
                <w:szCs w:val="14"/>
              </w:rPr>
              <w:t>queueTime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9918223" w14:textId="77777777" w:rsidR="00A27C73" w:rsidRDefault="00A1638E">
            <w:pPr>
              <w:jc w:val="center"/>
              <w:rPr>
                <w:color w:val="000000"/>
                <w:sz w:val="14"/>
                <w:szCs w:val="14"/>
              </w:rPr>
            </w:pPr>
            <w:r>
              <w:rPr>
                <w:color w:val="000000"/>
                <w:sz w:val="14"/>
                <w:szCs w:val="14"/>
              </w:rPr>
              <w:t>waitTime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E3A4657" w14:textId="77777777" w:rsidR="00A27C73" w:rsidRDefault="00A1638E">
            <w:pPr>
              <w:jc w:val="center"/>
              <w:rPr>
                <w:color w:val="000000"/>
                <w:sz w:val="14"/>
                <w:szCs w:val="14"/>
              </w:rPr>
            </w:pPr>
            <w:r>
              <w:rPr>
                <w:color w:val="000000"/>
                <w:sz w:val="14"/>
                <w:szCs w:val="14"/>
              </w:rPr>
              <w:t>setupTime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A95856" w14:textId="77777777" w:rsidR="00A27C73" w:rsidRDefault="00A1638E">
            <w:pPr>
              <w:jc w:val="center"/>
              <w:rPr>
                <w:color w:val="000000"/>
                <w:sz w:val="14"/>
                <w:szCs w:val="14"/>
              </w:rPr>
            </w:pPr>
            <w:r>
              <w:rPr>
                <w:color w:val="000000"/>
                <w:sz w:val="14"/>
                <w:szCs w:val="14"/>
              </w:rPr>
              <w:t>processingTime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AEC844" w14:textId="77777777" w:rsidR="00A27C73" w:rsidRDefault="00A1638E">
            <w:pPr>
              <w:jc w:val="center"/>
              <w:rPr>
                <w:color w:val="000000"/>
                <w:sz w:val="14"/>
                <w:szCs w:val="14"/>
              </w:rPr>
            </w:pPr>
            <w:r>
              <w:rPr>
                <w:color w:val="000000"/>
                <w:sz w:val="14"/>
                <w:szCs w:val="14"/>
              </w:rPr>
              <w:t>validationTime</w:t>
            </w:r>
          </w:p>
        </w:tc>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7459732" w14:textId="77777777" w:rsidR="00A27C73" w:rsidRDefault="00A1638E">
            <w:pPr>
              <w:jc w:val="center"/>
              <w:rPr>
                <w:color w:val="000000"/>
                <w:sz w:val="14"/>
                <w:szCs w:val="14"/>
              </w:rPr>
            </w:pPr>
            <w:r>
              <w:rPr>
                <w:color w:val="000000"/>
                <w:sz w:val="14"/>
                <w:szCs w:val="14"/>
              </w:rPr>
              <w:t>reworkTime</w:t>
            </w:r>
          </w:p>
        </w:tc>
      </w:tr>
      <w:tr w:rsidR="00A27C73" w14:paraId="669DED7E" w14:textId="77777777">
        <w:trPr>
          <w:trHeight w:val="161"/>
        </w:trPr>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2AE60EB" w14:textId="77777777" w:rsidR="00A27C73" w:rsidRDefault="00A1638E">
            <w:pPr>
              <w:jc w:val="center"/>
              <w:rPr>
                <w:color w:val="000000"/>
                <w:sz w:val="14"/>
                <w:szCs w:val="14"/>
              </w:rPr>
            </w:pPr>
            <w:r>
              <w:rPr>
                <w:color w:val="000000"/>
                <w:sz w:val="14"/>
                <w:szCs w:val="14"/>
              </w:rPr>
              <w:t>MIN</w:t>
            </w:r>
          </w:p>
        </w:tc>
        <w:tc>
          <w:tcPr>
            <w:tcW w:w="8190" w:type="dxa"/>
            <w:gridSpan w:val="7"/>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6C8F64F" w14:textId="77777777" w:rsidR="00A27C73" w:rsidRDefault="00A1638E">
            <w:pPr>
              <w:jc w:val="center"/>
              <w:rPr>
                <w:color w:val="000000"/>
                <w:sz w:val="14"/>
                <w:szCs w:val="14"/>
              </w:rPr>
            </w:pPr>
            <w:r>
              <w:rPr>
                <w:b/>
                <w:color w:val="000000"/>
                <w:sz w:val="14"/>
                <w:szCs w:val="14"/>
              </w:rPr>
              <w:t>Yes</w:t>
            </w:r>
          </w:p>
        </w:tc>
      </w:tr>
      <w:tr w:rsidR="00A27C73" w14:paraId="17E72AE1"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ACEED6" w14:textId="77777777" w:rsidR="00A27C73" w:rsidRDefault="00A1638E">
            <w:pPr>
              <w:jc w:val="center"/>
              <w:rPr>
                <w:color w:val="000000"/>
                <w:sz w:val="14"/>
                <w:szCs w:val="14"/>
              </w:rPr>
            </w:pPr>
            <w:r>
              <w:rPr>
                <w:color w:val="000000"/>
                <w:sz w:val="14"/>
                <w:szCs w:val="14"/>
              </w:rPr>
              <w:t>MAX</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536F72" w14:textId="77777777" w:rsidR="00A27C73" w:rsidRDefault="00A27C73">
            <w:pPr>
              <w:jc w:val="center"/>
              <w:rPr>
                <w:color w:val="000000"/>
                <w:sz w:val="14"/>
                <w:szCs w:val="14"/>
              </w:rPr>
            </w:pPr>
          </w:p>
        </w:tc>
      </w:tr>
      <w:tr w:rsidR="00A27C73" w14:paraId="1C058F9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A64B1A3" w14:textId="77777777" w:rsidR="00A27C73" w:rsidRDefault="00A1638E">
            <w:pPr>
              <w:jc w:val="center"/>
              <w:rPr>
                <w:color w:val="000000"/>
                <w:sz w:val="14"/>
                <w:szCs w:val="14"/>
              </w:rPr>
            </w:pPr>
            <w:r>
              <w:rPr>
                <w:color w:val="000000"/>
                <w:sz w:val="14"/>
                <w:szCs w:val="14"/>
              </w:rPr>
              <w:t>MEAN</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3FF8106" w14:textId="77777777" w:rsidR="00A27C73" w:rsidRDefault="00A27C73">
            <w:pPr>
              <w:jc w:val="center"/>
              <w:rPr>
                <w:color w:val="000000"/>
                <w:sz w:val="14"/>
                <w:szCs w:val="14"/>
              </w:rPr>
            </w:pPr>
          </w:p>
        </w:tc>
      </w:tr>
      <w:tr w:rsidR="00A27C73" w14:paraId="1DB82068"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C6311A4" w14:textId="77777777" w:rsidR="00A27C73" w:rsidRDefault="00A1638E">
            <w:pPr>
              <w:jc w:val="center"/>
              <w:rPr>
                <w:color w:val="000000"/>
                <w:sz w:val="14"/>
                <w:szCs w:val="14"/>
              </w:rPr>
            </w:pPr>
            <w:r>
              <w:rPr>
                <w:color w:val="000000"/>
                <w:sz w:val="14"/>
                <w:szCs w:val="14"/>
              </w:rPr>
              <w:t>COUNT</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FA87C60" w14:textId="77777777" w:rsidR="00A27C73" w:rsidRDefault="00A27C73">
            <w:pPr>
              <w:jc w:val="center"/>
              <w:rPr>
                <w:color w:val="000000"/>
                <w:sz w:val="14"/>
                <w:szCs w:val="14"/>
              </w:rPr>
            </w:pPr>
          </w:p>
        </w:tc>
      </w:tr>
      <w:tr w:rsidR="00A27C73" w14:paraId="780A121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BBFEBBB" w14:textId="77777777" w:rsidR="00A27C73" w:rsidRDefault="00A1638E">
            <w:pPr>
              <w:jc w:val="center"/>
              <w:rPr>
                <w:color w:val="000000"/>
                <w:sz w:val="14"/>
                <w:szCs w:val="14"/>
              </w:rPr>
            </w:pPr>
            <w:r>
              <w:rPr>
                <w:color w:val="000000"/>
                <w:sz w:val="14"/>
                <w:szCs w:val="14"/>
              </w:rPr>
              <w:t>SUM</w:t>
            </w:r>
          </w:p>
        </w:tc>
        <w:tc>
          <w:tcPr>
            <w:tcW w:w="8190" w:type="dxa"/>
            <w:gridSpan w:val="7"/>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CC33661" w14:textId="77777777" w:rsidR="00A27C73" w:rsidRDefault="00A27C73">
            <w:pPr>
              <w:jc w:val="center"/>
              <w:rPr>
                <w:color w:val="000000"/>
                <w:sz w:val="14"/>
                <w:szCs w:val="14"/>
              </w:rPr>
            </w:pPr>
          </w:p>
        </w:tc>
      </w:tr>
    </w:tbl>
    <w:p w14:paraId="3564B095" w14:textId="77777777" w:rsidR="00A27C73" w:rsidRDefault="00A27C73">
      <w:pPr>
        <w:rPr>
          <w:color w:val="000000"/>
          <w:sz w:val="20"/>
          <w:szCs w:val="20"/>
        </w:rPr>
      </w:pPr>
    </w:p>
    <w:p w14:paraId="72D70ED4" w14:textId="77777777" w:rsidR="00A27C73" w:rsidRDefault="00A27C73">
      <w:pPr>
        <w:rPr>
          <w:color w:val="000000"/>
          <w:sz w:val="20"/>
          <w:szCs w:val="20"/>
        </w:rPr>
      </w:pPr>
    </w:p>
    <w:p w14:paraId="3F60DEE4" w14:textId="77777777" w:rsidR="00A27C73" w:rsidRDefault="00A27C73">
      <w:pPr>
        <w:rPr>
          <w:color w:val="000000"/>
          <w:sz w:val="20"/>
          <w:szCs w:val="20"/>
        </w:rPr>
      </w:pPr>
    </w:p>
    <w:p w14:paraId="02539EAF" w14:textId="77777777" w:rsidR="00A27C73" w:rsidRDefault="00A27C73">
      <w:pPr>
        <w:rPr>
          <w:color w:val="000000"/>
          <w:sz w:val="20"/>
          <w:szCs w:val="20"/>
        </w:rPr>
      </w:pPr>
    </w:p>
    <w:p w14:paraId="5CFB487C" w14:textId="77777777" w:rsidR="00A27C73" w:rsidRDefault="00A1638E">
      <w:pPr>
        <w:rPr>
          <w:color w:val="000000"/>
          <w:sz w:val="20"/>
          <w:szCs w:val="20"/>
        </w:rPr>
      </w:pPr>
      <w:r>
        <w:rPr>
          <w:color w:val="000000"/>
          <w:sz w:val="20"/>
          <w:szCs w:val="20"/>
        </w:rPr>
        <w:t xml:space="preserve">When used on a BPMN Activity, the result request of type MIN returns the minimum value of that specific time parameter (i.e. transferTime, queueTime, waitTime, setupTime, processing Time, validationTime, reworkTime, </w:t>
      </w:r>
      <w:commentRangeStart w:id="292"/>
      <w:r>
        <w:rPr>
          <w:color w:val="000000"/>
          <w:sz w:val="20"/>
          <w:szCs w:val="20"/>
        </w:rPr>
        <w:t>lagTime, duration, elapsedTime</w:t>
      </w:r>
      <w:commentRangeEnd w:id="292"/>
      <w:r w:rsidR="00A94625">
        <w:rPr>
          <w:rStyle w:val="CommentReference"/>
        </w:rPr>
        <w:commentReference w:id="292"/>
      </w:r>
      <w:r>
        <w:rPr>
          <w:color w:val="000000"/>
          <w:sz w:val="20"/>
          <w:szCs w:val="20"/>
        </w:rPr>
        <w:t xml:space="preserve">), the result request of type MAX returns the maximum value of that specific time parameter and the result request of type MEAN returns the mean of that specific time parameter. </w:t>
      </w:r>
    </w:p>
    <w:p w14:paraId="2F189DA2" w14:textId="77777777" w:rsidR="00A27C73" w:rsidRDefault="00A27C73">
      <w:pPr>
        <w:rPr>
          <w:color w:val="000000"/>
          <w:sz w:val="20"/>
          <w:szCs w:val="20"/>
        </w:rPr>
      </w:pPr>
    </w:p>
    <w:p w14:paraId="5E641F80" w14:textId="77777777" w:rsidR="00A27C73" w:rsidRDefault="00A1638E">
      <w:pPr>
        <w:rPr>
          <w:color w:val="000000"/>
          <w:sz w:val="20"/>
          <w:szCs w:val="20"/>
        </w:rPr>
      </w:pPr>
      <w:r>
        <w:rPr>
          <w:color w:val="000000"/>
          <w:sz w:val="20"/>
          <w:szCs w:val="20"/>
        </w:rPr>
        <w:t xml:space="preserve">The result request of type COUNT returns the number of times where that specific time </w:t>
      </w:r>
      <w:commentRangeStart w:id="293"/>
      <w:r>
        <w:rPr>
          <w:color w:val="000000"/>
          <w:sz w:val="20"/>
          <w:szCs w:val="20"/>
        </w:rPr>
        <w:t>parameter was completed</w:t>
      </w:r>
      <w:commentRangeEnd w:id="293"/>
      <w:r w:rsidR="00AC4880">
        <w:rPr>
          <w:rStyle w:val="CommentReference"/>
        </w:rPr>
        <w:commentReference w:id="293"/>
      </w:r>
      <w:r>
        <w:rPr>
          <w:color w:val="000000"/>
          <w:sz w:val="20"/>
          <w:szCs w:val="20"/>
        </w:rPr>
        <w:t xml:space="preserve"> and the result request of type SUM returns the total amount of time for that time specific parameter.</w:t>
      </w:r>
    </w:p>
    <w:p w14:paraId="42194E90" w14:textId="77777777" w:rsidR="00A27C73" w:rsidRDefault="00A27C73">
      <w:pPr>
        <w:rPr>
          <w:color w:val="000000"/>
          <w:sz w:val="20"/>
          <w:szCs w:val="20"/>
        </w:rPr>
      </w:pPr>
    </w:p>
    <w:p w14:paraId="5FE7B4B7" w14:textId="77777777" w:rsidR="00A27C73" w:rsidRDefault="00A1638E">
      <w:pPr>
        <w:rPr>
          <w:color w:val="000000"/>
          <w:sz w:val="20"/>
          <w:szCs w:val="20"/>
        </w:rPr>
      </w:pPr>
      <w:commentRangeStart w:id="294"/>
      <w:r>
        <w:rPr>
          <w:color w:val="000000"/>
          <w:sz w:val="20"/>
          <w:szCs w:val="20"/>
        </w:rPr>
        <w:t>Result requests can be applied to Time parameters on the same process model elements that accept them as input (including lagTime, duration and elapsedTime). In the specific context of result requests it is also possible to add Time Parameters to the following BPMN elements:</w:t>
      </w:r>
    </w:p>
    <w:p w14:paraId="570CB87B" w14:textId="77777777" w:rsidR="00A27C73" w:rsidRDefault="00A1638E">
      <w:pPr>
        <w:numPr>
          <w:ilvl w:val="0"/>
          <w:numId w:val="2"/>
        </w:numPr>
        <w:ind w:left="360" w:hanging="360"/>
        <w:rPr>
          <w:color w:val="000000"/>
          <w:sz w:val="20"/>
          <w:szCs w:val="20"/>
        </w:rPr>
      </w:pPr>
      <w:r>
        <w:rPr>
          <w:color w:val="000000"/>
          <w:sz w:val="20"/>
          <w:szCs w:val="20"/>
        </w:rPr>
        <w:t>Resource</w:t>
      </w:r>
    </w:p>
    <w:p w14:paraId="1E0E2505" w14:textId="77777777" w:rsidR="00A27C73" w:rsidRDefault="00A1638E">
      <w:pPr>
        <w:numPr>
          <w:ilvl w:val="0"/>
          <w:numId w:val="2"/>
        </w:numPr>
        <w:ind w:left="360" w:hanging="360"/>
        <w:rPr>
          <w:color w:val="000000"/>
          <w:sz w:val="20"/>
          <w:szCs w:val="20"/>
        </w:rPr>
      </w:pPr>
      <w:r>
        <w:rPr>
          <w:color w:val="000000"/>
          <w:sz w:val="20"/>
          <w:szCs w:val="20"/>
        </w:rPr>
        <w:t>ResourceRole</w:t>
      </w:r>
    </w:p>
    <w:p w14:paraId="1FAEFE98"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1769D587" w14:textId="77777777" w:rsidR="00A27C73" w:rsidRDefault="00A1638E">
      <w:pPr>
        <w:numPr>
          <w:ilvl w:val="0"/>
          <w:numId w:val="2"/>
        </w:numPr>
        <w:ind w:left="360" w:hanging="360"/>
        <w:rPr>
          <w:color w:val="000000"/>
          <w:sz w:val="20"/>
          <w:szCs w:val="20"/>
        </w:rPr>
      </w:pPr>
      <w:r>
        <w:rPr>
          <w:color w:val="000000"/>
          <w:sz w:val="20"/>
          <w:szCs w:val="20"/>
        </w:rPr>
        <w:t>Process</w:t>
      </w:r>
    </w:p>
    <w:p w14:paraId="52315A62" w14:textId="77777777" w:rsidR="00A27C73" w:rsidRDefault="00A1638E">
      <w:pPr>
        <w:rPr>
          <w:color w:val="000000"/>
          <w:sz w:val="20"/>
          <w:szCs w:val="20"/>
        </w:rPr>
      </w:pPr>
      <w:r>
        <w:rPr>
          <w:color w:val="000000"/>
          <w:sz w:val="20"/>
          <w:szCs w:val="20"/>
        </w:rPr>
        <w:lastRenderedPageBreak/>
        <w:t>Note that the fact that you can add time parameters to these elements does not infer that you can parameterize them as input.</w:t>
      </w:r>
      <w:commentRangeEnd w:id="294"/>
      <w:r w:rsidR="00A94625">
        <w:rPr>
          <w:rStyle w:val="CommentReference"/>
        </w:rPr>
        <w:commentReference w:id="294"/>
      </w:r>
    </w:p>
    <w:p w14:paraId="4A65403C" w14:textId="77777777" w:rsidR="00A27C73" w:rsidRDefault="00A27C73">
      <w:pPr>
        <w:rPr>
          <w:color w:val="000000"/>
          <w:sz w:val="20"/>
          <w:szCs w:val="20"/>
        </w:rPr>
      </w:pPr>
    </w:p>
    <w:p w14:paraId="295E2773" w14:textId="77777777" w:rsidR="00A27C73" w:rsidRDefault="00A27C73">
      <w:pPr>
        <w:rPr>
          <w:color w:val="000000"/>
          <w:sz w:val="20"/>
          <w:szCs w:val="20"/>
        </w:rPr>
      </w:pPr>
    </w:p>
    <w:p w14:paraId="1C1C1E9A" w14:textId="77777777" w:rsidR="00A27C73" w:rsidRDefault="00A1638E">
      <w:pPr>
        <w:rPr>
          <w:color w:val="000000"/>
          <w:sz w:val="20"/>
          <w:szCs w:val="20"/>
        </w:rPr>
      </w:pPr>
      <w:r>
        <w:rPr>
          <w:color w:val="000000"/>
          <w:sz w:val="20"/>
          <w:szCs w:val="20"/>
        </w:rPr>
        <w:t>When used on a BPMN Process element, the result request behaves exactly like on a BPMN Activity and returns the result abstracted at the Process level.</w:t>
      </w:r>
    </w:p>
    <w:p w14:paraId="7DCEB9C8" w14:textId="77777777" w:rsidR="00A27C73" w:rsidRDefault="00A27C73">
      <w:pPr>
        <w:rPr>
          <w:color w:val="000000"/>
          <w:sz w:val="20"/>
          <w:szCs w:val="20"/>
        </w:rPr>
      </w:pPr>
    </w:p>
    <w:p w14:paraId="7EBA2490" w14:textId="77777777" w:rsidR="00A27C73" w:rsidRDefault="00A1638E">
      <w:pPr>
        <w:rPr>
          <w:color w:val="000000"/>
          <w:sz w:val="20"/>
          <w:szCs w:val="20"/>
        </w:rPr>
      </w:pPr>
      <w:r>
        <w:rPr>
          <w:color w:val="000000"/>
          <w:sz w:val="20"/>
          <w:szCs w:val="20"/>
        </w:rPr>
        <w:t>When used on a BPMN Resource or ResourceRole element, only the SUM of the waitTime, setupTime, processingTime, validationTime, reworkTime and duration can be requested. This will return respectively the amount of time that the resource waited while available</w:t>
      </w:r>
      <w:r w:rsidR="00A003C0">
        <w:rPr>
          <w:color w:val="000000"/>
          <w:sz w:val="20"/>
          <w:szCs w:val="20"/>
        </w:rPr>
        <w:t xml:space="preserve"> (idle)</w:t>
      </w:r>
      <w:r>
        <w:rPr>
          <w:color w:val="000000"/>
          <w:sz w:val="20"/>
          <w:szCs w:val="20"/>
        </w:rPr>
        <w:t xml:space="preserve"> and the amount of time that the resource was busy.</w:t>
      </w:r>
    </w:p>
    <w:p w14:paraId="4619B2B4" w14:textId="77777777" w:rsidR="00A27C73" w:rsidRDefault="00A27C73">
      <w:pPr>
        <w:rPr>
          <w:color w:val="000000"/>
          <w:sz w:val="20"/>
          <w:szCs w:val="20"/>
        </w:rPr>
      </w:pPr>
    </w:p>
    <w:p w14:paraId="62E9901C" w14:textId="77777777" w:rsidR="00A27C73" w:rsidRDefault="00A27C73">
      <w:pPr>
        <w:rPr>
          <w:color w:val="000000"/>
          <w:sz w:val="20"/>
          <w:szCs w:val="20"/>
        </w:rPr>
      </w:pPr>
    </w:p>
    <w:p w14:paraId="354A7184" w14:textId="77777777" w:rsidR="00A27C73" w:rsidRDefault="00A1638E">
      <w:pPr>
        <w:pStyle w:val="Heading2"/>
        <w:spacing w:before="240" w:after="60"/>
        <w:rPr>
          <w:rFonts w:ascii="Arial" w:eastAsia="Arial" w:hAnsi="Arial" w:cs="Arial"/>
          <w:color w:val="0000B0"/>
          <w:sz w:val="30"/>
          <w:szCs w:val="30"/>
        </w:rPr>
      </w:pPr>
      <w:bookmarkStart w:id="295" w:name="_Toc456614210"/>
      <w:r>
        <w:rPr>
          <w:rFonts w:ascii="Arial" w:eastAsia="Arial" w:hAnsi="Arial" w:cs="Arial"/>
          <w:color w:val="000000"/>
        </w:rPr>
        <w:t>8.2 Control Parameters</w:t>
      </w:r>
      <w:bookmarkEnd w:id="295"/>
    </w:p>
    <w:p w14:paraId="03F1ABA6"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2340"/>
        <w:gridCol w:w="1800"/>
        <w:gridCol w:w="2070"/>
        <w:gridCol w:w="1980"/>
      </w:tblGrid>
      <w:tr w:rsidR="00A27C73" w14:paraId="4540150C"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6952B8D9" w14:textId="77777777" w:rsidR="00A27C73" w:rsidRDefault="00A27C73">
            <w:pPr>
              <w:jc w:val="center"/>
              <w:rPr>
                <w:color w:val="000000"/>
                <w:sz w:val="14"/>
                <w:szCs w:val="14"/>
              </w:rPr>
            </w:pPr>
          </w:p>
        </w:tc>
        <w:tc>
          <w:tcPr>
            <w:tcW w:w="819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58A49DB" w14:textId="77777777" w:rsidR="00A27C73" w:rsidRDefault="00A1638E">
            <w:pPr>
              <w:jc w:val="center"/>
              <w:rPr>
                <w:color w:val="000000"/>
                <w:sz w:val="14"/>
                <w:szCs w:val="14"/>
              </w:rPr>
            </w:pPr>
            <w:r>
              <w:rPr>
                <w:color w:val="000000"/>
                <w:sz w:val="14"/>
                <w:szCs w:val="14"/>
              </w:rPr>
              <w:t>Control Parameters</w:t>
            </w:r>
          </w:p>
        </w:tc>
      </w:tr>
      <w:tr w:rsidR="00A27C73" w14:paraId="751913B8" w14:textId="77777777">
        <w:tc>
          <w:tcPr>
            <w:tcW w:w="1170" w:type="dxa"/>
            <w:tcBorders>
              <w:bottom w:val="single" w:sz="1" w:space="0" w:color="auto"/>
              <w:right w:val="single" w:sz="1" w:space="0" w:color="auto"/>
            </w:tcBorders>
            <w:tcMar>
              <w:top w:w="0" w:type="dxa"/>
              <w:left w:w="3" w:type="dxa"/>
              <w:bottom w:w="0" w:type="dxa"/>
              <w:right w:w="60" w:type="dxa"/>
            </w:tcMar>
          </w:tcPr>
          <w:p w14:paraId="467459EE" w14:textId="77777777" w:rsidR="00A27C73" w:rsidRDefault="00A27C73">
            <w:pPr>
              <w:jc w:val="center"/>
              <w:rPr>
                <w:color w:val="000000"/>
                <w:sz w:val="14"/>
                <w:szCs w:val="14"/>
              </w:rPr>
            </w:pP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8AAE0DD" w14:textId="77777777" w:rsidR="00A27C73" w:rsidRDefault="00A1638E">
            <w:pPr>
              <w:jc w:val="center"/>
              <w:rPr>
                <w:color w:val="000000"/>
                <w:sz w:val="14"/>
                <w:szCs w:val="14"/>
              </w:rPr>
            </w:pPr>
            <w:r>
              <w:rPr>
                <w:color w:val="000000"/>
                <w:sz w:val="14"/>
                <w:szCs w:val="14"/>
              </w:rPr>
              <w:t>interTriggerTimer</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E818395" w14:textId="77777777" w:rsidR="00A27C73" w:rsidRDefault="00A1638E">
            <w:pPr>
              <w:jc w:val="center"/>
              <w:rPr>
                <w:color w:val="000000"/>
                <w:sz w:val="14"/>
                <w:szCs w:val="14"/>
              </w:rPr>
            </w:pPr>
            <w:r>
              <w:rPr>
                <w:color w:val="000000"/>
                <w:sz w:val="14"/>
                <w:szCs w:val="14"/>
              </w:rPr>
              <w:t>triggerCount</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9A1CA5D" w14:textId="77777777" w:rsidR="00A27C73" w:rsidRDefault="00A1638E">
            <w:pPr>
              <w:jc w:val="center"/>
              <w:rPr>
                <w:color w:val="000000"/>
                <w:sz w:val="14"/>
                <w:szCs w:val="14"/>
              </w:rPr>
            </w:pPr>
            <w:r>
              <w:rPr>
                <w:color w:val="000000"/>
                <w:sz w:val="14"/>
                <w:szCs w:val="14"/>
              </w:rPr>
              <w:t>probability</w:t>
            </w:r>
          </w:p>
        </w:tc>
        <w:tc>
          <w:tcPr>
            <w:tcW w:w="19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EDD2675" w14:textId="77777777" w:rsidR="00A27C73" w:rsidRDefault="00A1638E">
            <w:pPr>
              <w:jc w:val="center"/>
              <w:rPr>
                <w:color w:val="000000"/>
                <w:sz w:val="14"/>
                <w:szCs w:val="14"/>
              </w:rPr>
            </w:pPr>
            <w:r>
              <w:rPr>
                <w:color w:val="000000"/>
                <w:sz w:val="14"/>
                <w:szCs w:val="14"/>
              </w:rPr>
              <w:t>condition</w:t>
            </w:r>
          </w:p>
        </w:tc>
      </w:tr>
      <w:tr w:rsidR="00A27C73" w14:paraId="70668036"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5E16630B" w14:textId="77777777" w:rsidR="00A27C73" w:rsidRDefault="00A1638E">
            <w:pPr>
              <w:jc w:val="center"/>
              <w:rPr>
                <w:color w:val="000000"/>
                <w:sz w:val="14"/>
                <w:szCs w:val="14"/>
              </w:rPr>
            </w:pPr>
            <w:r>
              <w:rPr>
                <w:color w:val="000000"/>
                <w:sz w:val="14"/>
                <w:szCs w:val="14"/>
              </w:rPr>
              <w:t>MIN</w:t>
            </w:r>
          </w:p>
        </w:tc>
        <w:tc>
          <w:tcPr>
            <w:tcW w:w="234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BE277BD" w14:textId="77777777" w:rsidR="00A27C73" w:rsidRDefault="00A1638E">
            <w:pPr>
              <w:jc w:val="center"/>
              <w:rPr>
                <w:b/>
                <w:color w:val="000000"/>
                <w:sz w:val="14"/>
                <w:szCs w:val="14"/>
              </w:rPr>
            </w:pPr>
            <w:r>
              <w:rPr>
                <w:b/>
                <w:color w:val="000000"/>
                <w:sz w:val="14"/>
                <w:szCs w:val="14"/>
              </w:rPr>
              <w:t>Yes</w:t>
            </w:r>
          </w:p>
        </w:tc>
        <w:tc>
          <w:tcPr>
            <w:tcW w:w="180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183FDC" w14:textId="77777777" w:rsidR="00A27C73" w:rsidRDefault="00A1638E">
            <w:pPr>
              <w:jc w:val="center"/>
              <w:rPr>
                <w:color w:val="000000"/>
                <w:sz w:val="14"/>
                <w:szCs w:val="14"/>
              </w:rPr>
            </w:pPr>
            <w:r>
              <w:rPr>
                <w:color w:val="000000"/>
                <w:sz w:val="14"/>
                <w:szCs w:val="14"/>
              </w:rPr>
              <w:t>No</w:t>
            </w:r>
          </w:p>
        </w:tc>
        <w:tc>
          <w:tcPr>
            <w:tcW w:w="405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56CF95" w14:textId="77777777" w:rsidR="00A27C73" w:rsidRDefault="00A1638E">
            <w:pPr>
              <w:jc w:val="center"/>
              <w:rPr>
                <w:color w:val="000000"/>
                <w:sz w:val="14"/>
                <w:szCs w:val="14"/>
              </w:rPr>
            </w:pPr>
            <w:r>
              <w:rPr>
                <w:color w:val="000000"/>
                <w:sz w:val="14"/>
                <w:szCs w:val="14"/>
              </w:rPr>
              <w:t>No</w:t>
            </w:r>
          </w:p>
        </w:tc>
      </w:tr>
      <w:tr w:rsidR="00A27C73" w14:paraId="6DCEE69A"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75185D7" w14:textId="77777777" w:rsidR="00A27C73" w:rsidRDefault="00A1638E">
            <w:pPr>
              <w:jc w:val="center"/>
              <w:rPr>
                <w:color w:val="000000"/>
                <w:sz w:val="14"/>
                <w:szCs w:val="14"/>
              </w:rPr>
            </w:pPr>
            <w:r>
              <w:rPr>
                <w:color w:val="000000"/>
                <w:sz w:val="14"/>
                <w:szCs w:val="14"/>
              </w:rPr>
              <w:t>MAX</w:t>
            </w:r>
          </w:p>
        </w:tc>
        <w:tc>
          <w:tcPr>
            <w:tcW w:w="234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D884412" w14:textId="77777777" w:rsidR="00A27C73" w:rsidRDefault="00A27C73">
            <w:pPr>
              <w:jc w:val="center"/>
              <w:rPr>
                <w:color w:val="000000"/>
                <w:sz w:val="14"/>
                <w:szCs w:val="14"/>
              </w:rPr>
            </w:pPr>
          </w:p>
        </w:tc>
        <w:tc>
          <w:tcPr>
            <w:tcW w:w="180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FA864DE" w14:textId="77777777" w:rsidR="00A27C73" w:rsidRDefault="00A27C73">
            <w:pPr>
              <w:jc w:val="center"/>
              <w:rPr>
                <w:color w:val="000000"/>
                <w:sz w:val="14"/>
                <w:szCs w:val="14"/>
              </w:rPr>
            </w:pP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A327C14" w14:textId="77777777" w:rsidR="00A27C73" w:rsidRDefault="00A27C73">
            <w:pPr>
              <w:jc w:val="center"/>
              <w:rPr>
                <w:color w:val="000000"/>
                <w:sz w:val="14"/>
                <w:szCs w:val="14"/>
              </w:rPr>
            </w:pPr>
          </w:p>
        </w:tc>
      </w:tr>
      <w:tr w:rsidR="00A27C73" w14:paraId="3815BD9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718BE5" w14:textId="77777777" w:rsidR="00A27C73" w:rsidRDefault="00A1638E">
            <w:pPr>
              <w:jc w:val="center"/>
              <w:rPr>
                <w:color w:val="000000"/>
                <w:sz w:val="14"/>
                <w:szCs w:val="14"/>
              </w:rPr>
            </w:pPr>
            <w:r>
              <w:rPr>
                <w:color w:val="000000"/>
                <w:sz w:val="14"/>
                <w:szCs w:val="14"/>
              </w:rPr>
              <w:t>MEAN</w:t>
            </w:r>
          </w:p>
        </w:tc>
        <w:tc>
          <w:tcPr>
            <w:tcW w:w="234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6010A409" w14:textId="77777777" w:rsidR="00A27C73" w:rsidRDefault="00A27C73">
            <w:pPr>
              <w:jc w:val="center"/>
              <w:rPr>
                <w:color w:val="000000"/>
                <w:sz w:val="14"/>
                <w:szCs w:val="14"/>
              </w:rPr>
            </w:pPr>
          </w:p>
        </w:tc>
        <w:tc>
          <w:tcPr>
            <w:tcW w:w="180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971D0EC" w14:textId="77777777" w:rsidR="00A27C73" w:rsidRDefault="00A27C73">
            <w:pPr>
              <w:jc w:val="center"/>
              <w:rPr>
                <w:color w:val="000000"/>
                <w:sz w:val="14"/>
                <w:szCs w:val="14"/>
              </w:rPr>
            </w:pP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E68DDE8" w14:textId="77777777" w:rsidR="00A27C73" w:rsidRDefault="00A27C73">
            <w:pPr>
              <w:jc w:val="center"/>
              <w:rPr>
                <w:color w:val="000000"/>
                <w:sz w:val="14"/>
                <w:szCs w:val="14"/>
              </w:rPr>
            </w:pPr>
          </w:p>
        </w:tc>
      </w:tr>
      <w:tr w:rsidR="00A27C73" w14:paraId="2828A647"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17E995" w14:textId="77777777" w:rsidR="00A27C73" w:rsidRDefault="00A1638E">
            <w:pPr>
              <w:jc w:val="center"/>
              <w:rPr>
                <w:color w:val="000000"/>
                <w:sz w:val="14"/>
                <w:szCs w:val="14"/>
              </w:rPr>
            </w:pPr>
            <w:r>
              <w:rPr>
                <w:color w:val="000000"/>
                <w:sz w:val="14"/>
                <w:szCs w:val="14"/>
              </w:rPr>
              <w:t>COUNT</w:t>
            </w: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7168BFC9" w14:textId="77777777" w:rsidR="00A27C73" w:rsidRDefault="00A1638E">
            <w:pPr>
              <w:jc w:val="center"/>
              <w:rPr>
                <w:color w:val="000000"/>
                <w:sz w:val="14"/>
                <w:szCs w:val="14"/>
              </w:rPr>
            </w:pPr>
            <w:r>
              <w:rPr>
                <w:color w:val="000000"/>
                <w:sz w:val="14"/>
                <w:szCs w:val="14"/>
              </w:rPr>
              <w:t>No</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A9266DF" w14:textId="77777777" w:rsidR="00A27C73" w:rsidRDefault="00A1638E">
            <w:pPr>
              <w:jc w:val="center"/>
              <w:rPr>
                <w:color w:val="000000"/>
                <w:sz w:val="14"/>
                <w:szCs w:val="14"/>
              </w:rPr>
            </w:pPr>
            <w:r>
              <w:rPr>
                <w:b/>
                <w:color w:val="000000"/>
                <w:sz w:val="14"/>
                <w:szCs w:val="14"/>
              </w:rPr>
              <w:t>Yes</w:t>
            </w: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D8165BC" w14:textId="77777777" w:rsidR="00A27C73" w:rsidRDefault="00A27C73">
            <w:pPr>
              <w:jc w:val="center"/>
              <w:rPr>
                <w:color w:val="000000"/>
                <w:sz w:val="14"/>
                <w:szCs w:val="14"/>
              </w:rPr>
            </w:pPr>
          </w:p>
        </w:tc>
      </w:tr>
      <w:tr w:rsidR="00A27C73" w14:paraId="2C746676"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A7FC87C" w14:textId="77777777" w:rsidR="00A27C73" w:rsidRDefault="00A1638E">
            <w:pPr>
              <w:jc w:val="center"/>
              <w:rPr>
                <w:color w:val="000000"/>
                <w:sz w:val="14"/>
                <w:szCs w:val="14"/>
              </w:rPr>
            </w:pPr>
            <w:r>
              <w:rPr>
                <w:color w:val="000000"/>
                <w:sz w:val="14"/>
                <w:szCs w:val="14"/>
              </w:rPr>
              <w:t>SUM</w:t>
            </w:r>
          </w:p>
        </w:tc>
        <w:tc>
          <w:tcPr>
            <w:tcW w:w="23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3B1CF4" w14:textId="77777777" w:rsidR="00A27C73" w:rsidRDefault="00A1638E">
            <w:pPr>
              <w:jc w:val="center"/>
              <w:rPr>
                <w:color w:val="000000"/>
                <w:sz w:val="14"/>
                <w:szCs w:val="14"/>
              </w:rPr>
            </w:pPr>
            <w:r>
              <w:rPr>
                <w:b/>
                <w:color w:val="000000"/>
                <w:sz w:val="14"/>
                <w:szCs w:val="14"/>
              </w:rPr>
              <w:t>Yes</w:t>
            </w:r>
          </w:p>
        </w:tc>
        <w:tc>
          <w:tcPr>
            <w:tcW w:w="180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DD2A9AA" w14:textId="77777777" w:rsidR="00A27C73" w:rsidRDefault="00A1638E">
            <w:pPr>
              <w:jc w:val="center"/>
              <w:rPr>
                <w:color w:val="000000"/>
                <w:sz w:val="14"/>
                <w:szCs w:val="14"/>
              </w:rPr>
            </w:pPr>
            <w:r>
              <w:rPr>
                <w:color w:val="000000"/>
                <w:sz w:val="14"/>
                <w:szCs w:val="14"/>
              </w:rPr>
              <w:t>No</w:t>
            </w:r>
          </w:p>
        </w:tc>
        <w:tc>
          <w:tcPr>
            <w:tcW w:w="405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5C39D40" w14:textId="77777777" w:rsidR="00A27C73" w:rsidRDefault="00A27C73">
            <w:pPr>
              <w:jc w:val="center"/>
              <w:rPr>
                <w:color w:val="000000"/>
                <w:sz w:val="14"/>
                <w:szCs w:val="14"/>
              </w:rPr>
            </w:pPr>
          </w:p>
        </w:tc>
      </w:tr>
    </w:tbl>
    <w:p w14:paraId="088B77EA" w14:textId="77777777" w:rsidR="00A27C73" w:rsidRDefault="00A27C73">
      <w:pPr>
        <w:rPr>
          <w:color w:val="000000"/>
          <w:sz w:val="20"/>
          <w:szCs w:val="20"/>
        </w:rPr>
      </w:pPr>
    </w:p>
    <w:p w14:paraId="69840494" w14:textId="77777777" w:rsidR="00A27C73" w:rsidRDefault="00A1638E">
      <w:pPr>
        <w:rPr>
          <w:color w:val="000000"/>
          <w:sz w:val="20"/>
          <w:szCs w:val="20"/>
        </w:rPr>
      </w:pPr>
      <w:r>
        <w:rPr>
          <w:color w:val="000000"/>
          <w:sz w:val="20"/>
          <w:szCs w:val="20"/>
        </w:rPr>
        <w:t>Result requests can be applied to InterTriggerTimer on the same process model elements that accept it as input. In such a case, the result request of type MIN returns the minimum time before a trigger occurred, the result request of type MAX returns the maximum time before a trigger occurred and the result request of type MEAN returns the mean time before the trigger occurred. The result request of type SUM returns the total time before a trigger occurred.</w:t>
      </w:r>
    </w:p>
    <w:p w14:paraId="08B080EE" w14:textId="77777777" w:rsidR="00A27C73" w:rsidRDefault="00A27C73">
      <w:pPr>
        <w:rPr>
          <w:color w:val="000000"/>
          <w:sz w:val="20"/>
          <w:szCs w:val="20"/>
        </w:rPr>
      </w:pPr>
    </w:p>
    <w:p w14:paraId="764ED1CC" w14:textId="77777777" w:rsidR="00A27C73" w:rsidRDefault="00A1638E">
      <w:pPr>
        <w:rPr>
          <w:color w:val="000000"/>
          <w:sz w:val="20"/>
          <w:szCs w:val="20"/>
        </w:rPr>
      </w:pPr>
      <w:r>
        <w:rPr>
          <w:color w:val="000000"/>
          <w:sz w:val="20"/>
          <w:szCs w:val="20"/>
        </w:rPr>
        <w:t xml:space="preserve">The COUNT of the triggerCount parameter can be requested on all BPMN Events, Activities, Gateways and Sequence Flows elements. It returns the number of time that element was triggered by a token </w:t>
      </w:r>
      <w:commentRangeStart w:id="296"/>
      <w:r>
        <w:rPr>
          <w:color w:val="000000"/>
          <w:sz w:val="20"/>
          <w:szCs w:val="20"/>
        </w:rPr>
        <w:t>(started</w:t>
      </w:r>
      <w:commentRangeEnd w:id="296"/>
      <w:r w:rsidR="00AC4880">
        <w:rPr>
          <w:rStyle w:val="CommentReference"/>
        </w:rPr>
        <w:commentReference w:id="296"/>
      </w:r>
      <w:r>
        <w:rPr>
          <w:color w:val="000000"/>
          <w:sz w:val="20"/>
          <w:szCs w:val="20"/>
        </w:rPr>
        <w:t>).</w:t>
      </w:r>
    </w:p>
    <w:p w14:paraId="48D366CF" w14:textId="77777777" w:rsidR="00A27C73" w:rsidRDefault="00A27C73">
      <w:pPr>
        <w:rPr>
          <w:color w:val="000000"/>
          <w:sz w:val="20"/>
          <w:szCs w:val="20"/>
        </w:rPr>
      </w:pPr>
    </w:p>
    <w:p w14:paraId="711BFC05" w14:textId="77777777" w:rsidR="00A27C73" w:rsidRDefault="00A1638E">
      <w:pPr>
        <w:rPr>
          <w:color w:val="000000"/>
          <w:sz w:val="20"/>
          <w:szCs w:val="20"/>
        </w:rPr>
      </w:pPr>
      <w:commentRangeStart w:id="297"/>
      <w:r>
        <w:rPr>
          <w:color w:val="000000"/>
          <w:sz w:val="20"/>
          <w:szCs w:val="20"/>
        </w:rPr>
        <w:t>In the specific context of result requests on the COUNT for the triggerCount, it is also possible to add Control Parameters to the following BPMN elements:</w:t>
      </w:r>
    </w:p>
    <w:p w14:paraId="59A05070"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763AC601" w14:textId="77777777" w:rsidR="00A27C73" w:rsidRDefault="00A1638E">
      <w:pPr>
        <w:numPr>
          <w:ilvl w:val="0"/>
          <w:numId w:val="2"/>
        </w:numPr>
        <w:ind w:left="360" w:hanging="360"/>
        <w:rPr>
          <w:color w:val="000000"/>
          <w:sz w:val="20"/>
          <w:szCs w:val="20"/>
        </w:rPr>
      </w:pPr>
      <w:r>
        <w:rPr>
          <w:color w:val="000000"/>
          <w:sz w:val="20"/>
          <w:szCs w:val="20"/>
        </w:rPr>
        <w:t>Process</w:t>
      </w:r>
    </w:p>
    <w:p w14:paraId="47CB1517" w14:textId="77777777" w:rsidR="00A27C73" w:rsidRDefault="00A1638E">
      <w:pPr>
        <w:rPr>
          <w:color w:val="000000"/>
          <w:sz w:val="20"/>
          <w:szCs w:val="20"/>
        </w:rPr>
      </w:pPr>
      <w:r>
        <w:rPr>
          <w:color w:val="000000"/>
          <w:sz w:val="20"/>
          <w:szCs w:val="20"/>
        </w:rPr>
        <w:t>Note that the fact that you can add Control Parameters to these elements does not infer that you can parameterize them as input.</w:t>
      </w:r>
      <w:commentRangeEnd w:id="297"/>
      <w:r w:rsidR="00A94625">
        <w:rPr>
          <w:rStyle w:val="CommentReference"/>
        </w:rPr>
        <w:commentReference w:id="297"/>
      </w:r>
    </w:p>
    <w:p w14:paraId="54F4EF97" w14:textId="77777777" w:rsidR="002A2036" w:rsidRDefault="002A2036">
      <w:pPr>
        <w:rPr>
          <w:b/>
          <w:color w:val="000000"/>
          <w:sz w:val="28"/>
          <w:szCs w:val="28"/>
        </w:rPr>
      </w:pPr>
      <w:r>
        <w:rPr>
          <w:color w:val="000000"/>
        </w:rPr>
        <w:br w:type="page"/>
      </w:r>
    </w:p>
    <w:p w14:paraId="539864B2" w14:textId="77777777" w:rsidR="00A27C73" w:rsidRDefault="00A1638E">
      <w:pPr>
        <w:pStyle w:val="Heading2"/>
        <w:spacing w:before="240" w:after="60"/>
        <w:rPr>
          <w:rFonts w:ascii="Arial" w:eastAsia="Arial" w:hAnsi="Arial" w:cs="Arial"/>
          <w:color w:val="000000"/>
        </w:rPr>
      </w:pPr>
      <w:bookmarkStart w:id="298" w:name="_Toc456614211"/>
      <w:r>
        <w:rPr>
          <w:rFonts w:ascii="Arial" w:eastAsia="Arial" w:hAnsi="Arial" w:cs="Arial"/>
          <w:color w:val="000000"/>
        </w:rPr>
        <w:lastRenderedPageBreak/>
        <w:t>8.3 Resource Parameters</w:t>
      </w:r>
      <w:bookmarkEnd w:id="298"/>
    </w:p>
    <w:p w14:paraId="185BEFA3"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1890"/>
        <w:gridCol w:w="2070"/>
        <w:gridCol w:w="1620"/>
        <w:gridCol w:w="2610"/>
      </w:tblGrid>
      <w:tr w:rsidR="00A27C73" w14:paraId="5910A14C"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1A04F411" w14:textId="77777777" w:rsidR="00A27C73" w:rsidRDefault="00A27C73">
            <w:pPr>
              <w:jc w:val="center"/>
              <w:rPr>
                <w:color w:val="000000"/>
                <w:sz w:val="14"/>
                <w:szCs w:val="14"/>
              </w:rPr>
            </w:pPr>
          </w:p>
        </w:tc>
        <w:tc>
          <w:tcPr>
            <w:tcW w:w="8190" w:type="dxa"/>
            <w:gridSpan w:val="4"/>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B13FE53" w14:textId="77777777" w:rsidR="00A27C73" w:rsidRDefault="00A1638E">
            <w:pPr>
              <w:jc w:val="center"/>
              <w:rPr>
                <w:color w:val="000000"/>
                <w:sz w:val="14"/>
                <w:szCs w:val="14"/>
              </w:rPr>
            </w:pPr>
            <w:r>
              <w:rPr>
                <w:color w:val="000000"/>
                <w:sz w:val="14"/>
                <w:szCs w:val="14"/>
              </w:rPr>
              <w:t>Resource Parameters</w:t>
            </w:r>
          </w:p>
        </w:tc>
      </w:tr>
      <w:tr w:rsidR="00A27C73" w14:paraId="1A1EDBBC" w14:textId="77777777">
        <w:tc>
          <w:tcPr>
            <w:tcW w:w="1170" w:type="dxa"/>
            <w:tcBorders>
              <w:bottom w:val="single" w:sz="1" w:space="0" w:color="auto"/>
              <w:right w:val="single" w:sz="1" w:space="0" w:color="auto"/>
            </w:tcBorders>
            <w:tcMar>
              <w:top w:w="0" w:type="dxa"/>
              <w:left w:w="3" w:type="dxa"/>
              <w:bottom w:w="0" w:type="dxa"/>
              <w:right w:w="60" w:type="dxa"/>
            </w:tcMar>
          </w:tcPr>
          <w:p w14:paraId="6E08D712" w14:textId="77777777" w:rsidR="00A27C73" w:rsidRDefault="00A27C73">
            <w:pPr>
              <w:jc w:val="center"/>
              <w:rPr>
                <w:color w:val="000000"/>
                <w:sz w:val="14"/>
                <w:szCs w:val="14"/>
              </w:rPr>
            </w:pPr>
          </w:p>
        </w:tc>
        <w:tc>
          <w:tcPr>
            <w:tcW w:w="18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42FAE0B" w14:textId="77777777" w:rsidR="00A27C73" w:rsidRDefault="00A1638E">
            <w:pPr>
              <w:jc w:val="center"/>
              <w:rPr>
                <w:color w:val="000000"/>
                <w:sz w:val="14"/>
                <w:szCs w:val="14"/>
              </w:rPr>
            </w:pPr>
            <w:r>
              <w:rPr>
                <w:color w:val="000000"/>
                <w:sz w:val="14"/>
                <w:szCs w:val="14"/>
              </w:rPr>
              <w:t>availability</w:t>
            </w:r>
          </w:p>
        </w:tc>
        <w:tc>
          <w:tcPr>
            <w:tcW w:w="20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434DA67" w14:textId="77777777" w:rsidR="00A27C73" w:rsidRDefault="00A1638E">
            <w:pPr>
              <w:jc w:val="center"/>
              <w:rPr>
                <w:color w:val="000000"/>
                <w:sz w:val="14"/>
                <w:szCs w:val="14"/>
              </w:rPr>
            </w:pPr>
            <w:r>
              <w:rPr>
                <w:color w:val="000000"/>
                <w:sz w:val="14"/>
                <w:szCs w:val="14"/>
              </w:rPr>
              <w:t>quantity</w:t>
            </w:r>
          </w:p>
        </w:tc>
        <w:tc>
          <w:tcPr>
            <w:tcW w:w="162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AAB654D" w14:textId="77777777" w:rsidR="00A27C73" w:rsidRDefault="00A1638E">
            <w:pPr>
              <w:jc w:val="center"/>
              <w:rPr>
                <w:color w:val="000000"/>
                <w:sz w:val="14"/>
                <w:szCs w:val="14"/>
              </w:rPr>
            </w:pPr>
            <w:r>
              <w:rPr>
                <w:color w:val="000000"/>
                <w:sz w:val="14"/>
                <w:szCs w:val="14"/>
              </w:rPr>
              <w:t>role</w:t>
            </w:r>
          </w:p>
        </w:tc>
        <w:tc>
          <w:tcPr>
            <w:tcW w:w="26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5A2A8B" w14:textId="77777777" w:rsidR="00A27C73" w:rsidRDefault="00A1638E">
            <w:pPr>
              <w:jc w:val="center"/>
              <w:rPr>
                <w:color w:val="000000"/>
                <w:sz w:val="14"/>
                <w:szCs w:val="14"/>
              </w:rPr>
            </w:pPr>
            <w:r>
              <w:rPr>
                <w:color w:val="000000"/>
                <w:sz w:val="14"/>
                <w:szCs w:val="14"/>
              </w:rPr>
              <w:t>selection</w:t>
            </w:r>
          </w:p>
        </w:tc>
      </w:tr>
      <w:tr w:rsidR="00A27C73" w14:paraId="0D41C470"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CE0687B" w14:textId="77777777" w:rsidR="00A27C73" w:rsidRDefault="00A1638E">
            <w:pPr>
              <w:jc w:val="center"/>
              <w:rPr>
                <w:color w:val="000000"/>
                <w:sz w:val="14"/>
                <w:szCs w:val="14"/>
              </w:rPr>
            </w:pPr>
            <w:r>
              <w:rPr>
                <w:color w:val="000000"/>
                <w:sz w:val="14"/>
                <w:szCs w:val="14"/>
              </w:rPr>
              <w:t>MIN</w:t>
            </w:r>
          </w:p>
        </w:tc>
        <w:tc>
          <w:tcPr>
            <w:tcW w:w="5580" w:type="dxa"/>
            <w:gridSpan w:val="3"/>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814FE77" w14:textId="77777777" w:rsidR="00A27C73" w:rsidRDefault="00A1638E">
            <w:pPr>
              <w:jc w:val="center"/>
              <w:rPr>
                <w:color w:val="000000"/>
                <w:sz w:val="14"/>
                <w:szCs w:val="14"/>
              </w:rPr>
            </w:pPr>
            <w:r>
              <w:rPr>
                <w:color w:val="000000"/>
                <w:sz w:val="14"/>
                <w:szCs w:val="14"/>
              </w:rPr>
              <w:t>No</w:t>
            </w:r>
          </w:p>
        </w:tc>
        <w:tc>
          <w:tcPr>
            <w:tcW w:w="2610" w:type="dxa"/>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872F586" w14:textId="77777777" w:rsidR="00A27C73" w:rsidRDefault="00A1638E">
            <w:pPr>
              <w:jc w:val="center"/>
              <w:rPr>
                <w:color w:val="000000"/>
                <w:sz w:val="14"/>
                <w:szCs w:val="14"/>
              </w:rPr>
            </w:pPr>
            <w:r>
              <w:rPr>
                <w:b/>
                <w:color w:val="000000"/>
                <w:sz w:val="14"/>
                <w:szCs w:val="14"/>
              </w:rPr>
              <w:t>Yes</w:t>
            </w:r>
          </w:p>
        </w:tc>
      </w:tr>
      <w:tr w:rsidR="00A27C73" w14:paraId="4263A01C"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2F19BD5A" w14:textId="77777777" w:rsidR="00A27C73" w:rsidRDefault="00A1638E">
            <w:pPr>
              <w:jc w:val="center"/>
              <w:rPr>
                <w:color w:val="000000"/>
                <w:sz w:val="14"/>
                <w:szCs w:val="14"/>
              </w:rPr>
            </w:pPr>
            <w:r>
              <w:rPr>
                <w:color w:val="000000"/>
                <w:sz w:val="14"/>
                <w:szCs w:val="14"/>
              </w:rPr>
              <w:t>MAX</w:t>
            </w:r>
          </w:p>
        </w:tc>
        <w:tc>
          <w:tcPr>
            <w:tcW w:w="5580" w:type="dxa"/>
            <w:gridSpan w:val="3"/>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981F62C" w14:textId="77777777" w:rsidR="00A27C73" w:rsidRDefault="00A27C73">
            <w:pPr>
              <w:jc w:val="center"/>
              <w:rPr>
                <w:color w:val="000000"/>
                <w:sz w:val="14"/>
                <w:szCs w:val="14"/>
              </w:rPr>
            </w:pPr>
          </w:p>
        </w:tc>
        <w:tc>
          <w:tcPr>
            <w:tcW w:w="2610" w:type="dxa"/>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9CDAC9B" w14:textId="77777777" w:rsidR="00A27C73" w:rsidRDefault="00A27C73">
            <w:pPr>
              <w:jc w:val="center"/>
              <w:rPr>
                <w:color w:val="000000"/>
                <w:sz w:val="14"/>
                <w:szCs w:val="14"/>
              </w:rPr>
            </w:pPr>
          </w:p>
        </w:tc>
      </w:tr>
      <w:tr w:rsidR="00A27C73" w14:paraId="408D7789"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30217EF" w14:textId="77777777" w:rsidR="00A27C73" w:rsidRDefault="00A1638E">
            <w:pPr>
              <w:jc w:val="center"/>
              <w:rPr>
                <w:color w:val="000000"/>
                <w:sz w:val="14"/>
                <w:szCs w:val="14"/>
              </w:rPr>
            </w:pPr>
            <w:r>
              <w:rPr>
                <w:color w:val="000000"/>
                <w:sz w:val="14"/>
                <w:szCs w:val="14"/>
              </w:rPr>
              <w:t>MEAN</w:t>
            </w:r>
          </w:p>
        </w:tc>
        <w:tc>
          <w:tcPr>
            <w:tcW w:w="8190" w:type="dxa"/>
            <w:gridSpan w:val="4"/>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025CE36D" w14:textId="77777777" w:rsidR="00A27C73" w:rsidRDefault="00A1638E">
            <w:pPr>
              <w:jc w:val="center"/>
              <w:rPr>
                <w:color w:val="000000"/>
                <w:sz w:val="14"/>
                <w:szCs w:val="14"/>
              </w:rPr>
            </w:pPr>
            <w:r>
              <w:rPr>
                <w:color w:val="000000"/>
                <w:sz w:val="14"/>
                <w:szCs w:val="14"/>
              </w:rPr>
              <w:t>No</w:t>
            </w:r>
          </w:p>
        </w:tc>
      </w:tr>
      <w:tr w:rsidR="00A27C73" w14:paraId="5838E8B2"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E2F9052" w14:textId="77777777" w:rsidR="00A27C73" w:rsidRDefault="00A1638E">
            <w:pPr>
              <w:jc w:val="center"/>
              <w:rPr>
                <w:color w:val="000000"/>
                <w:sz w:val="14"/>
                <w:szCs w:val="14"/>
              </w:rPr>
            </w:pPr>
            <w:r>
              <w:rPr>
                <w:color w:val="000000"/>
                <w:sz w:val="14"/>
                <w:szCs w:val="14"/>
              </w:rPr>
              <w:t>COUNT</w:t>
            </w:r>
          </w:p>
        </w:tc>
        <w:tc>
          <w:tcPr>
            <w:tcW w:w="819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1C0458C" w14:textId="77777777" w:rsidR="00A27C73" w:rsidRDefault="00A27C73">
            <w:pPr>
              <w:jc w:val="center"/>
              <w:rPr>
                <w:color w:val="000000"/>
                <w:sz w:val="14"/>
                <w:szCs w:val="14"/>
              </w:rPr>
            </w:pPr>
          </w:p>
        </w:tc>
      </w:tr>
      <w:tr w:rsidR="00A27C73" w14:paraId="3D33183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A43D087" w14:textId="77777777" w:rsidR="00A27C73" w:rsidRDefault="00A1638E">
            <w:pPr>
              <w:jc w:val="center"/>
              <w:rPr>
                <w:color w:val="000000"/>
                <w:sz w:val="14"/>
                <w:szCs w:val="14"/>
              </w:rPr>
            </w:pPr>
            <w:r>
              <w:rPr>
                <w:color w:val="000000"/>
                <w:sz w:val="14"/>
                <w:szCs w:val="14"/>
              </w:rPr>
              <w:t>SUM</w:t>
            </w:r>
          </w:p>
        </w:tc>
        <w:tc>
          <w:tcPr>
            <w:tcW w:w="8190" w:type="dxa"/>
            <w:gridSpan w:val="4"/>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36A3990B" w14:textId="77777777" w:rsidR="00A27C73" w:rsidRDefault="00A27C73">
            <w:pPr>
              <w:jc w:val="center"/>
              <w:rPr>
                <w:color w:val="000000"/>
                <w:sz w:val="14"/>
                <w:szCs w:val="14"/>
              </w:rPr>
            </w:pPr>
          </w:p>
        </w:tc>
      </w:tr>
    </w:tbl>
    <w:p w14:paraId="6C348198" w14:textId="77777777" w:rsidR="00A27C73" w:rsidRDefault="00A27C73">
      <w:pPr>
        <w:rPr>
          <w:color w:val="000000"/>
          <w:sz w:val="20"/>
          <w:szCs w:val="20"/>
        </w:rPr>
      </w:pPr>
    </w:p>
    <w:p w14:paraId="355C83FA" w14:textId="77777777" w:rsidR="00A27C73" w:rsidRDefault="00A1638E">
      <w:pPr>
        <w:rPr>
          <w:color w:val="000000"/>
          <w:sz w:val="20"/>
          <w:szCs w:val="20"/>
        </w:rPr>
      </w:pPr>
      <w:r>
        <w:rPr>
          <w:color w:val="000000"/>
          <w:sz w:val="20"/>
          <w:szCs w:val="20"/>
        </w:rPr>
        <w:t>The result request of type MIN and the result request of type MAX of the selection parameter can be applied on the same process model elements that support it as input. It returns the least and most selected BPMN Resource.</w:t>
      </w:r>
    </w:p>
    <w:p w14:paraId="393FED0E" w14:textId="77777777" w:rsidR="00A27C73" w:rsidRDefault="00A27C73">
      <w:pPr>
        <w:rPr>
          <w:color w:val="000000"/>
          <w:sz w:val="20"/>
          <w:szCs w:val="20"/>
        </w:rPr>
      </w:pPr>
    </w:p>
    <w:p w14:paraId="647606C1" w14:textId="77777777" w:rsidR="00A27C73" w:rsidRDefault="00A27C73">
      <w:pPr>
        <w:rPr>
          <w:color w:val="000000"/>
          <w:sz w:val="20"/>
          <w:szCs w:val="20"/>
        </w:rPr>
      </w:pPr>
    </w:p>
    <w:p w14:paraId="1EEDFDB2" w14:textId="77777777" w:rsidR="00A27C73" w:rsidRDefault="00A1638E">
      <w:pPr>
        <w:pStyle w:val="Heading2"/>
        <w:spacing w:before="240" w:after="60"/>
        <w:rPr>
          <w:rFonts w:ascii="Arial" w:eastAsia="Arial" w:hAnsi="Arial" w:cs="Arial"/>
          <w:color w:val="000000"/>
        </w:rPr>
      </w:pPr>
      <w:bookmarkStart w:id="299" w:name="_Toc456614212"/>
      <w:r>
        <w:rPr>
          <w:rFonts w:ascii="Arial" w:eastAsia="Arial" w:hAnsi="Arial" w:cs="Arial"/>
          <w:color w:val="000000"/>
        </w:rPr>
        <w:t>8.4 Cost Parameters</w:t>
      </w:r>
      <w:bookmarkEnd w:id="299"/>
    </w:p>
    <w:p w14:paraId="2B2A5880" w14:textId="77777777" w:rsidR="00A27C73" w:rsidRDefault="00A27C73">
      <w:pPr>
        <w:rPr>
          <w:color w:val="000000"/>
          <w:sz w:val="20"/>
          <w:szCs w:val="20"/>
        </w:rPr>
      </w:pPr>
    </w:p>
    <w:tbl>
      <w:tblPr>
        <w:tblW w:w="9360" w:type="dxa"/>
        <w:tblInd w:w="60" w:type="dxa"/>
        <w:tblLayout w:type="fixed"/>
        <w:tblCellMar>
          <w:left w:w="60" w:type="dxa"/>
          <w:right w:w="60" w:type="dxa"/>
        </w:tblCellMar>
        <w:tblLook w:val="04A0" w:firstRow="1" w:lastRow="0" w:firstColumn="1" w:lastColumn="0" w:noHBand="0" w:noVBand="1"/>
      </w:tblPr>
      <w:tblGrid>
        <w:gridCol w:w="1170"/>
        <w:gridCol w:w="4050"/>
        <w:gridCol w:w="4140"/>
      </w:tblGrid>
      <w:tr w:rsidR="00A27C73" w14:paraId="53ED02DF" w14:textId="77777777">
        <w:trPr>
          <w:trHeight w:val="230"/>
        </w:trPr>
        <w:tc>
          <w:tcPr>
            <w:tcW w:w="1170" w:type="dxa"/>
            <w:tcBorders>
              <w:bottom w:val="single" w:sz="1" w:space="0" w:color="auto"/>
              <w:right w:val="single" w:sz="1" w:space="0" w:color="auto"/>
            </w:tcBorders>
            <w:tcMar>
              <w:top w:w="0" w:type="dxa"/>
              <w:left w:w="3" w:type="dxa"/>
              <w:bottom w:w="0" w:type="dxa"/>
              <w:right w:w="60" w:type="dxa"/>
            </w:tcMar>
          </w:tcPr>
          <w:p w14:paraId="1292013E" w14:textId="77777777" w:rsidR="00A27C73" w:rsidRDefault="00A27C73">
            <w:pPr>
              <w:jc w:val="center"/>
              <w:rPr>
                <w:color w:val="000000"/>
                <w:sz w:val="14"/>
                <w:szCs w:val="14"/>
              </w:rPr>
            </w:pPr>
          </w:p>
        </w:tc>
        <w:tc>
          <w:tcPr>
            <w:tcW w:w="819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64659BB" w14:textId="77777777" w:rsidR="00A27C73" w:rsidRDefault="00A1638E">
            <w:pPr>
              <w:jc w:val="center"/>
              <w:rPr>
                <w:color w:val="000000"/>
                <w:sz w:val="14"/>
                <w:szCs w:val="14"/>
              </w:rPr>
            </w:pPr>
            <w:r>
              <w:rPr>
                <w:color w:val="000000"/>
                <w:sz w:val="14"/>
                <w:szCs w:val="14"/>
              </w:rPr>
              <w:t>Cost Parameters</w:t>
            </w:r>
          </w:p>
        </w:tc>
      </w:tr>
      <w:tr w:rsidR="00A27C73" w14:paraId="6287C298" w14:textId="77777777">
        <w:tc>
          <w:tcPr>
            <w:tcW w:w="1170" w:type="dxa"/>
            <w:tcBorders>
              <w:bottom w:val="single" w:sz="1" w:space="0" w:color="auto"/>
              <w:right w:val="single" w:sz="1" w:space="0" w:color="auto"/>
            </w:tcBorders>
            <w:tcMar>
              <w:top w:w="0" w:type="dxa"/>
              <w:left w:w="3" w:type="dxa"/>
              <w:bottom w:w="0" w:type="dxa"/>
              <w:right w:w="60" w:type="dxa"/>
            </w:tcMar>
          </w:tcPr>
          <w:p w14:paraId="4693F7BC" w14:textId="77777777" w:rsidR="00A27C73" w:rsidRDefault="00A27C73">
            <w:pPr>
              <w:jc w:val="center"/>
              <w:rPr>
                <w:color w:val="000000"/>
                <w:sz w:val="14"/>
                <w:szCs w:val="14"/>
              </w:rPr>
            </w:pPr>
          </w:p>
        </w:tc>
        <w:tc>
          <w:tcPr>
            <w:tcW w:w="40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3593AF27" w14:textId="77777777" w:rsidR="00A27C73" w:rsidRDefault="00A1638E">
            <w:pPr>
              <w:jc w:val="center"/>
              <w:rPr>
                <w:color w:val="000000"/>
                <w:sz w:val="14"/>
                <w:szCs w:val="14"/>
              </w:rPr>
            </w:pPr>
            <w:r>
              <w:rPr>
                <w:color w:val="000000"/>
                <w:sz w:val="14"/>
                <w:szCs w:val="14"/>
              </w:rPr>
              <w:t>fixedCost</w:t>
            </w:r>
          </w:p>
        </w:tc>
        <w:tc>
          <w:tcPr>
            <w:tcW w:w="414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7DB34C6C" w14:textId="77777777" w:rsidR="00A27C73" w:rsidRDefault="00A1638E">
            <w:pPr>
              <w:jc w:val="center"/>
              <w:rPr>
                <w:color w:val="000000"/>
                <w:sz w:val="14"/>
                <w:szCs w:val="14"/>
              </w:rPr>
            </w:pPr>
            <w:r>
              <w:rPr>
                <w:color w:val="000000"/>
                <w:sz w:val="14"/>
                <w:szCs w:val="14"/>
              </w:rPr>
              <w:t>unitCost</w:t>
            </w:r>
          </w:p>
        </w:tc>
      </w:tr>
      <w:tr w:rsidR="00A27C73" w14:paraId="302D26C1"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D4128B3" w14:textId="77777777" w:rsidR="00A27C73" w:rsidRDefault="00A1638E">
            <w:pPr>
              <w:jc w:val="center"/>
              <w:rPr>
                <w:color w:val="000000"/>
                <w:sz w:val="14"/>
                <w:szCs w:val="14"/>
              </w:rPr>
            </w:pPr>
            <w:r>
              <w:rPr>
                <w:color w:val="000000"/>
                <w:sz w:val="14"/>
                <w:szCs w:val="14"/>
              </w:rPr>
              <w:t>MIN</w:t>
            </w:r>
          </w:p>
        </w:tc>
        <w:tc>
          <w:tcPr>
            <w:tcW w:w="8190" w:type="dxa"/>
            <w:gridSpan w:val="2"/>
            <w:vMerge w:val="restart"/>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17C30896" w14:textId="77777777" w:rsidR="00A27C73" w:rsidRDefault="00A1638E">
            <w:pPr>
              <w:jc w:val="center"/>
              <w:rPr>
                <w:color w:val="000000"/>
                <w:sz w:val="14"/>
                <w:szCs w:val="14"/>
              </w:rPr>
            </w:pPr>
            <w:r>
              <w:rPr>
                <w:color w:val="000000"/>
                <w:sz w:val="14"/>
                <w:szCs w:val="14"/>
              </w:rPr>
              <w:t>No</w:t>
            </w:r>
          </w:p>
        </w:tc>
      </w:tr>
      <w:tr w:rsidR="00A27C73" w14:paraId="1E6696DE"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4F347FCC" w14:textId="77777777" w:rsidR="00A27C73" w:rsidRDefault="00A1638E">
            <w:pPr>
              <w:jc w:val="center"/>
              <w:rPr>
                <w:color w:val="000000"/>
                <w:sz w:val="14"/>
                <w:szCs w:val="14"/>
              </w:rPr>
            </w:pPr>
            <w:r>
              <w:rPr>
                <w:color w:val="000000"/>
                <w:sz w:val="14"/>
                <w:szCs w:val="14"/>
              </w:rPr>
              <w:t>MAX</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2C178C1A" w14:textId="77777777" w:rsidR="00A27C73" w:rsidRDefault="00A27C73">
            <w:pPr>
              <w:jc w:val="center"/>
              <w:rPr>
                <w:color w:val="000000"/>
                <w:sz w:val="14"/>
                <w:szCs w:val="14"/>
              </w:rPr>
            </w:pPr>
          </w:p>
        </w:tc>
      </w:tr>
      <w:tr w:rsidR="00A27C73" w14:paraId="3E13D010"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60B678D2" w14:textId="77777777" w:rsidR="00A27C73" w:rsidRDefault="00A1638E">
            <w:pPr>
              <w:jc w:val="center"/>
              <w:rPr>
                <w:color w:val="000000"/>
                <w:sz w:val="14"/>
                <w:szCs w:val="14"/>
              </w:rPr>
            </w:pPr>
            <w:r>
              <w:rPr>
                <w:color w:val="000000"/>
                <w:sz w:val="14"/>
                <w:szCs w:val="14"/>
              </w:rPr>
              <w:t>MEAN</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345F6A4" w14:textId="77777777" w:rsidR="00A27C73" w:rsidRDefault="00A27C73">
            <w:pPr>
              <w:jc w:val="center"/>
              <w:rPr>
                <w:color w:val="000000"/>
                <w:sz w:val="14"/>
                <w:szCs w:val="14"/>
              </w:rPr>
            </w:pPr>
          </w:p>
        </w:tc>
      </w:tr>
      <w:tr w:rsidR="00A27C73" w14:paraId="7D283942"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1921D187" w14:textId="77777777" w:rsidR="00A27C73" w:rsidRDefault="00A1638E">
            <w:pPr>
              <w:jc w:val="center"/>
              <w:rPr>
                <w:color w:val="000000"/>
                <w:sz w:val="14"/>
                <w:szCs w:val="14"/>
              </w:rPr>
            </w:pPr>
            <w:r>
              <w:rPr>
                <w:color w:val="000000"/>
                <w:sz w:val="14"/>
                <w:szCs w:val="14"/>
              </w:rPr>
              <w:t>COUNT</w:t>
            </w:r>
          </w:p>
        </w:tc>
        <w:tc>
          <w:tcPr>
            <w:tcW w:w="8190" w:type="dxa"/>
            <w:gridSpan w:val="2"/>
            <w:vMerge/>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416FE81B" w14:textId="77777777" w:rsidR="00A27C73" w:rsidRDefault="00A27C73">
            <w:pPr>
              <w:jc w:val="center"/>
              <w:rPr>
                <w:color w:val="000000"/>
                <w:sz w:val="14"/>
                <w:szCs w:val="14"/>
              </w:rPr>
            </w:pPr>
          </w:p>
        </w:tc>
      </w:tr>
      <w:tr w:rsidR="00A27C73" w14:paraId="12A93F25" w14:textId="77777777">
        <w:tc>
          <w:tcPr>
            <w:tcW w:w="117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14:paraId="0B2996EF" w14:textId="77777777" w:rsidR="00A27C73" w:rsidRDefault="00A1638E">
            <w:pPr>
              <w:jc w:val="center"/>
              <w:rPr>
                <w:color w:val="000000"/>
                <w:sz w:val="14"/>
                <w:szCs w:val="14"/>
              </w:rPr>
            </w:pPr>
            <w:r>
              <w:rPr>
                <w:color w:val="000000"/>
                <w:sz w:val="14"/>
                <w:szCs w:val="14"/>
              </w:rPr>
              <w:t>SUM</w:t>
            </w:r>
          </w:p>
        </w:tc>
        <w:tc>
          <w:tcPr>
            <w:tcW w:w="8190"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vAlign w:val="center"/>
          </w:tcPr>
          <w:p w14:paraId="55900F56" w14:textId="77777777" w:rsidR="00A27C73" w:rsidRDefault="00A1638E">
            <w:pPr>
              <w:jc w:val="center"/>
              <w:rPr>
                <w:color w:val="000000"/>
                <w:sz w:val="14"/>
                <w:szCs w:val="14"/>
              </w:rPr>
            </w:pPr>
            <w:r>
              <w:rPr>
                <w:b/>
                <w:color w:val="000000"/>
                <w:sz w:val="14"/>
                <w:szCs w:val="14"/>
              </w:rPr>
              <w:t>Yes</w:t>
            </w:r>
          </w:p>
        </w:tc>
      </w:tr>
    </w:tbl>
    <w:p w14:paraId="01E82D4F" w14:textId="77777777" w:rsidR="00A27C73" w:rsidRDefault="00A27C73">
      <w:pPr>
        <w:rPr>
          <w:color w:val="000000"/>
          <w:sz w:val="20"/>
          <w:szCs w:val="20"/>
        </w:rPr>
      </w:pPr>
    </w:p>
    <w:p w14:paraId="431EF263" w14:textId="77777777" w:rsidR="00A27C73" w:rsidRDefault="00A1638E">
      <w:pPr>
        <w:rPr>
          <w:color w:val="000000"/>
          <w:sz w:val="20"/>
          <w:szCs w:val="20"/>
        </w:rPr>
      </w:pPr>
      <w:r>
        <w:rPr>
          <w:color w:val="000000"/>
          <w:sz w:val="20"/>
          <w:szCs w:val="20"/>
        </w:rPr>
        <w:t>The result request of type SUM of Cost Parameters can be applied on the same process model elements that support it as input. It returns the total cost for that BPMN element.</w:t>
      </w:r>
    </w:p>
    <w:p w14:paraId="15458CC6" w14:textId="77777777" w:rsidR="00A27C73" w:rsidRDefault="00A27C73">
      <w:pPr>
        <w:rPr>
          <w:color w:val="000000"/>
          <w:sz w:val="20"/>
          <w:szCs w:val="20"/>
        </w:rPr>
      </w:pPr>
    </w:p>
    <w:p w14:paraId="28363304" w14:textId="77777777" w:rsidR="00A27C73" w:rsidRDefault="00A1638E">
      <w:pPr>
        <w:rPr>
          <w:color w:val="000000"/>
          <w:sz w:val="20"/>
          <w:szCs w:val="20"/>
        </w:rPr>
      </w:pPr>
      <w:commentRangeStart w:id="300"/>
      <w:r>
        <w:rPr>
          <w:color w:val="000000"/>
          <w:sz w:val="20"/>
          <w:szCs w:val="20"/>
        </w:rPr>
        <w:t>In the specific context of result requests for the SUM, it is also possible to add Cost Parameters to the following BPMN elements:</w:t>
      </w:r>
    </w:p>
    <w:p w14:paraId="424FE4F0" w14:textId="77777777" w:rsidR="00A27C73" w:rsidRDefault="00A1638E">
      <w:pPr>
        <w:numPr>
          <w:ilvl w:val="0"/>
          <w:numId w:val="2"/>
        </w:numPr>
        <w:ind w:left="360" w:hanging="360"/>
        <w:rPr>
          <w:color w:val="000000"/>
          <w:sz w:val="20"/>
          <w:szCs w:val="20"/>
        </w:rPr>
      </w:pPr>
      <w:r>
        <w:rPr>
          <w:color w:val="000000"/>
          <w:sz w:val="20"/>
          <w:szCs w:val="20"/>
        </w:rPr>
        <w:t>Activities with decomposition</w:t>
      </w:r>
    </w:p>
    <w:p w14:paraId="36DFDDC7" w14:textId="15BB8FAE" w:rsidR="00E21FAF" w:rsidRPr="00E21FAF" w:rsidRDefault="00A1638E" w:rsidP="00E21FAF">
      <w:pPr>
        <w:numPr>
          <w:ilvl w:val="0"/>
          <w:numId w:val="2"/>
        </w:numPr>
        <w:ind w:left="360" w:hanging="360"/>
        <w:rPr>
          <w:color w:val="000000"/>
          <w:sz w:val="20"/>
          <w:szCs w:val="20"/>
        </w:rPr>
      </w:pPr>
      <w:r>
        <w:rPr>
          <w:color w:val="000000"/>
          <w:sz w:val="20"/>
          <w:szCs w:val="20"/>
        </w:rPr>
        <w:t>Process</w:t>
      </w:r>
    </w:p>
    <w:p w14:paraId="20A1D779" w14:textId="77777777" w:rsidR="00E21FAF" w:rsidRDefault="00E21FAF">
      <w:pPr>
        <w:rPr>
          <w:ins w:id="301" w:author="Jeremy HORGAN" w:date="2016-11-23T14:57:00Z"/>
          <w:color w:val="000000"/>
          <w:sz w:val="20"/>
          <w:szCs w:val="20"/>
        </w:rPr>
      </w:pPr>
    </w:p>
    <w:p w14:paraId="35DEBFC8" w14:textId="57AC4481" w:rsidR="00E21FAF" w:rsidRDefault="00E21FAF">
      <w:pPr>
        <w:rPr>
          <w:ins w:id="302" w:author="Jeremy HORGAN" w:date="2016-11-23T14:58:00Z"/>
          <w:color w:val="000000"/>
          <w:sz w:val="20"/>
          <w:szCs w:val="20"/>
        </w:rPr>
      </w:pPr>
      <w:commentRangeStart w:id="303"/>
      <w:ins w:id="304" w:author="Jeremy HORGAN" w:date="2016-11-23T14:58:00Z">
        <w:r w:rsidRPr="00E21FAF">
          <w:rPr>
            <w:color w:val="000000"/>
            <w:sz w:val="20"/>
            <w:szCs w:val="20"/>
          </w:rPr>
          <w:t>Note that the result request sum on cost parameters at an element with decomposition does not roll up the costs of the elements inside the decomposition, it provides the result based on the input values of the cost parameters specific to that element.</w:t>
        </w:r>
      </w:ins>
    </w:p>
    <w:p w14:paraId="06CCFCDB" w14:textId="77777777" w:rsidR="00E21FAF" w:rsidRDefault="00E21FAF">
      <w:pPr>
        <w:rPr>
          <w:ins w:id="305" w:author="Jeremy HORGAN" w:date="2016-11-23T14:57:00Z"/>
          <w:color w:val="000000"/>
          <w:sz w:val="20"/>
          <w:szCs w:val="20"/>
        </w:rPr>
      </w:pPr>
    </w:p>
    <w:p w14:paraId="62FA8DEB" w14:textId="62812B3C" w:rsidR="00A27C73" w:rsidRDefault="00A1638E">
      <w:pPr>
        <w:rPr>
          <w:color w:val="000000"/>
          <w:sz w:val="20"/>
          <w:szCs w:val="20"/>
        </w:rPr>
      </w:pPr>
      <w:del w:id="306" w:author="Jeremy HORGAN" w:date="2016-11-23T14:59:00Z">
        <w:r w:rsidDel="00E21FAF">
          <w:rPr>
            <w:color w:val="000000"/>
            <w:sz w:val="20"/>
            <w:szCs w:val="20"/>
          </w:rPr>
          <w:delText>Note that the fact that you can add Cost Parameters to these elements does not infer that you can parameterize them as input.</w:delText>
        </w:r>
        <w:commentRangeEnd w:id="300"/>
        <w:r w:rsidR="00A94625" w:rsidDel="00E21FAF">
          <w:rPr>
            <w:rStyle w:val="CommentReference"/>
          </w:rPr>
          <w:commentReference w:id="300"/>
        </w:r>
      </w:del>
      <w:commentRangeEnd w:id="303"/>
      <w:r w:rsidR="00E21FAF">
        <w:rPr>
          <w:rStyle w:val="CommentReference"/>
        </w:rPr>
        <w:commentReference w:id="303"/>
      </w:r>
    </w:p>
    <w:p w14:paraId="41236D47" w14:textId="77777777" w:rsidR="00A27C73" w:rsidRDefault="00A27C73">
      <w:pPr>
        <w:rPr>
          <w:color w:val="000000"/>
          <w:sz w:val="20"/>
          <w:szCs w:val="20"/>
        </w:rPr>
      </w:pPr>
    </w:p>
    <w:p w14:paraId="07240EC5" w14:textId="77777777" w:rsidR="00A27C73" w:rsidRDefault="00A27C73">
      <w:pPr>
        <w:rPr>
          <w:color w:val="000000"/>
          <w:sz w:val="20"/>
          <w:szCs w:val="20"/>
        </w:rPr>
      </w:pPr>
    </w:p>
    <w:p w14:paraId="0D57441B" w14:textId="77777777" w:rsidR="00A27C73" w:rsidRDefault="00A1638E">
      <w:pPr>
        <w:pStyle w:val="Heading2"/>
        <w:spacing w:before="240" w:after="60"/>
        <w:rPr>
          <w:rFonts w:ascii="Arial" w:eastAsia="Arial" w:hAnsi="Arial" w:cs="Arial"/>
          <w:color w:val="000000"/>
        </w:rPr>
      </w:pPr>
      <w:bookmarkStart w:id="307" w:name="_Toc456614213"/>
      <w:r>
        <w:rPr>
          <w:rFonts w:ascii="Arial" w:eastAsia="Arial" w:hAnsi="Arial" w:cs="Arial"/>
          <w:color w:val="000000"/>
        </w:rPr>
        <w:t>8.5 Property Parameters</w:t>
      </w:r>
      <w:bookmarkEnd w:id="307"/>
    </w:p>
    <w:p w14:paraId="67DC7D8C" w14:textId="77777777" w:rsidR="00A27C73" w:rsidRDefault="00A27C73">
      <w:pPr>
        <w:rPr>
          <w:color w:val="000000"/>
          <w:sz w:val="20"/>
          <w:szCs w:val="20"/>
        </w:rPr>
      </w:pPr>
    </w:p>
    <w:tbl>
      <w:tblPr>
        <w:tblW w:w="9360" w:type="dxa"/>
        <w:tblInd w:w="-48" w:type="dxa"/>
        <w:tblLayout w:type="fixed"/>
        <w:tblCellMar>
          <w:left w:w="60" w:type="dxa"/>
          <w:right w:w="60" w:type="dxa"/>
        </w:tblCellMar>
        <w:tblLook w:val="04A0" w:firstRow="1" w:lastRow="0" w:firstColumn="1" w:lastColumn="0" w:noHBand="0" w:noVBand="1"/>
      </w:tblPr>
      <w:tblGrid>
        <w:gridCol w:w="1170"/>
        <w:gridCol w:w="4050"/>
        <w:gridCol w:w="4140"/>
      </w:tblGrid>
      <w:tr w:rsidR="00A27C73" w14:paraId="4C8E6FCE" w14:textId="77777777">
        <w:trPr>
          <w:trHeight w:val="230"/>
        </w:trPr>
        <w:tc>
          <w:tcPr>
            <w:tcW w:w="1170" w:type="dxa"/>
            <w:tcBorders>
              <w:bottom w:val="single" w:sz="2" w:space="0" w:color="auto"/>
              <w:right w:val="single" w:sz="2" w:space="0" w:color="auto"/>
            </w:tcBorders>
            <w:tcMar>
              <w:top w:w="0" w:type="dxa"/>
              <w:left w:w="3" w:type="dxa"/>
              <w:bottom w:w="0" w:type="dxa"/>
              <w:right w:w="60" w:type="dxa"/>
            </w:tcMar>
          </w:tcPr>
          <w:p w14:paraId="10C9577A" w14:textId="77777777" w:rsidR="00A27C73" w:rsidRDefault="00A27C73">
            <w:pPr>
              <w:jc w:val="center"/>
              <w:rPr>
                <w:color w:val="000000"/>
                <w:sz w:val="14"/>
                <w:szCs w:val="14"/>
              </w:rPr>
            </w:pP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172DA137" w14:textId="77777777" w:rsidR="00A27C73" w:rsidRDefault="00A1638E">
            <w:pPr>
              <w:jc w:val="center"/>
              <w:rPr>
                <w:color w:val="000000"/>
                <w:sz w:val="14"/>
                <w:szCs w:val="14"/>
              </w:rPr>
            </w:pPr>
            <w:r>
              <w:rPr>
                <w:color w:val="000000"/>
                <w:sz w:val="14"/>
                <w:szCs w:val="14"/>
              </w:rPr>
              <w:t>Property Parameters</w:t>
            </w:r>
          </w:p>
        </w:tc>
      </w:tr>
      <w:tr w:rsidR="00A27C73" w14:paraId="677CB3DB" w14:textId="77777777">
        <w:tc>
          <w:tcPr>
            <w:tcW w:w="1170" w:type="dxa"/>
            <w:tcBorders>
              <w:bottom w:val="single" w:sz="2" w:space="0" w:color="auto"/>
              <w:right w:val="single" w:sz="2" w:space="0" w:color="auto"/>
            </w:tcBorders>
            <w:tcMar>
              <w:top w:w="0" w:type="dxa"/>
              <w:left w:w="3" w:type="dxa"/>
              <w:bottom w:w="0" w:type="dxa"/>
              <w:right w:w="60" w:type="dxa"/>
            </w:tcMar>
          </w:tcPr>
          <w:p w14:paraId="0F640DDA" w14:textId="77777777" w:rsidR="00A27C73" w:rsidRDefault="00A27C73">
            <w:pPr>
              <w:jc w:val="center"/>
              <w:rPr>
                <w:color w:val="000000"/>
                <w:sz w:val="14"/>
                <w:szCs w:val="14"/>
              </w:rPr>
            </w:pPr>
          </w:p>
        </w:tc>
        <w:tc>
          <w:tcPr>
            <w:tcW w:w="405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0C7419C6" w14:textId="77777777" w:rsidR="00A27C73" w:rsidRDefault="00A1638E">
            <w:pPr>
              <w:jc w:val="center"/>
              <w:rPr>
                <w:color w:val="000000"/>
                <w:sz w:val="14"/>
                <w:szCs w:val="14"/>
              </w:rPr>
            </w:pPr>
            <w:r>
              <w:rPr>
                <w:color w:val="000000"/>
                <w:sz w:val="14"/>
                <w:szCs w:val="14"/>
              </w:rPr>
              <w:t>property</w:t>
            </w:r>
          </w:p>
        </w:tc>
        <w:tc>
          <w:tcPr>
            <w:tcW w:w="414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5D0D6F89" w14:textId="77777777" w:rsidR="00A27C73" w:rsidRDefault="00A1638E">
            <w:pPr>
              <w:jc w:val="center"/>
              <w:rPr>
                <w:color w:val="000000"/>
                <w:sz w:val="14"/>
                <w:szCs w:val="14"/>
              </w:rPr>
            </w:pPr>
            <w:commentRangeStart w:id="308"/>
            <w:r>
              <w:rPr>
                <w:color w:val="000000"/>
                <w:sz w:val="14"/>
                <w:szCs w:val="14"/>
              </w:rPr>
              <w:t>queueLength</w:t>
            </w:r>
            <w:commentRangeEnd w:id="308"/>
            <w:r w:rsidR="00D617F6">
              <w:rPr>
                <w:rStyle w:val="CommentReference"/>
              </w:rPr>
              <w:commentReference w:id="308"/>
            </w:r>
          </w:p>
        </w:tc>
      </w:tr>
      <w:tr w:rsidR="00A27C73" w14:paraId="09061C5F"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360CD7A3" w14:textId="77777777" w:rsidR="00A27C73" w:rsidRDefault="00A1638E">
            <w:pPr>
              <w:jc w:val="center"/>
              <w:rPr>
                <w:color w:val="000000"/>
                <w:sz w:val="14"/>
                <w:szCs w:val="14"/>
              </w:rPr>
            </w:pPr>
            <w:r>
              <w:rPr>
                <w:color w:val="000000"/>
                <w:sz w:val="14"/>
                <w:szCs w:val="14"/>
              </w:rPr>
              <w:t>MIN</w:t>
            </w:r>
          </w:p>
        </w:tc>
        <w:tc>
          <w:tcPr>
            <w:tcW w:w="405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25B96474" w14:textId="77777777" w:rsidR="00A27C73" w:rsidRDefault="00A1638E">
            <w:pPr>
              <w:jc w:val="center"/>
              <w:rPr>
                <w:color w:val="000000"/>
                <w:sz w:val="14"/>
                <w:szCs w:val="14"/>
              </w:rPr>
            </w:pPr>
            <w:r>
              <w:rPr>
                <w:color w:val="000000"/>
                <w:sz w:val="14"/>
                <w:szCs w:val="14"/>
              </w:rPr>
              <w:t>No</w:t>
            </w:r>
          </w:p>
        </w:tc>
        <w:tc>
          <w:tcPr>
            <w:tcW w:w="4140" w:type="dxa"/>
            <w:vMerge w:val="restart"/>
            <w:tcBorders>
              <w:top w:val="single" w:sz="2" w:space="0" w:color="auto"/>
              <w:left w:val="single" w:sz="2" w:space="0" w:color="auto"/>
              <w:right w:val="single" w:sz="2" w:space="0" w:color="auto"/>
            </w:tcBorders>
            <w:tcMar>
              <w:top w:w="0" w:type="dxa"/>
              <w:left w:w="3" w:type="dxa"/>
              <w:bottom w:w="0" w:type="dxa"/>
              <w:right w:w="60" w:type="dxa"/>
            </w:tcMar>
            <w:vAlign w:val="center"/>
          </w:tcPr>
          <w:p w14:paraId="544F809E" w14:textId="77777777" w:rsidR="00A27C73" w:rsidRDefault="00A1638E">
            <w:pPr>
              <w:jc w:val="center"/>
              <w:rPr>
                <w:b/>
                <w:color w:val="000000"/>
                <w:sz w:val="14"/>
                <w:szCs w:val="14"/>
              </w:rPr>
            </w:pPr>
            <w:r>
              <w:rPr>
                <w:b/>
                <w:color w:val="000000"/>
                <w:sz w:val="14"/>
                <w:szCs w:val="14"/>
              </w:rPr>
              <w:t>Yes</w:t>
            </w:r>
          </w:p>
        </w:tc>
      </w:tr>
      <w:tr w:rsidR="00A27C73" w14:paraId="767700B4"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A7B1C5D" w14:textId="77777777" w:rsidR="00A27C73" w:rsidRDefault="00A1638E">
            <w:pPr>
              <w:jc w:val="center"/>
              <w:rPr>
                <w:color w:val="000000"/>
                <w:sz w:val="14"/>
                <w:szCs w:val="14"/>
              </w:rPr>
            </w:pPr>
            <w:r>
              <w:rPr>
                <w:color w:val="000000"/>
                <w:sz w:val="14"/>
                <w:szCs w:val="14"/>
              </w:rPr>
              <w:t>MAX</w:t>
            </w:r>
          </w:p>
        </w:tc>
        <w:tc>
          <w:tcPr>
            <w:tcW w:w="4050" w:type="dxa"/>
            <w:vMerge/>
            <w:tcBorders>
              <w:left w:val="single" w:sz="2" w:space="0" w:color="auto"/>
              <w:right w:val="single" w:sz="2" w:space="0" w:color="auto"/>
            </w:tcBorders>
            <w:tcMar>
              <w:top w:w="0" w:type="dxa"/>
              <w:left w:w="3" w:type="dxa"/>
              <w:bottom w:w="0" w:type="dxa"/>
              <w:right w:w="60" w:type="dxa"/>
            </w:tcMar>
            <w:vAlign w:val="center"/>
          </w:tcPr>
          <w:p w14:paraId="6FFBE9EF" w14:textId="77777777" w:rsidR="00A27C73" w:rsidRDefault="00A27C73">
            <w:pPr>
              <w:jc w:val="center"/>
              <w:rPr>
                <w:color w:val="000000"/>
                <w:sz w:val="14"/>
                <w:szCs w:val="14"/>
              </w:rPr>
            </w:pPr>
          </w:p>
        </w:tc>
        <w:tc>
          <w:tcPr>
            <w:tcW w:w="4140" w:type="dxa"/>
            <w:vMerge/>
            <w:tcBorders>
              <w:left w:val="single" w:sz="2" w:space="0" w:color="auto"/>
              <w:right w:val="single" w:sz="2" w:space="0" w:color="auto"/>
            </w:tcBorders>
            <w:tcMar>
              <w:top w:w="0" w:type="dxa"/>
              <w:left w:w="3" w:type="dxa"/>
              <w:bottom w:w="0" w:type="dxa"/>
              <w:right w:w="60" w:type="dxa"/>
            </w:tcMar>
            <w:vAlign w:val="center"/>
          </w:tcPr>
          <w:p w14:paraId="2E4A60F9" w14:textId="77777777" w:rsidR="00A27C73" w:rsidRDefault="00A27C73">
            <w:pPr>
              <w:jc w:val="center"/>
              <w:rPr>
                <w:color w:val="000000"/>
                <w:sz w:val="14"/>
                <w:szCs w:val="14"/>
              </w:rPr>
            </w:pPr>
          </w:p>
        </w:tc>
      </w:tr>
      <w:tr w:rsidR="00A27C73" w14:paraId="58496F4B"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4E62E7D6" w14:textId="77777777" w:rsidR="00A27C73" w:rsidRDefault="00A1638E">
            <w:pPr>
              <w:jc w:val="center"/>
              <w:rPr>
                <w:color w:val="000000"/>
                <w:sz w:val="14"/>
                <w:szCs w:val="14"/>
              </w:rPr>
            </w:pPr>
            <w:r>
              <w:rPr>
                <w:color w:val="000000"/>
                <w:sz w:val="14"/>
                <w:szCs w:val="14"/>
              </w:rPr>
              <w:t>MEAN</w:t>
            </w:r>
          </w:p>
        </w:tc>
        <w:tc>
          <w:tcPr>
            <w:tcW w:w="405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4364CCB1" w14:textId="77777777" w:rsidR="00A27C73" w:rsidRDefault="00A27C73">
            <w:pPr>
              <w:jc w:val="center"/>
              <w:rPr>
                <w:color w:val="000000"/>
                <w:sz w:val="14"/>
                <w:szCs w:val="14"/>
              </w:rPr>
            </w:pPr>
          </w:p>
        </w:tc>
        <w:tc>
          <w:tcPr>
            <w:tcW w:w="4140" w:type="dxa"/>
            <w:vMerge/>
            <w:tcBorders>
              <w:left w:val="single" w:sz="2" w:space="0" w:color="auto"/>
              <w:bottom w:val="single" w:sz="2" w:space="0" w:color="auto"/>
              <w:right w:val="single" w:sz="2" w:space="0" w:color="auto"/>
            </w:tcBorders>
            <w:tcMar>
              <w:top w:w="0" w:type="dxa"/>
              <w:left w:w="3" w:type="dxa"/>
              <w:bottom w:w="0" w:type="dxa"/>
              <w:right w:w="60" w:type="dxa"/>
            </w:tcMar>
            <w:vAlign w:val="center"/>
          </w:tcPr>
          <w:p w14:paraId="0D0D74E0" w14:textId="77777777" w:rsidR="00A27C73" w:rsidRDefault="00A27C73">
            <w:pPr>
              <w:jc w:val="center"/>
              <w:rPr>
                <w:color w:val="000000"/>
                <w:sz w:val="14"/>
                <w:szCs w:val="14"/>
              </w:rPr>
            </w:pPr>
          </w:p>
        </w:tc>
      </w:tr>
      <w:tr w:rsidR="00A27C73" w14:paraId="28D7894C"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143F79C0" w14:textId="77777777" w:rsidR="00A27C73" w:rsidRDefault="00A1638E">
            <w:pPr>
              <w:jc w:val="center"/>
              <w:rPr>
                <w:color w:val="000000"/>
                <w:sz w:val="14"/>
                <w:szCs w:val="14"/>
              </w:rPr>
            </w:pPr>
            <w:r>
              <w:rPr>
                <w:color w:val="000000"/>
                <w:sz w:val="14"/>
                <w:szCs w:val="14"/>
              </w:rPr>
              <w:t>COUNT</w:t>
            </w: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622E64A2" w14:textId="77777777" w:rsidR="00A27C73" w:rsidRDefault="00A1638E">
            <w:pPr>
              <w:jc w:val="center"/>
              <w:rPr>
                <w:color w:val="000000"/>
                <w:sz w:val="14"/>
                <w:szCs w:val="14"/>
              </w:rPr>
            </w:pPr>
            <w:r>
              <w:rPr>
                <w:color w:val="000000"/>
                <w:sz w:val="14"/>
                <w:szCs w:val="14"/>
              </w:rPr>
              <w:t>No</w:t>
            </w:r>
          </w:p>
        </w:tc>
      </w:tr>
      <w:tr w:rsidR="00A27C73" w14:paraId="7A69F2D1" w14:textId="77777777">
        <w:tc>
          <w:tcPr>
            <w:tcW w:w="1170" w:type="dxa"/>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tcPr>
          <w:p w14:paraId="6FBAF868" w14:textId="77777777" w:rsidR="00A27C73" w:rsidRDefault="00A1638E">
            <w:pPr>
              <w:jc w:val="center"/>
              <w:rPr>
                <w:b/>
                <w:color w:val="000000"/>
                <w:sz w:val="14"/>
                <w:szCs w:val="14"/>
              </w:rPr>
            </w:pPr>
            <w:r>
              <w:rPr>
                <w:b/>
                <w:color w:val="000000"/>
                <w:sz w:val="14"/>
                <w:szCs w:val="14"/>
              </w:rPr>
              <w:t>SUM</w:t>
            </w:r>
          </w:p>
        </w:tc>
        <w:tc>
          <w:tcPr>
            <w:tcW w:w="8190" w:type="dxa"/>
            <w:gridSpan w:val="2"/>
            <w:tcBorders>
              <w:top w:val="single" w:sz="2" w:space="0" w:color="auto"/>
              <w:left w:val="single" w:sz="2" w:space="0" w:color="auto"/>
              <w:bottom w:val="single" w:sz="2" w:space="0" w:color="auto"/>
              <w:right w:val="single" w:sz="2" w:space="0" w:color="auto"/>
            </w:tcBorders>
            <w:tcMar>
              <w:top w:w="0" w:type="dxa"/>
              <w:left w:w="3" w:type="dxa"/>
              <w:bottom w:w="0" w:type="dxa"/>
              <w:right w:w="60" w:type="dxa"/>
            </w:tcMar>
            <w:vAlign w:val="center"/>
          </w:tcPr>
          <w:p w14:paraId="72D898C7" w14:textId="77777777" w:rsidR="00A27C73" w:rsidRDefault="00A1638E">
            <w:pPr>
              <w:jc w:val="center"/>
              <w:rPr>
                <w:color w:val="000000"/>
                <w:sz w:val="14"/>
                <w:szCs w:val="14"/>
              </w:rPr>
            </w:pPr>
            <w:r>
              <w:rPr>
                <w:color w:val="000000"/>
                <w:sz w:val="14"/>
                <w:szCs w:val="14"/>
              </w:rPr>
              <w:t>No</w:t>
            </w:r>
          </w:p>
        </w:tc>
      </w:tr>
    </w:tbl>
    <w:p w14:paraId="3FE7F3DD" w14:textId="77777777" w:rsidR="00A94625" w:rsidRDefault="00A94625">
      <w:pPr>
        <w:rPr>
          <w:color w:val="000000"/>
          <w:sz w:val="20"/>
          <w:szCs w:val="20"/>
        </w:rPr>
      </w:pPr>
    </w:p>
    <w:p w14:paraId="4D9524C0" w14:textId="67D05F61" w:rsidR="00A27C73" w:rsidRDefault="00A1638E">
      <w:pPr>
        <w:rPr>
          <w:color w:val="000000"/>
          <w:sz w:val="20"/>
          <w:szCs w:val="20"/>
        </w:rPr>
      </w:pPr>
      <w:r>
        <w:rPr>
          <w:color w:val="000000"/>
          <w:sz w:val="20"/>
          <w:szCs w:val="20"/>
        </w:rPr>
        <w:t>Result requests can only be applied to queueLength for MIN, MAX and MEAN. The result request of type MIN returns the minimum number of tokens in the queue for the element, the result request of type MAX returns the maximum number of tokens in the queue for the element. The result request of type MEAN returns the mean number of tokens in the queue for the element.</w:t>
      </w:r>
    </w:p>
    <w:p w14:paraId="6DAFB815" w14:textId="77777777" w:rsidR="00A27C73" w:rsidRDefault="00A27C73">
      <w:pPr>
        <w:rPr>
          <w:b/>
          <w:color w:val="0000B0"/>
          <w:sz w:val="30"/>
          <w:szCs w:val="30"/>
        </w:rPr>
      </w:pPr>
    </w:p>
    <w:p w14:paraId="0935F1C5" w14:textId="77777777" w:rsidR="00A27C73" w:rsidRDefault="00A1638E">
      <w:pPr>
        <w:pStyle w:val="Heading2"/>
        <w:spacing w:before="240" w:after="60"/>
        <w:rPr>
          <w:rFonts w:ascii="Arial" w:eastAsia="Arial" w:hAnsi="Arial" w:cs="Arial"/>
          <w:color w:val="0000B0"/>
          <w:sz w:val="30"/>
          <w:szCs w:val="30"/>
        </w:rPr>
      </w:pPr>
      <w:bookmarkStart w:id="309" w:name="_Toc456614214"/>
      <w:r>
        <w:rPr>
          <w:rFonts w:ascii="Arial" w:eastAsia="Arial" w:hAnsi="Arial" w:cs="Arial"/>
          <w:color w:val="0F0F0F"/>
        </w:rPr>
        <w:lastRenderedPageBreak/>
        <w:t>8.6 Priority Parameters</w:t>
      </w:r>
      <w:bookmarkEnd w:id="309"/>
    </w:p>
    <w:p w14:paraId="7588DB05" w14:textId="77777777" w:rsidR="00A27C73" w:rsidRDefault="00A1638E">
      <w:pPr>
        <w:rPr>
          <w:color w:val="000000"/>
          <w:sz w:val="20"/>
          <w:szCs w:val="20"/>
        </w:rPr>
      </w:pPr>
      <w:r>
        <w:rPr>
          <w:color w:val="000000"/>
          <w:sz w:val="20"/>
          <w:szCs w:val="20"/>
        </w:rPr>
        <w:t xml:space="preserve">Result requests cannot be applied to Priority parameters. </w:t>
      </w:r>
    </w:p>
    <w:p w14:paraId="1E474176" w14:textId="77777777" w:rsidR="00A27C73" w:rsidRDefault="00A27C73">
      <w:pPr>
        <w:rPr>
          <w:color w:val="000000"/>
          <w:sz w:val="20"/>
          <w:szCs w:val="20"/>
        </w:rPr>
      </w:pPr>
    </w:p>
    <w:p w14:paraId="2EA6FC0C" w14:textId="77777777" w:rsidR="00A27C73" w:rsidRDefault="00A27C73">
      <w:pPr>
        <w:rPr>
          <w:color w:val="000000"/>
          <w:sz w:val="20"/>
          <w:szCs w:val="20"/>
        </w:rPr>
      </w:pPr>
    </w:p>
    <w:sectPr w:rsidR="00A27C73" w:rsidSect="00A1638E">
      <w:headerReference w:type="default" r:id="rId18"/>
      <w:footerReference w:type="default" r:id="rId19"/>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Simon Ringuette" w:date="2016-07-18T15:02:00Z" w:initials="SR">
    <w:p w14:paraId="2BC15567" w14:textId="03077552" w:rsidR="00FE0B77" w:rsidRDefault="00FE0B77">
      <w:pPr>
        <w:pStyle w:val="CommentText"/>
      </w:pPr>
      <w:r>
        <w:rPr>
          <w:rStyle w:val="CommentReference"/>
        </w:rPr>
        <w:annotationRef/>
      </w:r>
      <w:r>
        <w:t>Issue #5</w:t>
      </w:r>
    </w:p>
  </w:comment>
  <w:comment w:id="49" w:author="Simon Ringuette" w:date="2016-07-18T14:08:00Z" w:initials="SR">
    <w:p w14:paraId="258308B0" w14:textId="5833260D" w:rsidR="00FE0B77" w:rsidRDefault="00FE0B77">
      <w:pPr>
        <w:pStyle w:val="CommentText"/>
      </w:pPr>
      <w:r>
        <w:rPr>
          <w:rStyle w:val="CommentReference"/>
        </w:rPr>
        <w:annotationRef/>
      </w:r>
      <w:r>
        <w:t>Issue #3</w:t>
      </w:r>
    </w:p>
  </w:comment>
  <w:comment w:id="53" w:author="Simon Ringuette" w:date="2016-07-18T14:11:00Z" w:initials="SR">
    <w:p w14:paraId="5DF4B5D2" w14:textId="76DB2640" w:rsidR="00FE0B77" w:rsidRDefault="00FE0B77">
      <w:pPr>
        <w:pStyle w:val="CommentText"/>
      </w:pPr>
      <w:r>
        <w:rPr>
          <w:rStyle w:val="CommentReference"/>
        </w:rPr>
        <w:annotationRef/>
      </w:r>
      <w:r>
        <w:t>#14</w:t>
      </w:r>
    </w:p>
  </w:comment>
  <w:comment w:id="55" w:author="Simon Ringuette" w:date="2016-07-18T14:11:00Z" w:initials="SR">
    <w:p w14:paraId="34E4400A" w14:textId="69EA063C" w:rsidR="00FE0B77" w:rsidRDefault="00FE0B77">
      <w:pPr>
        <w:pStyle w:val="CommentText"/>
      </w:pPr>
      <w:r>
        <w:rPr>
          <w:rStyle w:val="CommentReference"/>
        </w:rPr>
        <w:annotationRef/>
      </w:r>
      <w:r>
        <w:t>#15</w:t>
      </w:r>
    </w:p>
  </w:comment>
  <w:comment w:id="56" w:author="Simon Ringuette" w:date="2016-07-18T15:03:00Z" w:initials="SR">
    <w:p w14:paraId="2ADB7701" w14:textId="63CE54B3" w:rsidR="00FE0B77" w:rsidRDefault="00FE0B77">
      <w:pPr>
        <w:pStyle w:val="CommentText"/>
      </w:pPr>
      <w:r>
        <w:rPr>
          <w:rStyle w:val="CommentReference"/>
        </w:rPr>
        <w:annotationRef/>
      </w:r>
      <w:r>
        <w:t>Issue #12 (removes unless overrided localy)</w:t>
      </w:r>
    </w:p>
  </w:comment>
  <w:comment w:id="58" w:author="Simon Ringuette" w:date="2016-07-18T14:08:00Z" w:initials="SR">
    <w:p w14:paraId="6E056DF9" w14:textId="3AB7AB7E" w:rsidR="00FE0B77" w:rsidRDefault="00FE0B77">
      <w:pPr>
        <w:pStyle w:val="CommentText"/>
      </w:pPr>
      <w:r>
        <w:rPr>
          <w:rStyle w:val="CommentReference"/>
        </w:rPr>
        <w:annotationRef/>
      </w:r>
      <w:r>
        <w:t>Issue #4</w:t>
      </w:r>
    </w:p>
  </w:comment>
  <w:comment w:id="60" w:author="Simon Ringuette" w:date="2016-07-18T14:08:00Z" w:initials="SR">
    <w:p w14:paraId="672C3ED2" w14:textId="69793A5B" w:rsidR="00FE0B77" w:rsidRDefault="00FE0B77">
      <w:pPr>
        <w:pStyle w:val="CommentText"/>
      </w:pPr>
      <w:r>
        <w:rPr>
          <w:rStyle w:val="CommentReference"/>
        </w:rPr>
        <w:annotationRef/>
      </w:r>
      <w:r>
        <w:t>Issue #4</w:t>
      </w:r>
    </w:p>
  </w:comment>
  <w:comment w:id="62" w:author="Simon Ringuette" w:date="2016-07-18T14:08:00Z" w:initials="SR">
    <w:p w14:paraId="25DD8387" w14:textId="0854BA0D" w:rsidR="00FE0B77" w:rsidRDefault="00FE0B77">
      <w:pPr>
        <w:pStyle w:val="CommentText"/>
      </w:pPr>
      <w:r>
        <w:rPr>
          <w:rStyle w:val="CommentReference"/>
        </w:rPr>
        <w:annotationRef/>
      </w:r>
      <w:r>
        <w:t>Issue #5</w:t>
      </w:r>
    </w:p>
  </w:comment>
  <w:comment w:id="64" w:author="Simon Ringuette" w:date="2016-07-18T14:09:00Z" w:initials="SR">
    <w:p w14:paraId="656C6733" w14:textId="5FAA7E0B" w:rsidR="00FE0B77" w:rsidRDefault="00FE0B77">
      <w:pPr>
        <w:pStyle w:val="CommentText"/>
      </w:pPr>
      <w:r>
        <w:rPr>
          <w:rStyle w:val="CommentReference"/>
        </w:rPr>
        <w:annotationRef/>
      </w:r>
      <w:r>
        <w:t>Issue #5</w:t>
      </w:r>
    </w:p>
  </w:comment>
  <w:comment w:id="85" w:author="Simon Ringuette" w:date="2016-07-18T14:12:00Z" w:initials="SR">
    <w:p w14:paraId="6EF40769" w14:textId="2FAB88B3" w:rsidR="00FE0B77" w:rsidRDefault="00FE0B77">
      <w:pPr>
        <w:pStyle w:val="CommentText"/>
      </w:pPr>
      <w:r>
        <w:rPr>
          <w:rStyle w:val="CommentReference"/>
        </w:rPr>
        <w:annotationRef/>
      </w:r>
      <w:r>
        <w:t>Issue #7</w:t>
      </w:r>
    </w:p>
  </w:comment>
  <w:comment w:id="101" w:author="Simon Ringuette" w:date="2016-07-18T14:14:00Z" w:initials="SR">
    <w:p w14:paraId="56CC677E" w14:textId="65FA9D5F" w:rsidR="00FE0B77" w:rsidRDefault="00FE0B77">
      <w:pPr>
        <w:pStyle w:val="CommentText"/>
      </w:pPr>
      <w:r>
        <w:rPr>
          <w:rStyle w:val="CommentReference"/>
        </w:rPr>
        <w:annotationRef/>
      </w:r>
      <w:r>
        <w:t>Issue #2</w:t>
      </w:r>
    </w:p>
  </w:comment>
  <w:comment w:id="110" w:author="Simon Ringuette" w:date="2016-07-18T14:14:00Z" w:initials="SR">
    <w:p w14:paraId="1FAFBEAC" w14:textId="38EB5BDE" w:rsidR="00FE0B77" w:rsidRDefault="00FE0B77">
      <w:pPr>
        <w:pStyle w:val="CommentText"/>
      </w:pPr>
      <w:r>
        <w:rPr>
          <w:rStyle w:val="CommentReference"/>
        </w:rPr>
        <w:annotationRef/>
      </w:r>
      <w:r>
        <w:t>Issue #2</w:t>
      </w:r>
    </w:p>
  </w:comment>
  <w:comment w:id="112" w:author="Simon Ringuette" w:date="2016-07-18T14:15:00Z" w:initials="SR">
    <w:p w14:paraId="397C2FA7" w14:textId="699FC484" w:rsidR="00FE0B77" w:rsidRDefault="00FE0B77">
      <w:pPr>
        <w:pStyle w:val="CommentText"/>
      </w:pPr>
      <w:r>
        <w:rPr>
          <w:rStyle w:val="CommentReference"/>
        </w:rPr>
        <w:annotationRef/>
      </w:r>
      <w:r>
        <w:t>Issue #2</w:t>
      </w:r>
    </w:p>
  </w:comment>
  <w:comment w:id="114" w:author="Simon Ringuette" w:date="2016-07-18T14:15:00Z" w:initials="SR">
    <w:p w14:paraId="0624D48B" w14:textId="02E69465" w:rsidR="00FE0B77" w:rsidRDefault="00FE0B77">
      <w:pPr>
        <w:pStyle w:val="CommentText"/>
      </w:pPr>
      <w:r>
        <w:rPr>
          <w:rStyle w:val="CommentReference"/>
        </w:rPr>
        <w:annotationRef/>
      </w:r>
      <w:r>
        <w:t>Issue #2</w:t>
      </w:r>
    </w:p>
  </w:comment>
  <w:comment w:id="135" w:author="Simon Ringuette" w:date="2016-07-18T14:09:00Z" w:initials="SR">
    <w:p w14:paraId="6FAED3AE" w14:textId="38E3602D" w:rsidR="00FE0B77" w:rsidRDefault="00FE0B77">
      <w:pPr>
        <w:pStyle w:val="CommentText"/>
      </w:pPr>
      <w:r>
        <w:rPr>
          <w:rStyle w:val="CommentReference"/>
        </w:rPr>
        <w:annotationRef/>
      </w:r>
      <w:r>
        <w:t>Issue #13</w:t>
      </w:r>
    </w:p>
  </w:comment>
  <w:comment w:id="147" w:author="Simon Ringuette" w:date="2016-07-18T14:10:00Z" w:initials="SR">
    <w:p w14:paraId="49CC9440" w14:textId="2543E6D5" w:rsidR="00FE0B77" w:rsidRDefault="00FE0B77">
      <w:pPr>
        <w:pStyle w:val="CommentText"/>
      </w:pPr>
      <w:r>
        <w:rPr>
          <w:rStyle w:val="CommentReference"/>
        </w:rPr>
        <w:annotationRef/>
      </w:r>
      <w:r>
        <w:t>Issue #16 Deprecated SLA and KPI</w:t>
      </w:r>
    </w:p>
  </w:comment>
  <w:comment w:id="152" w:author="Simon Ringuette" w:date="2016-07-18T14:14:00Z" w:initials="SR">
    <w:p w14:paraId="3E761D4A" w14:textId="2123EDA0" w:rsidR="00FE0B77" w:rsidRDefault="00FE0B77">
      <w:pPr>
        <w:pStyle w:val="CommentText"/>
      </w:pPr>
      <w:r>
        <w:rPr>
          <w:rStyle w:val="CommentReference"/>
        </w:rPr>
        <w:annotationRef/>
      </w:r>
      <w:r>
        <w:t>Issue #10</w:t>
      </w:r>
    </w:p>
  </w:comment>
  <w:comment w:id="156" w:author="Simon Ringuette" w:date="2016-07-18T15:04:00Z" w:initials="SR">
    <w:p w14:paraId="4A03A279" w14:textId="2B3DA936" w:rsidR="00FE0B77" w:rsidRDefault="00FE0B77">
      <w:pPr>
        <w:pStyle w:val="CommentText"/>
      </w:pPr>
      <w:r>
        <w:rPr>
          <w:rStyle w:val="CommentReference"/>
        </w:rPr>
        <w:annotationRef/>
      </w:r>
      <w:r>
        <w:t>Issue #4</w:t>
      </w:r>
    </w:p>
  </w:comment>
  <w:comment w:id="183" w:author="Simon Ringuette" w:date="2016-07-18T15:06:00Z" w:initials="SR">
    <w:p w14:paraId="7D6E80F9" w14:textId="47CC621E" w:rsidR="00FE0B77" w:rsidRDefault="00FE0B77">
      <w:pPr>
        <w:pStyle w:val="CommentText"/>
      </w:pPr>
      <w:r>
        <w:rPr>
          <w:rStyle w:val="CommentReference"/>
        </w:rPr>
        <w:annotationRef/>
      </w:r>
      <w:r>
        <w:t>#2 Removed currencyUnit</w:t>
      </w:r>
    </w:p>
  </w:comment>
  <w:comment w:id="188" w:author="Simon Ringuette" w:date="2016-07-18T15:06:00Z" w:initials="SR">
    <w:p w14:paraId="679CF535" w14:textId="6E9334E2" w:rsidR="00FE0B77" w:rsidRDefault="00FE0B77">
      <w:pPr>
        <w:pStyle w:val="CommentText"/>
      </w:pPr>
      <w:r>
        <w:rPr>
          <w:rStyle w:val="CommentReference"/>
        </w:rPr>
        <w:annotationRef/>
      </w:r>
      <w:r>
        <w:t>#2 Removed currencyUnit</w:t>
      </w:r>
    </w:p>
  </w:comment>
  <w:comment w:id="200" w:author="Simon Ringuette" w:date="2016-07-18T15:07:00Z" w:initials="SR">
    <w:p w14:paraId="0DABFC74" w14:textId="12800FE0" w:rsidR="00FE0B77" w:rsidRDefault="00FE0B77">
      <w:pPr>
        <w:pStyle w:val="CommentText"/>
      </w:pPr>
      <w:r>
        <w:rPr>
          <w:rStyle w:val="CommentReference"/>
        </w:rPr>
        <w:annotationRef/>
      </w:r>
      <w:r>
        <w:t>#2 Removed currencyUnit</w:t>
      </w:r>
    </w:p>
  </w:comment>
  <w:comment w:id="284" w:author="Jeremy HORGAN" w:date="2016-11-23T14:52:00Z" w:initials="JH">
    <w:p w14:paraId="4688F8B9" w14:textId="5763E1CD" w:rsidR="00643E98" w:rsidRDefault="00643E98">
      <w:pPr>
        <w:pStyle w:val="CommentText"/>
      </w:pPr>
      <w:r>
        <w:rPr>
          <w:rStyle w:val="CommentReference"/>
        </w:rPr>
        <w:annotationRef/>
      </w:r>
      <w:r>
        <w:t>Issue #24 Added clarification to include Process</w:t>
      </w:r>
    </w:p>
  </w:comment>
  <w:comment w:id="287" w:author="Simon Ringuette" w:date="2016-07-18T15:07:00Z" w:initials="SR">
    <w:p w14:paraId="2DA9595E" w14:textId="42B15283" w:rsidR="00FE0B77" w:rsidRDefault="00FE0B77">
      <w:pPr>
        <w:pStyle w:val="CommentText"/>
      </w:pPr>
      <w:r>
        <w:rPr>
          <w:rStyle w:val="CommentReference"/>
        </w:rPr>
        <w:annotationRef/>
      </w:r>
      <w:r>
        <w:t>Issue #13</w:t>
      </w:r>
    </w:p>
  </w:comment>
  <w:comment w:id="288" w:author="Simon Ringuette" w:date="2016-07-18T15:08:00Z" w:initials="SR">
    <w:p w14:paraId="5B2C35C6" w14:textId="6EAD3C0C" w:rsidR="00FE0B77" w:rsidRDefault="00FE0B77">
      <w:pPr>
        <w:pStyle w:val="CommentText"/>
      </w:pPr>
      <w:r>
        <w:rPr>
          <w:rStyle w:val="CommentReference"/>
        </w:rPr>
        <w:annotationRef/>
      </w:r>
      <w:r>
        <w:t>Issue #13</w:t>
      </w:r>
    </w:p>
  </w:comment>
  <w:comment w:id="292" w:author="Simon Ringuette" w:date="2016-07-18T14:15:00Z" w:initials="SR">
    <w:p w14:paraId="17E5BEF3" w14:textId="68AF697F" w:rsidR="00FE0B77" w:rsidRDefault="00FE0B77">
      <w:pPr>
        <w:pStyle w:val="CommentText"/>
      </w:pPr>
      <w:r>
        <w:rPr>
          <w:rStyle w:val="CommentReference"/>
        </w:rPr>
        <w:annotationRef/>
      </w:r>
      <w:r>
        <w:t>Issue #2</w:t>
      </w:r>
    </w:p>
  </w:comment>
  <w:comment w:id="293" w:author="Simon Ringuette" w:date="2016-07-18T14:07:00Z" w:initials="SR">
    <w:p w14:paraId="6D5ADBF5" w14:textId="77777777" w:rsidR="00FE0B77" w:rsidRDefault="00FE0B77">
      <w:pPr>
        <w:pStyle w:val="CommentText"/>
      </w:pPr>
      <w:r>
        <w:rPr>
          <w:rStyle w:val="CommentReference"/>
        </w:rPr>
        <w:annotationRef/>
      </w:r>
      <w:r>
        <w:t>Issue #1</w:t>
      </w:r>
    </w:p>
  </w:comment>
  <w:comment w:id="294" w:author="Simon Ringuette" w:date="2016-07-18T14:15:00Z" w:initials="SR">
    <w:p w14:paraId="674E4CDB" w14:textId="6674AFAD" w:rsidR="00FE0B77" w:rsidRDefault="00FE0B77">
      <w:pPr>
        <w:pStyle w:val="CommentText"/>
      </w:pPr>
      <w:r>
        <w:rPr>
          <w:rStyle w:val="CommentReference"/>
        </w:rPr>
        <w:annotationRef/>
      </w:r>
      <w:r>
        <w:t>Issue #2</w:t>
      </w:r>
    </w:p>
  </w:comment>
  <w:comment w:id="296" w:author="Simon Ringuette" w:date="2016-07-18T14:07:00Z" w:initials="SR">
    <w:p w14:paraId="51B53CFD" w14:textId="77777777" w:rsidR="00FE0B77" w:rsidRDefault="00FE0B77">
      <w:pPr>
        <w:pStyle w:val="CommentText"/>
      </w:pPr>
      <w:r>
        <w:rPr>
          <w:rStyle w:val="CommentReference"/>
        </w:rPr>
        <w:annotationRef/>
      </w:r>
      <w:r>
        <w:t>Issue #1</w:t>
      </w:r>
    </w:p>
  </w:comment>
  <w:comment w:id="297" w:author="Simon Ringuette" w:date="2016-07-18T14:15:00Z" w:initials="SR">
    <w:p w14:paraId="24D8F667" w14:textId="5058618D" w:rsidR="00FE0B77" w:rsidRDefault="00FE0B77">
      <w:pPr>
        <w:pStyle w:val="CommentText"/>
      </w:pPr>
      <w:r>
        <w:rPr>
          <w:rStyle w:val="CommentReference"/>
        </w:rPr>
        <w:annotationRef/>
      </w:r>
      <w:r>
        <w:t>Issue #2</w:t>
      </w:r>
    </w:p>
  </w:comment>
  <w:comment w:id="300" w:author="Simon Ringuette" w:date="2016-07-18T14:15:00Z" w:initials="SR">
    <w:p w14:paraId="139396DE" w14:textId="5EA5A2D1" w:rsidR="00FE0B77" w:rsidRDefault="00FE0B77">
      <w:pPr>
        <w:pStyle w:val="CommentText"/>
      </w:pPr>
      <w:r>
        <w:rPr>
          <w:rStyle w:val="CommentReference"/>
        </w:rPr>
        <w:annotationRef/>
      </w:r>
      <w:r>
        <w:t>Issue #2</w:t>
      </w:r>
    </w:p>
  </w:comment>
  <w:comment w:id="303" w:author="Jeremy HORGAN" w:date="2016-11-23T14:59:00Z" w:initials="JH">
    <w:p w14:paraId="52E58079" w14:textId="6C31F874" w:rsidR="00E21FAF" w:rsidRDefault="00E21FAF">
      <w:pPr>
        <w:pStyle w:val="CommentText"/>
      </w:pPr>
      <w:r>
        <w:rPr>
          <w:rStyle w:val="CommentReference"/>
        </w:rPr>
        <w:annotationRef/>
      </w:r>
      <w:r>
        <w:t>Issue #26. Added clarification to the application of Cost Parameters</w:t>
      </w:r>
    </w:p>
  </w:comment>
  <w:comment w:id="308" w:author="Simon Ringuette" w:date="2016-07-18T15:08:00Z" w:initials="SR">
    <w:p w14:paraId="5736A066" w14:textId="6F061D24" w:rsidR="00FE0B77" w:rsidRDefault="00FE0B77">
      <w:pPr>
        <w:pStyle w:val="CommentText"/>
      </w:pPr>
      <w:r>
        <w:rPr>
          <w:rStyle w:val="CommentReference"/>
        </w:rPr>
        <w:annotationRef/>
      </w:r>
      <w:r>
        <w:t>Issue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15567" w15:done="0"/>
  <w15:commentEx w15:paraId="258308B0" w15:done="0"/>
  <w15:commentEx w15:paraId="5DF4B5D2" w15:done="0"/>
  <w15:commentEx w15:paraId="34E4400A" w15:done="0"/>
  <w15:commentEx w15:paraId="2ADB7701" w15:done="0"/>
  <w15:commentEx w15:paraId="6E056DF9" w15:done="0"/>
  <w15:commentEx w15:paraId="672C3ED2" w15:done="0"/>
  <w15:commentEx w15:paraId="25DD8387" w15:done="0"/>
  <w15:commentEx w15:paraId="656C6733" w15:done="0"/>
  <w15:commentEx w15:paraId="6EF40769" w15:done="0"/>
  <w15:commentEx w15:paraId="56CC677E" w15:done="0"/>
  <w15:commentEx w15:paraId="1FAFBEAC" w15:done="0"/>
  <w15:commentEx w15:paraId="397C2FA7" w15:done="0"/>
  <w15:commentEx w15:paraId="0624D48B" w15:done="0"/>
  <w15:commentEx w15:paraId="6FAED3AE" w15:done="0"/>
  <w15:commentEx w15:paraId="49CC9440" w15:done="0"/>
  <w15:commentEx w15:paraId="3E761D4A" w15:done="0"/>
  <w15:commentEx w15:paraId="4A03A279" w15:done="0"/>
  <w15:commentEx w15:paraId="7D6E80F9" w15:done="0"/>
  <w15:commentEx w15:paraId="679CF535" w15:done="0"/>
  <w15:commentEx w15:paraId="0DABFC74" w15:done="0"/>
  <w15:commentEx w15:paraId="4688F8B9" w15:done="0"/>
  <w15:commentEx w15:paraId="2DA9595E" w15:done="0"/>
  <w15:commentEx w15:paraId="5B2C35C6" w15:done="0"/>
  <w15:commentEx w15:paraId="17E5BEF3" w15:done="0"/>
  <w15:commentEx w15:paraId="6D5ADBF5" w15:done="0"/>
  <w15:commentEx w15:paraId="674E4CDB" w15:done="0"/>
  <w15:commentEx w15:paraId="51B53CFD" w15:done="0"/>
  <w15:commentEx w15:paraId="24D8F667" w15:done="0"/>
  <w15:commentEx w15:paraId="139396DE" w15:done="0"/>
  <w15:commentEx w15:paraId="52E58079" w15:done="0"/>
  <w15:commentEx w15:paraId="5736A0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1D6D3" w14:textId="77777777" w:rsidR="009E32B2" w:rsidRDefault="009E32B2">
      <w:r>
        <w:separator/>
      </w:r>
    </w:p>
  </w:endnote>
  <w:endnote w:type="continuationSeparator" w:id="0">
    <w:p w14:paraId="0AFB1248" w14:textId="77777777" w:rsidR="009E32B2" w:rsidRDefault="009E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FE0B77" w14:paraId="7CBE14B4" w14:textId="77777777">
      <w:trPr>
        <w:trHeight w:val="230"/>
      </w:trPr>
      <w:tc>
        <w:tcPr>
          <w:tcW w:w="3510" w:type="dxa"/>
          <w:tcMar>
            <w:top w:w="0" w:type="dxa"/>
            <w:left w:w="3" w:type="dxa"/>
            <w:bottom w:w="0" w:type="dxa"/>
            <w:right w:w="60" w:type="dxa"/>
          </w:tcMar>
        </w:tcPr>
        <w:p w14:paraId="592D9095" w14:textId="77777777" w:rsidR="00FE0B77" w:rsidRDefault="00FE0B77">
          <w:pPr>
            <w:pStyle w:val="Header"/>
            <w:tabs>
              <w:tab w:val="left" w:pos="4320"/>
            </w:tabs>
            <w:rPr>
              <w:rFonts w:ascii="Arial" w:eastAsia="Arial" w:hAnsi="Arial" w:cs="Arial"/>
              <w:color w:val="000000"/>
              <w:sz w:val="20"/>
              <w:szCs w:val="20"/>
            </w:rPr>
          </w:pPr>
        </w:p>
      </w:tc>
      <w:tc>
        <w:tcPr>
          <w:tcW w:w="2250" w:type="dxa"/>
          <w:tcMar>
            <w:top w:w="0" w:type="dxa"/>
            <w:left w:w="3" w:type="dxa"/>
            <w:bottom w:w="0" w:type="dxa"/>
            <w:right w:w="60" w:type="dxa"/>
          </w:tcMar>
        </w:tcPr>
        <w:p w14:paraId="4410877C" w14:textId="77777777" w:rsidR="00FE0B77" w:rsidRDefault="00FE0B77">
          <w:pPr>
            <w:pStyle w:val="Header"/>
            <w:tabs>
              <w:tab w:val="left" w:pos="4320"/>
            </w:tabs>
            <w:jc w:val="center"/>
            <w:rPr>
              <w:rFonts w:ascii="Arial" w:eastAsia="Arial" w:hAnsi="Arial" w:cs="Arial"/>
              <w:color w:val="000000"/>
              <w:sz w:val="20"/>
              <w:szCs w:val="20"/>
            </w:rPr>
          </w:pPr>
        </w:p>
      </w:tc>
      <w:tc>
        <w:tcPr>
          <w:tcW w:w="3600" w:type="dxa"/>
          <w:tcMar>
            <w:top w:w="0" w:type="dxa"/>
            <w:left w:w="3" w:type="dxa"/>
            <w:bottom w:w="0" w:type="dxa"/>
            <w:right w:w="60" w:type="dxa"/>
          </w:tcMar>
        </w:tcPr>
        <w:p w14:paraId="492A7457" w14:textId="732359DB" w:rsidR="00FE0B77" w:rsidRDefault="00FE0B77">
          <w:pPr>
            <w:pStyle w:val="Header"/>
            <w:tabs>
              <w:tab w:val="left" w:pos="4320"/>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PAGE </w:instrText>
          </w:r>
          <w:r>
            <w:rPr>
              <w:rFonts w:ascii="Arial" w:eastAsia="Arial" w:hAnsi="Arial" w:cs="Arial"/>
              <w:color w:val="000000"/>
              <w:sz w:val="20"/>
              <w:szCs w:val="20"/>
            </w:rPr>
            <w:fldChar w:fldCharType="separate"/>
          </w:r>
          <w:r w:rsidR="003534B1">
            <w:rPr>
              <w:rFonts w:ascii="Arial" w:eastAsia="Arial" w:hAnsi="Arial" w:cs="Arial"/>
              <w:noProof/>
              <w:color w:val="000000"/>
              <w:sz w:val="20"/>
              <w:szCs w:val="20"/>
            </w:rPr>
            <w:t>4</w:t>
          </w:r>
          <w:r>
            <w:fldChar w:fldCharType="end"/>
          </w:r>
        </w:p>
      </w:tc>
    </w:tr>
  </w:tbl>
  <w:p w14:paraId="232D3B33" w14:textId="77777777" w:rsidR="00FE0B77" w:rsidRDefault="00FE0B77">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2CFCC" w14:textId="77777777" w:rsidR="009E32B2" w:rsidRDefault="009E32B2">
      <w:r>
        <w:separator/>
      </w:r>
    </w:p>
  </w:footnote>
  <w:footnote w:type="continuationSeparator" w:id="0">
    <w:p w14:paraId="6FD6D9D1" w14:textId="77777777" w:rsidR="009E32B2" w:rsidRDefault="009E3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FE0B77" w14:paraId="4BAE221D" w14:textId="77777777">
      <w:trPr>
        <w:trHeight w:val="230"/>
      </w:trPr>
      <w:tc>
        <w:tcPr>
          <w:tcW w:w="3510" w:type="dxa"/>
          <w:tcBorders>
            <w:bottom w:val="single" w:sz="1" w:space="0" w:color="auto"/>
          </w:tcBorders>
          <w:tcMar>
            <w:top w:w="0" w:type="dxa"/>
            <w:left w:w="3" w:type="dxa"/>
            <w:bottom w:w="0" w:type="dxa"/>
            <w:right w:w="60" w:type="dxa"/>
          </w:tcMar>
        </w:tcPr>
        <w:p w14:paraId="38809579" w14:textId="77777777" w:rsidR="00FE0B77" w:rsidRDefault="00FE0B77">
          <w:pPr>
            <w:pStyle w:val="Header"/>
            <w:tabs>
              <w:tab w:val="left" w:pos="4320"/>
            </w:tabs>
            <w:rPr>
              <w:rFonts w:ascii="Arial" w:eastAsia="Arial" w:hAnsi="Arial" w:cs="Arial"/>
              <w:color w:val="000000"/>
              <w:sz w:val="20"/>
              <w:szCs w:val="20"/>
            </w:rPr>
          </w:pPr>
          <w:r>
            <w:rPr>
              <w:rFonts w:ascii="Arial" w:eastAsia="Arial" w:hAnsi="Arial" w:cs="Arial"/>
              <w:color w:val="000000"/>
              <w:sz w:val="20"/>
              <w:szCs w:val="20"/>
            </w:rPr>
            <w:t>BPSim Specification v.2.0</w:t>
          </w:r>
        </w:p>
      </w:tc>
      <w:tc>
        <w:tcPr>
          <w:tcW w:w="2250" w:type="dxa"/>
          <w:tcBorders>
            <w:bottom w:val="single" w:sz="1" w:space="0" w:color="auto"/>
          </w:tcBorders>
          <w:tcMar>
            <w:top w:w="0" w:type="dxa"/>
            <w:left w:w="3" w:type="dxa"/>
            <w:bottom w:w="0" w:type="dxa"/>
            <w:right w:w="60" w:type="dxa"/>
          </w:tcMar>
        </w:tcPr>
        <w:p w14:paraId="37F3244A" w14:textId="77777777" w:rsidR="00FE0B77" w:rsidRDefault="00FE0B77">
          <w:pPr>
            <w:pStyle w:val="Header"/>
            <w:tabs>
              <w:tab w:val="left" w:pos="4320"/>
            </w:tabs>
            <w:jc w:val="center"/>
            <w:rPr>
              <w:rFonts w:ascii="Arial" w:eastAsia="Arial" w:hAnsi="Arial" w:cs="Arial"/>
              <w:color w:val="000000"/>
              <w:sz w:val="20"/>
              <w:szCs w:val="20"/>
            </w:rPr>
          </w:pPr>
        </w:p>
      </w:tc>
      <w:tc>
        <w:tcPr>
          <w:tcW w:w="3600" w:type="dxa"/>
          <w:tcBorders>
            <w:bottom w:val="single" w:sz="1" w:space="0" w:color="auto"/>
          </w:tcBorders>
          <w:tcMar>
            <w:top w:w="0" w:type="dxa"/>
            <w:left w:w="3" w:type="dxa"/>
            <w:bottom w:w="0" w:type="dxa"/>
            <w:right w:w="60" w:type="dxa"/>
          </w:tcMar>
        </w:tcPr>
        <w:p w14:paraId="05C402DA" w14:textId="77777777" w:rsidR="00FE0B77" w:rsidRDefault="00FE0B77">
          <w:pPr>
            <w:pStyle w:val="Header"/>
            <w:tabs>
              <w:tab w:val="left" w:pos="4320"/>
            </w:tabs>
            <w:jc w:val="right"/>
            <w:rPr>
              <w:rFonts w:ascii="Arial" w:eastAsia="Arial" w:hAnsi="Arial" w:cs="Arial"/>
              <w:color w:val="000000"/>
              <w:sz w:val="20"/>
              <w:szCs w:val="20"/>
            </w:rPr>
          </w:pPr>
        </w:p>
      </w:tc>
    </w:tr>
  </w:tbl>
  <w:p w14:paraId="725F7FDC" w14:textId="77777777" w:rsidR="00FE0B77" w:rsidRDefault="00FE0B77">
    <w:pPr>
      <w:pStyle w:val="Header"/>
      <w:tabs>
        <w:tab w:val="left" w:pos="4320"/>
      </w:tabs>
      <w:jc w:val="right"/>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5EA4A4"/>
    <w:multiLevelType w:val="multilevel"/>
    <w:tmpl w:val="FAB6BC72"/>
    <w:name w:val="List-115142537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000024"/>
    <w:multiLevelType w:val="multilevel"/>
    <w:tmpl w:val="1A160F8E"/>
    <w:name w:val="List12791090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lvlOverride w:ilvl="0">
      <w:startOverride w:val="1"/>
      <w:lvl w:ilvl="0">
        <w:start w:val="1"/>
        <w:numFmt w:val="bullet"/>
        <w:lvlText w:val="·"/>
        <w:lvlJc w:val="left"/>
        <w:rPr>
          <w:rFonts w:ascii="Symbol" w:eastAsia="Symbol" w:hAnsi="Symbol" w:cs="Symbol"/>
        </w:rPr>
      </w:lvl>
    </w:lvlOverride>
    <w:lvlOverride w:ilvl="1">
      <w:startOverride w:val="1"/>
      <w:lvl w:ilvl="1">
        <w:start w:val="1"/>
        <w:numFmt w:val="bullet"/>
        <w:lvlText w:val="·"/>
        <w:lvlJc w:val="left"/>
        <w:rPr>
          <w:rFonts w:ascii="Symbol" w:eastAsia="Symbol" w:hAnsi="Symbol" w:cs="Symbol"/>
        </w:rPr>
      </w:lvl>
    </w:lvlOverride>
    <w:lvlOverride w:ilvl="2">
      <w:startOverride w:val="1"/>
      <w:lvl w:ilvl="2">
        <w:start w:val="1"/>
        <w:numFmt w:val="bullet"/>
        <w:lvlText w:val="·"/>
        <w:lvlJc w:val="left"/>
        <w:rPr>
          <w:rFonts w:ascii="Symbol" w:eastAsia="Symbol" w:hAnsi="Symbol" w:cs="Symbol"/>
        </w:rPr>
      </w:lvl>
    </w:lvlOverride>
    <w:lvlOverride w:ilvl="3">
      <w:startOverride w:val="1"/>
      <w:lvl w:ilvl="3">
        <w:start w:val="1"/>
        <w:numFmt w:val="bullet"/>
        <w:lvlText w:val="·"/>
        <w:lvlJc w:val="left"/>
        <w:rPr>
          <w:rFonts w:ascii="Symbol" w:eastAsia="Symbol" w:hAnsi="Symbol" w:cs="Symbol"/>
        </w:rPr>
      </w:lvl>
    </w:lvlOverride>
    <w:lvlOverride w:ilvl="4">
      <w:startOverride w:val="1"/>
      <w:lvl w:ilvl="4">
        <w:start w:val="1"/>
        <w:numFmt w:val="bullet"/>
        <w:lvlText w:val="·"/>
        <w:lvlJc w:val="left"/>
        <w:rPr>
          <w:rFonts w:ascii="Symbol" w:eastAsia="Symbol" w:hAnsi="Symbol" w:cs="Symbol"/>
        </w:rPr>
      </w:lvl>
    </w:lvlOverride>
    <w:lvlOverride w:ilvl="5">
      <w:startOverride w:val="1"/>
      <w:lvl w:ilvl="5">
        <w:start w:val="1"/>
        <w:numFmt w:val="bullet"/>
        <w:lvlText w:val="·"/>
        <w:lvlJc w:val="left"/>
        <w:rPr>
          <w:rFonts w:ascii="Symbol" w:eastAsia="Symbol" w:hAnsi="Symbol" w:cs="Symbol"/>
        </w:rPr>
      </w:lvl>
    </w:lvlOverride>
    <w:lvlOverride w:ilvl="6">
      <w:startOverride w:val="1"/>
      <w:lvl w:ilvl="6">
        <w:start w:val="1"/>
        <w:numFmt w:val="bullet"/>
        <w:lvlText w:val="·"/>
        <w:lvlJc w:val="left"/>
        <w:rPr>
          <w:rFonts w:ascii="Symbol" w:eastAsia="Symbol" w:hAnsi="Symbol" w:cs="Symbol"/>
        </w:rPr>
      </w:lvl>
    </w:lvlOverride>
    <w:lvlOverride w:ilvl="7">
      <w:startOverride w:val="1"/>
      <w:lvl w:ilvl="7">
        <w:start w:val="1"/>
        <w:numFmt w:val="bullet"/>
        <w:lvlText w:val="·"/>
        <w:lvlJc w:val="left"/>
        <w:rPr>
          <w:rFonts w:ascii="Symbol" w:eastAsia="Symbol" w:hAnsi="Symbol" w:cs="Symbol"/>
        </w:rPr>
      </w:lvl>
    </w:lvlOverride>
    <w:lvlOverride w:ilvl="8">
      <w:startOverride w:val="1"/>
      <w:lvl w:ilvl="8">
        <w:start w:val="1"/>
        <w:numFmt w:val="bullet"/>
        <w:lvlText w:val="·"/>
        <w:lvlJc w:val="left"/>
        <w:rPr>
          <w:rFonts w:ascii="Symbol" w:eastAsia="Symbol" w:hAnsi="Symbol" w:cs="Symbol"/>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Ringuette">
    <w15:presenceInfo w15:providerId="AD" w15:userId="S-1-5-21-1124994473-646917902-1734353810-1211"/>
  </w15:person>
  <w15:person w15:author="Jeremy HORGAN">
    <w15:presenceInfo w15:providerId="AD" w15:userId="S-1-5-21-2000441479-1667387387-581009308-1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
  <w:rsids>
    <w:rsidRoot w:val="00A27C73"/>
    <w:rsid w:val="00086541"/>
    <w:rsid w:val="001E7630"/>
    <w:rsid w:val="001F779A"/>
    <w:rsid w:val="002A2036"/>
    <w:rsid w:val="002E1F7A"/>
    <w:rsid w:val="003534B1"/>
    <w:rsid w:val="004C564A"/>
    <w:rsid w:val="00531387"/>
    <w:rsid w:val="00573B04"/>
    <w:rsid w:val="00643E98"/>
    <w:rsid w:val="006A0C9B"/>
    <w:rsid w:val="00824CA9"/>
    <w:rsid w:val="00927D17"/>
    <w:rsid w:val="0093014C"/>
    <w:rsid w:val="00932F62"/>
    <w:rsid w:val="0099381B"/>
    <w:rsid w:val="009E32B2"/>
    <w:rsid w:val="009F1370"/>
    <w:rsid w:val="00A003C0"/>
    <w:rsid w:val="00A1638E"/>
    <w:rsid w:val="00A27C73"/>
    <w:rsid w:val="00A53BF9"/>
    <w:rsid w:val="00A94625"/>
    <w:rsid w:val="00AB4D54"/>
    <w:rsid w:val="00AC4880"/>
    <w:rsid w:val="00BB055F"/>
    <w:rsid w:val="00C20001"/>
    <w:rsid w:val="00C9189C"/>
    <w:rsid w:val="00CA4598"/>
    <w:rsid w:val="00D617F6"/>
    <w:rsid w:val="00E21FAF"/>
    <w:rsid w:val="00F11164"/>
    <w:rsid w:val="00FD7CA8"/>
    <w:rsid w:val="00F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2442"/>
  <w15:docId w15:val="{83FC22D3-F51F-4C09-A8EE-8ABE4DE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sz w:val="32"/>
      <w:szCs w:val="32"/>
    </w:rPr>
  </w:style>
  <w:style w:type="paragraph" w:styleId="Heading2">
    <w:name w:val="heading 2"/>
    <w:basedOn w:val="Normal"/>
    <w:next w:val="Normal"/>
    <w:pPr>
      <w:spacing w:after="80"/>
      <w:outlineLvl w:val="1"/>
    </w:pPr>
    <w:rPr>
      <w:rFonts w:ascii="Calibri" w:eastAsia="Calibri" w:hAnsi="Calibri" w:cs="Calibri"/>
      <w:b/>
      <w:sz w:val="28"/>
      <w:szCs w:val="28"/>
    </w:rPr>
  </w:style>
  <w:style w:type="paragraph" w:styleId="Heading3">
    <w:name w:val="heading 3"/>
    <w:basedOn w:val="Normal"/>
    <w:next w:val="Normal"/>
    <w:pPr>
      <w:spacing w:after="80"/>
      <w:outlineLvl w:val="2"/>
    </w:pPr>
    <w:rPr>
      <w:rFonts w:ascii="Calibri" w:eastAsia="Calibri" w:hAnsi="Calibri" w:cs="Calibri"/>
      <w:b/>
    </w:rPr>
  </w:style>
  <w:style w:type="paragraph" w:styleId="Heading4">
    <w:name w:val="heading 4"/>
    <w:basedOn w:val="Normal"/>
    <w:next w:val="Normal"/>
    <w:pPr>
      <w:spacing w:after="80"/>
      <w:outlineLvl w:val="3"/>
    </w:pPr>
    <w:rPr>
      <w:rFonts w:ascii="Calibri" w:eastAsia="Calibri" w:hAnsi="Calibri" w:cs="Calibri"/>
      <w:b/>
    </w:rPr>
  </w:style>
  <w:style w:type="paragraph" w:styleId="Heading5">
    <w:name w:val="heading 5"/>
    <w:basedOn w:val="Normal"/>
    <w:next w:val="Normal"/>
    <w:pPr>
      <w:spacing w:after="80"/>
      <w:outlineLvl w:val="4"/>
    </w:pPr>
    <w:rPr>
      <w:rFonts w:ascii="Calibri" w:eastAsia="Calibri" w:hAnsi="Calibri" w:cs="Calibri"/>
      <w:b/>
    </w:rPr>
  </w:style>
  <w:style w:type="paragraph" w:styleId="Heading6">
    <w:name w:val="heading 6"/>
    <w:basedOn w:val="Normal"/>
    <w:next w:val="Normal"/>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uiPriority w:val="39"/>
    <w:qFormat/>
    <w:pPr>
      <w:spacing w:before="240" w:after="80"/>
    </w:pPr>
    <w:rPr>
      <w:rFonts w:ascii="Calibri" w:eastAsia="Calibri" w:hAnsi="Calibri" w:cs="Calibri"/>
      <w:b/>
      <w:sz w:val="32"/>
      <w:szCs w:val="32"/>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uiPriority w:val="39"/>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rPr>
      <w:rFonts w:ascii="Times New Roman" w:eastAsia="Times New Roman" w:hAnsi="Times New Roman" w:cs="Times New Roman"/>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itle">
    <w:name w:val="Title"/>
    <w:basedOn w:val="Normal"/>
    <w:next w:val="Normal"/>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customStyle="1" w:styleId="Code0">
    <w:name w:val="Code"/>
    <w:basedOn w:val="Normal"/>
    <w:next w:val="Normal"/>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character" w:customStyle="1" w:styleId="Heading1Char">
    <w:name w:val="Heading 1 Char"/>
    <w:uiPriority w:val="9"/>
    <w:rPr>
      <w:rFonts w:ascii="Cambria" w:eastAsia="Cambria" w:hAnsi="Cambria" w:cs="Cambria"/>
      <w:b/>
      <w:color w:val="365F91"/>
      <w:sz w:val="28"/>
      <w:szCs w:val="28"/>
    </w:rPr>
  </w:style>
  <w:style w:type="character" w:customStyle="1" w:styleId="Heading2Char">
    <w:name w:val="Heading 2 Char"/>
    <w:rPr>
      <w:rFonts w:ascii="Cambria" w:eastAsia="Cambria" w:hAnsi="Cambria" w:cs="Cambria"/>
      <w:b/>
      <w:color w:val="4F81BD"/>
      <w:sz w:val="26"/>
      <w:szCs w:val="26"/>
    </w:rPr>
  </w:style>
  <w:style w:type="character" w:customStyle="1" w:styleId="Heading3Char">
    <w:name w:val="Heading 3 Char"/>
    <w:rPr>
      <w:rFonts w:ascii="Cambria" w:eastAsia="Cambria" w:hAnsi="Cambria" w:cs="Cambria"/>
      <w:b/>
      <w:color w:val="4F81BD"/>
    </w:rPr>
  </w:style>
  <w:style w:type="character" w:customStyle="1" w:styleId="Heading4Char">
    <w:name w:val="Heading 4 Char"/>
    <w:rPr>
      <w:rFonts w:ascii="Cambria" w:eastAsia="Cambria" w:hAnsi="Cambria" w:cs="Cambria"/>
      <w:b/>
      <w:i/>
      <w:color w:val="4F81BD"/>
    </w:rPr>
  </w:style>
  <w:style w:type="character" w:customStyle="1" w:styleId="Heading5Char">
    <w:name w:val="Heading 5 Char"/>
    <w:rPr>
      <w:rFonts w:ascii="Cambria" w:eastAsia="Cambria" w:hAnsi="Cambria" w:cs="Cambria"/>
      <w:color w:val="243F60"/>
    </w:rPr>
  </w:style>
  <w:style w:type="character" w:customStyle="1" w:styleId="Heading6Char">
    <w:name w:val="Heading 6 Char"/>
    <w:rPr>
      <w:rFonts w:ascii="Cambria" w:eastAsia="Cambria" w:hAnsi="Cambria" w:cs="Cambria"/>
      <w:i/>
      <w:color w:val="243F60"/>
    </w:rPr>
  </w:style>
  <w:style w:type="character" w:customStyle="1" w:styleId="Heading7Char">
    <w:name w:val="Heading 7 Char"/>
    <w:rPr>
      <w:rFonts w:ascii="Cambria" w:eastAsia="Cambria" w:hAnsi="Cambria" w:cs="Cambria"/>
      <w:i/>
      <w:color w:val="404040"/>
    </w:rPr>
  </w:style>
  <w:style w:type="character" w:customStyle="1" w:styleId="Heading8Char">
    <w:name w:val="Heading 8 Char"/>
    <w:rPr>
      <w:rFonts w:ascii="Cambria" w:eastAsia="Cambria" w:hAnsi="Cambria" w:cs="Cambria"/>
      <w:color w:val="404040"/>
      <w:sz w:val="20"/>
      <w:szCs w:val="20"/>
    </w:rPr>
  </w:style>
  <w:style w:type="character" w:customStyle="1" w:styleId="Heading9Char">
    <w:name w:val="Heading 9 Char"/>
    <w:rPr>
      <w:rFonts w:ascii="Cambria" w:eastAsia="Cambria" w:hAnsi="Cambria" w:cs="Cambria"/>
      <w:i/>
      <w:color w:val="404040"/>
      <w:sz w:val="20"/>
      <w:szCs w:val="20"/>
    </w:rPr>
  </w:style>
  <w:style w:type="character" w:styleId="CommentReference">
    <w:name w:val="annotation reference"/>
    <w:rPr>
      <w:rFonts w:ascii="Arial" w:eastAsia="Arial" w:hAnsi="Arial" w:cs="Arial"/>
      <w:sz w:val="16"/>
      <w:szCs w:val="16"/>
    </w:rPr>
  </w:style>
  <w:style w:type="paragraph" w:styleId="CommentText">
    <w:name w:val="annotation text"/>
    <w:basedOn w:val="Normal"/>
    <w:link w:val="CommentTextChar1"/>
    <w:pPr>
      <w:spacing w:after="200"/>
    </w:pPr>
    <w:rPr>
      <w:rFonts w:ascii="Calibri" w:eastAsia="Calibri" w:hAnsi="Calibri" w:cs="Calibri"/>
      <w:sz w:val="20"/>
      <w:szCs w:val="20"/>
    </w:rPr>
  </w:style>
  <w:style w:type="character" w:customStyle="1" w:styleId="CommentTextChar">
    <w:name w:val="Comment Text Char"/>
    <w:rPr>
      <w:rFonts w:ascii="Arial" w:eastAsia="Arial" w:hAnsi="Arial" w:cs="Arial"/>
      <w:sz w:val="20"/>
      <w:szCs w:val="20"/>
    </w:rPr>
  </w:style>
  <w:style w:type="paragraph" w:styleId="NoSpacing">
    <w:name w:val="No Spacing"/>
    <w:basedOn w:val="Normal"/>
    <w:link w:val="NoSpacingChar"/>
    <w:uiPriority w:val="1"/>
    <w:qFormat/>
    <w:rPr>
      <w:rFonts w:ascii="Calibri" w:eastAsia="Calibri" w:hAnsi="Calibri" w:cs="Calibri"/>
      <w:sz w:val="22"/>
      <w:szCs w:val="22"/>
    </w:rPr>
  </w:style>
  <w:style w:type="character" w:styleId="Hyperlink">
    <w:name w:val="Hyperlink"/>
    <w:uiPriority w:val="99"/>
    <w:rPr>
      <w:rFonts w:ascii="Arial" w:eastAsia="Arial" w:hAnsi="Arial" w:cs="Arial"/>
      <w:color w:val="0000FF"/>
      <w:sz w:val="20"/>
      <w:szCs w:val="20"/>
      <w:u w:val="single" w:color="000000"/>
    </w:rPr>
  </w:style>
  <w:style w:type="character" w:customStyle="1" w:styleId="HeaderChar">
    <w:name w:val="Header Char"/>
    <w:rPr>
      <w:rFonts w:ascii="Arial" w:eastAsia="Arial" w:hAnsi="Arial" w:cs="Arial"/>
      <w:color w:val="000000"/>
      <w:sz w:val="20"/>
      <w:szCs w:val="20"/>
    </w:rPr>
  </w:style>
  <w:style w:type="character" w:customStyle="1" w:styleId="NoSpacingChar">
    <w:name w:val="No Spacing Char"/>
    <w:link w:val="NoSpacing"/>
    <w:uiPriority w:val="1"/>
    <w:rsid w:val="00A1638E"/>
    <w:rPr>
      <w:rFonts w:ascii="Calibri" w:eastAsia="Calibri" w:hAnsi="Calibri" w:cs="Calibri"/>
      <w:sz w:val="22"/>
      <w:szCs w:val="22"/>
    </w:rPr>
  </w:style>
  <w:style w:type="paragraph" w:styleId="CommentSubject">
    <w:name w:val="annotation subject"/>
    <w:basedOn w:val="CommentText"/>
    <w:next w:val="CommentText"/>
    <w:link w:val="CommentSubjectChar"/>
    <w:uiPriority w:val="99"/>
    <w:semiHidden/>
    <w:unhideWhenUsed/>
    <w:rsid w:val="00AC4880"/>
    <w:pPr>
      <w:spacing w:after="0"/>
    </w:pPr>
    <w:rPr>
      <w:rFonts w:ascii="Arial" w:eastAsia="Arial" w:hAnsi="Arial" w:cs="Arial"/>
      <w:b/>
      <w:bCs/>
    </w:rPr>
  </w:style>
  <w:style w:type="character" w:customStyle="1" w:styleId="CommentTextChar1">
    <w:name w:val="Comment Text Char1"/>
    <w:basedOn w:val="DefaultParagraphFont"/>
    <w:link w:val="CommentText"/>
    <w:rsid w:val="00AC4880"/>
    <w:rPr>
      <w:rFonts w:ascii="Calibri" w:eastAsia="Calibri" w:hAnsi="Calibri" w:cs="Calibri"/>
      <w:sz w:val="20"/>
      <w:szCs w:val="20"/>
    </w:rPr>
  </w:style>
  <w:style w:type="character" w:customStyle="1" w:styleId="CommentSubjectChar">
    <w:name w:val="Comment Subject Char"/>
    <w:basedOn w:val="CommentTextChar1"/>
    <w:link w:val="CommentSubject"/>
    <w:uiPriority w:val="99"/>
    <w:semiHidden/>
    <w:rsid w:val="00AC488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AC4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880"/>
    <w:rPr>
      <w:rFonts w:ascii="Segoe UI" w:hAnsi="Segoe UI" w:cs="Segoe UI"/>
      <w:sz w:val="18"/>
      <w:szCs w:val="18"/>
    </w:rPr>
  </w:style>
  <w:style w:type="paragraph" w:styleId="Revision">
    <w:name w:val="Revision"/>
    <w:hidden/>
    <w:uiPriority w:val="99"/>
    <w:semiHidden/>
    <w:rsid w:val="00FE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FFEC9-BB1A-4292-9237-4C2CA7BE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41</Pages>
  <Words>8965</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Simon Ringuette</cp:lastModifiedBy>
  <cp:revision>27</cp:revision>
  <cp:lastPrinted>2016-12-22T02:00:00Z</cp:lastPrinted>
  <dcterms:created xsi:type="dcterms:W3CDTF">2016-07-15T13:49:00Z</dcterms:created>
  <dcterms:modified xsi:type="dcterms:W3CDTF">2016-12-22T02:01:00Z</dcterms:modified>
</cp:coreProperties>
</file>