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F0B" w:rsidRPr="00AF6F0B" w:rsidRDefault="00AF6F0B" w:rsidP="00AF6F0B">
      <w:pPr>
        <w:pStyle w:val="Title"/>
        <w:rPr>
          <w:rStyle w:val="BookTitle"/>
          <w:b/>
          <w:bCs w:val="0"/>
          <w:i w:val="0"/>
          <w:sz w:val="36"/>
          <w:szCs w:val="36"/>
        </w:rPr>
      </w:pPr>
      <w:bookmarkStart w:id="0" w:name="_Toc319663380"/>
      <w:r w:rsidRPr="00AF6F0B">
        <w:rPr>
          <w:rStyle w:val="BookTitle"/>
          <w:i w:val="0"/>
          <w:sz w:val="36"/>
          <w:szCs w:val="36"/>
        </w:rPr>
        <w:t>Business Process Simulation Working Group (BPSWG)</w:t>
      </w:r>
      <w:bookmarkEnd w:id="0"/>
    </w:p>
    <w:p w:rsidR="00AF6F0B" w:rsidRPr="00AF6F0B" w:rsidRDefault="00AF6F0B" w:rsidP="00AF6F0B">
      <w:pPr>
        <w:pStyle w:val="Title"/>
        <w:rPr>
          <w:rStyle w:val="BookTitle"/>
          <w:b/>
          <w:bCs w:val="0"/>
          <w:i w:val="0"/>
          <w:sz w:val="36"/>
          <w:szCs w:val="36"/>
        </w:rPr>
      </w:pPr>
    </w:p>
    <w:p w:rsidR="00AF6F0B" w:rsidRPr="00AF6F0B" w:rsidRDefault="00AF6F0B" w:rsidP="00AF6F0B">
      <w:pPr>
        <w:pStyle w:val="Title"/>
        <w:rPr>
          <w:rStyle w:val="BookTitle"/>
          <w:b/>
          <w:bCs w:val="0"/>
          <w:i w:val="0"/>
          <w:sz w:val="36"/>
          <w:szCs w:val="36"/>
        </w:rPr>
      </w:pPr>
    </w:p>
    <w:p w:rsidR="00AF6F0B" w:rsidRPr="00AF6F0B" w:rsidRDefault="00AF6F0B" w:rsidP="00AF6F0B">
      <w:pPr>
        <w:pStyle w:val="Title"/>
        <w:rPr>
          <w:rStyle w:val="BookTitle"/>
          <w:b/>
          <w:bCs w:val="0"/>
          <w:i w:val="0"/>
          <w:sz w:val="36"/>
          <w:szCs w:val="36"/>
        </w:rPr>
      </w:pPr>
    </w:p>
    <w:p w:rsidR="00AF6F0B" w:rsidRPr="00AF6F0B" w:rsidRDefault="00AF6F0B" w:rsidP="00AF6F0B">
      <w:pPr>
        <w:pStyle w:val="Title"/>
        <w:rPr>
          <w:rStyle w:val="BookTitle"/>
          <w:b/>
          <w:bCs w:val="0"/>
          <w:i w:val="0"/>
          <w:sz w:val="36"/>
          <w:szCs w:val="36"/>
        </w:rPr>
      </w:pPr>
    </w:p>
    <w:p w:rsidR="00AF6F0B" w:rsidRPr="00AF6F0B" w:rsidRDefault="00AF6F0B" w:rsidP="00AF6F0B">
      <w:pPr>
        <w:pStyle w:val="Title"/>
        <w:rPr>
          <w:rStyle w:val="BookTitle"/>
          <w:b/>
          <w:bCs w:val="0"/>
          <w:i w:val="0"/>
          <w:sz w:val="36"/>
          <w:szCs w:val="36"/>
        </w:rPr>
      </w:pPr>
    </w:p>
    <w:p w:rsidR="00AF6F0B" w:rsidRPr="00AF6F0B" w:rsidRDefault="00AF6F0B" w:rsidP="00AF6F0B">
      <w:pPr>
        <w:pStyle w:val="Title"/>
        <w:rPr>
          <w:rStyle w:val="BookTitle"/>
          <w:b/>
          <w:bCs w:val="0"/>
          <w:i w:val="0"/>
          <w:sz w:val="36"/>
          <w:szCs w:val="36"/>
        </w:rPr>
      </w:pPr>
    </w:p>
    <w:p w:rsidR="00AF6F0B" w:rsidRPr="00AF6F0B" w:rsidRDefault="00AF6F0B" w:rsidP="00AF6F0B">
      <w:pPr>
        <w:pStyle w:val="Title"/>
        <w:rPr>
          <w:rStyle w:val="BookTitle"/>
          <w:b/>
          <w:bCs w:val="0"/>
          <w:i w:val="0"/>
          <w:sz w:val="36"/>
          <w:szCs w:val="36"/>
        </w:rPr>
      </w:pPr>
    </w:p>
    <w:p w:rsidR="00AF6F0B" w:rsidRPr="00AF6F0B" w:rsidRDefault="00AF6F0B" w:rsidP="00AF6F0B">
      <w:pPr>
        <w:pStyle w:val="Title"/>
        <w:rPr>
          <w:rStyle w:val="BookTitle"/>
          <w:b/>
          <w:bCs w:val="0"/>
          <w:i w:val="0"/>
          <w:sz w:val="36"/>
          <w:szCs w:val="36"/>
        </w:rPr>
      </w:pPr>
    </w:p>
    <w:p w:rsidR="00AF6F0B" w:rsidRPr="00AF6F0B" w:rsidRDefault="00AF6F0B" w:rsidP="00AF6F0B">
      <w:pPr>
        <w:pStyle w:val="Title"/>
        <w:rPr>
          <w:rStyle w:val="BookTitle"/>
          <w:b/>
          <w:bCs w:val="0"/>
          <w:i w:val="0"/>
          <w:sz w:val="36"/>
          <w:szCs w:val="36"/>
        </w:rPr>
      </w:pPr>
    </w:p>
    <w:p w:rsidR="00AF6F0B" w:rsidRPr="00AF6F0B" w:rsidRDefault="00AF6F0B" w:rsidP="00AF6F0B">
      <w:pPr>
        <w:pStyle w:val="Title"/>
        <w:rPr>
          <w:rStyle w:val="BookTitle"/>
          <w:b/>
          <w:bCs w:val="0"/>
          <w:i w:val="0"/>
          <w:sz w:val="36"/>
          <w:szCs w:val="36"/>
        </w:rPr>
      </w:pPr>
      <w:bookmarkStart w:id="1" w:name="_Toc319663381"/>
      <w:r w:rsidRPr="00AF6F0B">
        <w:rPr>
          <w:rStyle w:val="BookTitle"/>
          <w:i w:val="0"/>
          <w:sz w:val="36"/>
          <w:szCs w:val="36"/>
        </w:rPr>
        <w:t>Process Analysis Data (PAF)</w:t>
      </w:r>
      <w:bookmarkEnd w:id="1"/>
    </w:p>
    <w:p w:rsidR="00AF6F0B" w:rsidRPr="00AF6F0B" w:rsidRDefault="00AF6F0B" w:rsidP="00AF6F0B">
      <w:pPr>
        <w:pStyle w:val="Heading1"/>
        <w:ind w:left="432"/>
        <w:rPr>
          <w:rStyle w:val="BookTitle"/>
          <w:b/>
          <w:i w:val="0"/>
          <w:sz w:val="36"/>
          <w:szCs w:val="36"/>
        </w:rPr>
      </w:pPr>
    </w:p>
    <w:p w:rsidR="00AF6F0B" w:rsidRPr="00AF6F0B" w:rsidRDefault="00AF6F0B" w:rsidP="00AF6F0B">
      <w:pPr>
        <w:pStyle w:val="Title"/>
        <w:rPr>
          <w:rStyle w:val="BookTitle"/>
          <w:b/>
          <w:bCs w:val="0"/>
          <w:i w:val="0"/>
          <w:sz w:val="36"/>
          <w:szCs w:val="36"/>
        </w:rPr>
      </w:pPr>
      <w:r w:rsidRPr="00AF6F0B">
        <w:rPr>
          <w:rStyle w:val="BookTitle"/>
          <w:i w:val="0"/>
          <w:sz w:val="36"/>
          <w:szCs w:val="36"/>
        </w:rPr>
        <w:t xml:space="preserve">PAF </w:t>
      </w:r>
      <w:r>
        <w:rPr>
          <w:rStyle w:val="BookTitle"/>
          <w:i w:val="0"/>
          <w:sz w:val="36"/>
          <w:szCs w:val="36"/>
        </w:rPr>
        <w:t xml:space="preserve">Expression </w:t>
      </w:r>
      <w:r w:rsidRPr="00AF6F0B">
        <w:rPr>
          <w:rStyle w:val="BookTitle"/>
          <w:i w:val="0"/>
          <w:sz w:val="36"/>
          <w:szCs w:val="36"/>
        </w:rPr>
        <w:t xml:space="preserve">Serialization </w:t>
      </w:r>
      <w:r>
        <w:rPr>
          <w:rStyle w:val="BookTitle"/>
          <w:i w:val="0"/>
          <w:sz w:val="36"/>
          <w:szCs w:val="36"/>
        </w:rPr>
        <w:t>Proposals</w:t>
      </w:r>
    </w:p>
    <w:p w:rsidR="004A0505" w:rsidRDefault="004A0505" w:rsidP="00AF6F0B">
      <w:pPr>
        <w:pStyle w:val="Heading1"/>
      </w:pPr>
    </w:p>
    <w:p w:rsidR="004A0505" w:rsidRDefault="004A0505" w:rsidP="004A0505">
      <w:pPr>
        <w:pStyle w:val="NoSpacing"/>
        <w:jc w:val="center"/>
      </w:pPr>
      <w:r w:rsidRPr="004A0505">
        <w:t>Jeremy Horgan</w:t>
      </w:r>
    </w:p>
    <w:p w:rsidR="003463B2" w:rsidRDefault="00AF6F0B" w:rsidP="004A0505">
      <w:pPr>
        <w:pStyle w:val="Heading1"/>
      </w:pPr>
      <w:r>
        <w:br w:type="page"/>
      </w:r>
    </w:p>
    <w:p w:rsidR="00D06016" w:rsidRDefault="00D06016" w:rsidP="00D06016">
      <w:r>
        <w:lastRenderedPageBreak/>
        <w:t>Version History</w:t>
      </w:r>
    </w:p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2"/>
        <w:gridCol w:w="994"/>
        <w:gridCol w:w="1945"/>
        <w:gridCol w:w="4939"/>
      </w:tblGrid>
      <w:tr w:rsidR="00D06016" w:rsidTr="00DC0A77">
        <w:tc>
          <w:tcPr>
            <w:tcW w:w="1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016" w:rsidRDefault="00D06016" w:rsidP="00765FFB">
            <w:pPr>
              <w:pStyle w:val="TableContents"/>
            </w:pPr>
            <w:r>
              <w:t>Date</w:t>
            </w:r>
          </w:p>
        </w:tc>
        <w:tc>
          <w:tcPr>
            <w:tcW w:w="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016" w:rsidRDefault="00D06016" w:rsidP="00765FFB">
            <w:pPr>
              <w:pStyle w:val="TableContents"/>
            </w:pPr>
            <w:r>
              <w:t>Version</w:t>
            </w:r>
          </w:p>
        </w:tc>
        <w:tc>
          <w:tcPr>
            <w:tcW w:w="19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016" w:rsidRDefault="00D06016" w:rsidP="00765FFB">
            <w:pPr>
              <w:pStyle w:val="TableContents"/>
            </w:pPr>
            <w:r>
              <w:t>Author</w:t>
            </w:r>
          </w:p>
        </w:tc>
        <w:tc>
          <w:tcPr>
            <w:tcW w:w="493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016" w:rsidRDefault="00D06016" w:rsidP="00765FFB">
            <w:pPr>
              <w:pStyle w:val="TableContents"/>
            </w:pPr>
            <w:r>
              <w:t>Comments</w:t>
            </w:r>
          </w:p>
        </w:tc>
      </w:tr>
      <w:tr w:rsidR="00D06016" w:rsidTr="00DC0A77">
        <w:tc>
          <w:tcPr>
            <w:tcW w:w="1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016" w:rsidRDefault="00D06016" w:rsidP="00D06016">
            <w:pPr>
              <w:pStyle w:val="TableContents"/>
            </w:pPr>
            <w:r>
              <w:t>19 Jun 12</w:t>
            </w:r>
          </w:p>
        </w:tc>
        <w:tc>
          <w:tcPr>
            <w:tcW w:w="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016" w:rsidRDefault="00D06016" w:rsidP="00765FFB">
            <w:pPr>
              <w:pStyle w:val="TableContents"/>
            </w:pPr>
            <w:r>
              <w:t>0.1</w:t>
            </w:r>
          </w:p>
        </w:tc>
        <w:tc>
          <w:tcPr>
            <w:tcW w:w="19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016" w:rsidRDefault="00D06016" w:rsidP="00765FFB">
            <w:pPr>
              <w:pStyle w:val="TableContents"/>
            </w:pPr>
            <w:r>
              <w:t>JH</w:t>
            </w:r>
          </w:p>
        </w:tc>
        <w:tc>
          <w:tcPr>
            <w:tcW w:w="493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016" w:rsidRDefault="00D06016" w:rsidP="00765FFB">
            <w:pPr>
              <w:pStyle w:val="TableContents"/>
            </w:pPr>
            <w:r>
              <w:t>Created</w:t>
            </w:r>
          </w:p>
        </w:tc>
      </w:tr>
      <w:tr w:rsidR="00D06016" w:rsidTr="00DC0A77">
        <w:tc>
          <w:tcPr>
            <w:tcW w:w="1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016" w:rsidRDefault="00D221AB" w:rsidP="00765FFB">
            <w:pPr>
              <w:pStyle w:val="TableContents"/>
            </w:pPr>
            <w:r>
              <w:t>21 Jun 12</w:t>
            </w:r>
          </w:p>
        </w:tc>
        <w:tc>
          <w:tcPr>
            <w:tcW w:w="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016" w:rsidRDefault="00D221AB" w:rsidP="00765FFB">
            <w:pPr>
              <w:pStyle w:val="TableContents"/>
            </w:pPr>
            <w:r>
              <w:t>0.2</w:t>
            </w:r>
          </w:p>
        </w:tc>
        <w:tc>
          <w:tcPr>
            <w:tcW w:w="19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016" w:rsidRDefault="00D221AB" w:rsidP="00765FFB">
            <w:pPr>
              <w:pStyle w:val="TableContents"/>
            </w:pPr>
            <w:r>
              <w:t>JH</w:t>
            </w:r>
            <w:r w:rsidR="005B486D">
              <w:t>/TH</w:t>
            </w:r>
          </w:p>
        </w:tc>
        <w:tc>
          <w:tcPr>
            <w:tcW w:w="493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016" w:rsidRDefault="00D221AB" w:rsidP="005B486D">
            <w:pPr>
              <w:pStyle w:val="NoSpacing"/>
              <w:numPr>
                <w:ilvl w:val="0"/>
                <w:numId w:val="4"/>
              </w:numPr>
            </w:pPr>
            <w:r>
              <w:t xml:space="preserve">Removed the use of </w:t>
            </w:r>
            <w:proofErr w:type="spellStart"/>
            <w:proofErr w:type="gramStart"/>
            <w:r>
              <w:t>setInstanceParameter</w:t>
            </w:r>
            <w:proofErr w:type="spellEnd"/>
            <w:r>
              <w:t>(</w:t>
            </w:r>
            <w:proofErr w:type="gramEnd"/>
            <w:r>
              <w:t>)</w:t>
            </w:r>
            <w:r w:rsidR="00C625E2">
              <w:t xml:space="preserve"> as it is not required to set parameters.</w:t>
            </w:r>
          </w:p>
          <w:p w:rsidR="00D06016" w:rsidRDefault="00EA42DC" w:rsidP="005B486D">
            <w:pPr>
              <w:pStyle w:val="NoSpacing"/>
              <w:numPr>
                <w:ilvl w:val="0"/>
                <w:numId w:val="4"/>
              </w:numPr>
            </w:pPr>
            <w:r>
              <w:t xml:space="preserve">Rename </w:t>
            </w:r>
            <w:proofErr w:type="spellStart"/>
            <w:r>
              <w:t>getInstanceParameter</w:t>
            </w:r>
            <w:proofErr w:type="spellEnd"/>
            <w:r>
              <w:t xml:space="preserve">() to </w:t>
            </w:r>
            <w:proofErr w:type="spellStart"/>
            <w:r>
              <w:t>getParameter</w:t>
            </w:r>
            <w:proofErr w:type="spellEnd"/>
            <w:r>
              <w:t>().</w:t>
            </w:r>
          </w:p>
        </w:tc>
      </w:tr>
      <w:tr w:rsidR="005B486D" w:rsidTr="00DC0A77">
        <w:tc>
          <w:tcPr>
            <w:tcW w:w="1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486D" w:rsidRDefault="005B486D" w:rsidP="00765FFB">
            <w:pPr>
              <w:pStyle w:val="TableContents"/>
            </w:pPr>
            <w:r>
              <w:t>28 Jun 12</w:t>
            </w:r>
          </w:p>
        </w:tc>
        <w:tc>
          <w:tcPr>
            <w:tcW w:w="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486D" w:rsidRDefault="005B486D" w:rsidP="00765FFB">
            <w:pPr>
              <w:pStyle w:val="TableContents"/>
            </w:pPr>
            <w:r>
              <w:t>0.3</w:t>
            </w:r>
          </w:p>
        </w:tc>
        <w:tc>
          <w:tcPr>
            <w:tcW w:w="19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486D" w:rsidRDefault="005B486D" w:rsidP="00765FFB">
            <w:pPr>
              <w:pStyle w:val="TableContents"/>
            </w:pPr>
            <w:r>
              <w:t>JH/TH</w:t>
            </w:r>
          </w:p>
        </w:tc>
        <w:tc>
          <w:tcPr>
            <w:tcW w:w="493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486D" w:rsidRDefault="005B486D" w:rsidP="005B486D">
            <w:pPr>
              <w:pStyle w:val="NoSpacing"/>
              <w:numPr>
                <w:ilvl w:val="0"/>
                <w:numId w:val="5"/>
              </w:numPr>
            </w:pPr>
            <w:r>
              <w:t xml:space="preserve">Renamed </w:t>
            </w:r>
            <w:proofErr w:type="spellStart"/>
            <w:r>
              <w:t>getParameter</w:t>
            </w:r>
            <w:proofErr w:type="spellEnd"/>
            <w:r>
              <w:t xml:space="preserve"> function to </w:t>
            </w:r>
            <w:proofErr w:type="spellStart"/>
            <w:r>
              <w:t>getProperty</w:t>
            </w:r>
            <w:proofErr w:type="spellEnd"/>
          </w:p>
          <w:p w:rsidR="005B486D" w:rsidRDefault="005B486D" w:rsidP="005B486D">
            <w:pPr>
              <w:pStyle w:val="NoSpacing"/>
              <w:numPr>
                <w:ilvl w:val="0"/>
                <w:numId w:val="5"/>
              </w:numPr>
            </w:pPr>
            <w:r>
              <w:t xml:space="preserve">Renamed </w:t>
            </w:r>
            <w:proofErr w:type="spellStart"/>
            <w:r>
              <w:t>InstanceParameter</w:t>
            </w:r>
            <w:proofErr w:type="spellEnd"/>
            <w:r>
              <w:t xml:space="preserve"> element to </w:t>
            </w:r>
            <w:proofErr w:type="spellStart"/>
            <w:r>
              <w:t>PropertyParameter</w:t>
            </w:r>
            <w:proofErr w:type="spellEnd"/>
          </w:p>
          <w:p w:rsidR="005B486D" w:rsidRDefault="005B486D" w:rsidP="005B486D">
            <w:pPr>
              <w:pStyle w:val="NoSpacing"/>
              <w:numPr>
                <w:ilvl w:val="0"/>
                <w:numId w:val="5"/>
              </w:numPr>
            </w:pPr>
            <w:r>
              <w:t xml:space="preserve">Removed roles argument from </w:t>
            </w:r>
            <w:proofErr w:type="spellStart"/>
            <w:r>
              <w:t>getResource</w:t>
            </w:r>
            <w:proofErr w:type="spellEnd"/>
          </w:p>
          <w:p w:rsidR="00DC0A77" w:rsidRDefault="00DC0A77" w:rsidP="005B486D">
            <w:pPr>
              <w:pStyle w:val="NoSpacing"/>
              <w:numPr>
                <w:ilvl w:val="0"/>
                <w:numId w:val="5"/>
              </w:numPr>
            </w:pPr>
            <w:r>
              <w:t xml:space="preserve">Added a </w:t>
            </w:r>
            <w:proofErr w:type="spellStart"/>
            <w:r>
              <w:t>getRole</w:t>
            </w:r>
            <w:proofErr w:type="spellEnd"/>
            <w:r>
              <w:t xml:space="preserve"> function</w:t>
            </w:r>
          </w:p>
          <w:p w:rsidR="00DC0A77" w:rsidRDefault="00DC0A77" w:rsidP="005B486D">
            <w:pPr>
              <w:pStyle w:val="NoSpacing"/>
              <w:numPr>
                <w:ilvl w:val="0"/>
                <w:numId w:val="5"/>
              </w:numPr>
            </w:pPr>
            <w:r>
              <w:t xml:space="preserve">Added proposal for </w:t>
            </w:r>
            <w:proofErr w:type="spellStart"/>
            <w:r>
              <w:t>selectAny</w:t>
            </w:r>
            <w:proofErr w:type="spellEnd"/>
            <w:r w:rsidR="001A6070">
              <w:t xml:space="preserve"> and an example of its usage.</w:t>
            </w:r>
          </w:p>
        </w:tc>
      </w:tr>
      <w:tr w:rsidR="0008266A" w:rsidTr="00DC0A77">
        <w:tc>
          <w:tcPr>
            <w:tcW w:w="1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66A" w:rsidRDefault="0008266A" w:rsidP="00765FFB">
            <w:pPr>
              <w:pStyle w:val="TableContents"/>
            </w:pPr>
            <w:r>
              <w:t>05 Jul 12</w:t>
            </w:r>
          </w:p>
        </w:tc>
        <w:tc>
          <w:tcPr>
            <w:tcW w:w="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66A" w:rsidRDefault="0008266A" w:rsidP="00765FFB">
            <w:pPr>
              <w:pStyle w:val="TableContents"/>
            </w:pPr>
            <w:r>
              <w:t>0.4</w:t>
            </w:r>
          </w:p>
        </w:tc>
        <w:tc>
          <w:tcPr>
            <w:tcW w:w="19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66A" w:rsidRDefault="0008266A" w:rsidP="00765FFB">
            <w:pPr>
              <w:pStyle w:val="TableContents"/>
            </w:pPr>
            <w:r>
              <w:t>JH</w:t>
            </w:r>
          </w:p>
        </w:tc>
        <w:tc>
          <w:tcPr>
            <w:tcW w:w="493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66A" w:rsidRDefault="00A03B48" w:rsidP="00A03B48">
            <w:pPr>
              <w:pStyle w:val="NoSpacing"/>
              <w:numPr>
                <w:ilvl w:val="0"/>
                <w:numId w:val="5"/>
              </w:numPr>
            </w:pPr>
            <w:r>
              <w:t xml:space="preserve">Renamed the </w:t>
            </w:r>
            <w:proofErr w:type="spellStart"/>
            <w:r>
              <w:t>selectAny</w:t>
            </w:r>
            <w:proofErr w:type="spellEnd"/>
            <w:r>
              <w:t xml:space="preserve">() function introduced in 0.3 to </w:t>
            </w:r>
            <w:proofErr w:type="spellStart"/>
            <w:r>
              <w:t>orResource</w:t>
            </w:r>
            <w:proofErr w:type="spellEnd"/>
            <w:r>
              <w:t>()</w:t>
            </w:r>
          </w:p>
          <w:p w:rsidR="006E6D8B" w:rsidRDefault="006E6D8B" w:rsidP="00A03B48">
            <w:pPr>
              <w:pStyle w:val="NoSpacing"/>
              <w:numPr>
                <w:ilvl w:val="0"/>
                <w:numId w:val="5"/>
              </w:numPr>
            </w:pPr>
            <w:r>
              <w:t>Completed functions for existing distributions</w:t>
            </w:r>
          </w:p>
        </w:tc>
      </w:tr>
      <w:tr w:rsidR="008B471C" w:rsidTr="00DC0A77">
        <w:tc>
          <w:tcPr>
            <w:tcW w:w="1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71C" w:rsidRDefault="008B471C" w:rsidP="00765FFB">
            <w:pPr>
              <w:pStyle w:val="TableContents"/>
            </w:pPr>
            <w:r>
              <w:t>13 Jul 12</w:t>
            </w:r>
          </w:p>
        </w:tc>
        <w:tc>
          <w:tcPr>
            <w:tcW w:w="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71C" w:rsidRDefault="008B471C" w:rsidP="00765FFB">
            <w:pPr>
              <w:pStyle w:val="TableContents"/>
            </w:pPr>
            <w:r>
              <w:t>0.5</w:t>
            </w:r>
          </w:p>
        </w:tc>
        <w:tc>
          <w:tcPr>
            <w:tcW w:w="19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71C" w:rsidRDefault="008B471C" w:rsidP="00765FFB">
            <w:pPr>
              <w:pStyle w:val="TableContents"/>
            </w:pPr>
            <w:r>
              <w:t>JH</w:t>
            </w:r>
          </w:p>
        </w:tc>
        <w:tc>
          <w:tcPr>
            <w:tcW w:w="493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2958" w:rsidRDefault="00D32958" w:rsidP="008B471C">
            <w:pPr>
              <w:pStyle w:val="NoSpacing"/>
              <w:numPr>
                <w:ilvl w:val="0"/>
                <w:numId w:val="5"/>
              </w:numPr>
            </w:pPr>
            <w:r>
              <w:t>Updated function descriptions</w:t>
            </w:r>
          </w:p>
          <w:p w:rsidR="008B471C" w:rsidRDefault="008B471C" w:rsidP="008B471C">
            <w:pPr>
              <w:pStyle w:val="NoSpacing"/>
              <w:numPr>
                <w:ilvl w:val="0"/>
                <w:numId w:val="5"/>
              </w:numPr>
            </w:pPr>
            <w:r>
              <w:t xml:space="preserve">Removed the distribution functions. </w:t>
            </w:r>
          </w:p>
          <w:p w:rsidR="001A41BA" w:rsidRDefault="001A41BA" w:rsidP="008B471C">
            <w:pPr>
              <w:pStyle w:val="NoSpacing"/>
              <w:numPr>
                <w:ilvl w:val="0"/>
                <w:numId w:val="5"/>
              </w:numPr>
            </w:pPr>
            <w:r>
              <w:t xml:space="preserve">Changed the </w:t>
            </w:r>
            <w:proofErr w:type="spellStart"/>
            <w:r>
              <w:t>ge</w:t>
            </w:r>
            <w:bookmarkStart w:id="2" w:name="_GoBack"/>
            <w:bookmarkEnd w:id="2"/>
            <w:r>
              <w:t>tRole</w:t>
            </w:r>
            <w:proofErr w:type="spellEnd"/>
            <w:r>
              <w:t xml:space="preserve"> function to </w:t>
            </w:r>
            <w:proofErr w:type="spellStart"/>
            <w:r>
              <w:t>getResourceByRoles</w:t>
            </w:r>
            <w:proofErr w:type="spellEnd"/>
          </w:p>
          <w:p w:rsidR="001A41BA" w:rsidRDefault="001A41BA" w:rsidP="001A41BA">
            <w:pPr>
              <w:pStyle w:val="NoSpacing"/>
              <w:numPr>
                <w:ilvl w:val="0"/>
                <w:numId w:val="5"/>
              </w:numPr>
            </w:pPr>
            <w:r>
              <w:t xml:space="preserve">Changed the signature of the </w:t>
            </w:r>
            <w:proofErr w:type="spellStart"/>
            <w:r>
              <w:t>getResourceByRoles</w:t>
            </w:r>
            <w:proofErr w:type="spellEnd"/>
            <w:r>
              <w:t xml:space="preserve"> to allow a variable list of role names to be specified</w:t>
            </w:r>
          </w:p>
          <w:p w:rsidR="00C56A9E" w:rsidRDefault="00C56A9E" w:rsidP="00C56A9E">
            <w:pPr>
              <w:pStyle w:val="NoSpacing"/>
              <w:numPr>
                <w:ilvl w:val="0"/>
                <w:numId w:val="5"/>
              </w:numPr>
            </w:pPr>
            <w:r>
              <w:t>Replaced the example that illustrated how resources are assigned based on role.</w:t>
            </w:r>
          </w:p>
        </w:tc>
      </w:tr>
    </w:tbl>
    <w:p w:rsidR="00D06016" w:rsidRDefault="00D06016" w:rsidP="003463B2"/>
    <w:p w:rsidR="00765FFB" w:rsidRDefault="00765FFB">
      <w:r>
        <w:br w:type="page"/>
      </w:r>
    </w:p>
    <w:p w:rsidR="003463B2" w:rsidRDefault="00213D55" w:rsidP="003463B2">
      <w:r>
        <w:lastRenderedPageBreak/>
        <w:t>P</w:t>
      </w:r>
      <w:r w:rsidR="003463B2">
        <w:t>ropos</w:t>
      </w:r>
      <w:r>
        <w:t xml:space="preserve">al is to </w:t>
      </w:r>
      <w:r w:rsidR="003463B2">
        <w:t xml:space="preserve">add the following </w:t>
      </w:r>
      <w:proofErr w:type="spellStart"/>
      <w:r w:rsidR="003463B2">
        <w:t>XPath</w:t>
      </w:r>
      <w:proofErr w:type="spellEnd"/>
      <w:r w:rsidR="003463B2">
        <w:t xml:space="preserve"> extensions functions to a</w:t>
      </w:r>
      <w:r w:rsidR="008D53FE">
        <w:t xml:space="preserve">llow interchange of expressions. Expressions are required for routing decisions, setting/getting </w:t>
      </w:r>
      <w:r w:rsidR="009350B1">
        <w:t xml:space="preserve">property </w:t>
      </w:r>
      <w:r w:rsidR="008D53FE">
        <w:t>parameter values and resource assignment.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699"/>
        <w:gridCol w:w="5543"/>
      </w:tblGrid>
      <w:tr w:rsidR="00D32958" w:rsidTr="00D32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:rsidR="00D32958" w:rsidRDefault="00D32958" w:rsidP="00D32958">
            <w:proofErr w:type="spellStart"/>
            <w:r>
              <w:t>XPath</w:t>
            </w:r>
            <w:proofErr w:type="spellEnd"/>
            <w:r>
              <w:t xml:space="preserve"> Extension Function</w:t>
            </w:r>
          </w:p>
        </w:tc>
        <w:tc>
          <w:tcPr>
            <w:tcW w:w="5543" w:type="dxa"/>
          </w:tcPr>
          <w:p w:rsidR="00D32958" w:rsidRDefault="00D32958" w:rsidP="00D32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/ Usage</w:t>
            </w:r>
          </w:p>
        </w:tc>
      </w:tr>
      <w:tr w:rsidR="00D32958" w:rsidTr="00D32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:rsidR="00D32958" w:rsidRDefault="00D32958" w:rsidP="00D32958">
            <w:proofErr w:type="spellStart"/>
            <w:r>
              <w:t>getProperty</w:t>
            </w:r>
            <w:proofErr w:type="spellEnd"/>
            <w:r>
              <w:t>(name)</w:t>
            </w:r>
          </w:p>
        </w:tc>
        <w:tc>
          <w:tcPr>
            <w:tcW w:w="5543" w:type="dxa"/>
          </w:tcPr>
          <w:p w:rsidR="00D32958" w:rsidRDefault="00D32958" w:rsidP="00D3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the numeric value of a </w:t>
            </w:r>
            <w:commentRangeStart w:id="3"/>
            <w:r>
              <w:t>property parameter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 xml:space="preserve">. </w:t>
            </w:r>
          </w:p>
          <w:p w:rsidR="00D32958" w:rsidRPr="00484ACF" w:rsidRDefault="00D32958" w:rsidP="00D3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ACF">
              <w:rPr>
                <w:b/>
              </w:rPr>
              <w:t xml:space="preserve">Arguments </w:t>
            </w:r>
          </w:p>
          <w:p w:rsidR="00D32958" w:rsidRDefault="00D32958" w:rsidP="00D3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9275E">
              <w:rPr>
                <w:i/>
              </w:rPr>
              <w:t>name</w:t>
            </w:r>
            <w:proofErr w:type="gramEnd"/>
            <w:r>
              <w:t>: the name of the property parameter.</w:t>
            </w:r>
          </w:p>
          <w:p w:rsidR="00D32958" w:rsidRPr="00D544EA" w:rsidRDefault="00D32958" w:rsidP="00D3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544EA">
              <w:rPr>
                <w:b/>
              </w:rPr>
              <w:t>Return</w:t>
            </w:r>
          </w:p>
          <w:p w:rsidR="00D32958" w:rsidRDefault="00D32958" w:rsidP="00D3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a numeric value of type </w:t>
            </w:r>
            <w:proofErr w:type="spellStart"/>
            <w:r>
              <w:t>xs</w:t>
            </w:r>
            <w:proofErr w:type="gramStart"/>
            <w:r>
              <w:t>:double</w:t>
            </w:r>
            <w:proofErr w:type="spellEnd"/>
            <w:proofErr w:type="gramEnd"/>
            <w:r>
              <w:t>.</w:t>
            </w:r>
          </w:p>
          <w:p w:rsidR="00D32958" w:rsidRPr="00A44352" w:rsidRDefault="00D32958" w:rsidP="00D3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44352">
              <w:rPr>
                <w:b/>
              </w:rPr>
              <w:t>Remarks</w:t>
            </w:r>
          </w:p>
          <w:p w:rsidR="00D32958" w:rsidRDefault="00D32958" w:rsidP="004E0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property parameter does not exist</w:t>
            </w:r>
            <w:r w:rsidR="004E0FC8">
              <w:t>, default to zero</w:t>
            </w:r>
          </w:p>
          <w:p w:rsidR="004E0FC8" w:rsidRDefault="004E0FC8" w:rsidP="004E0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958" w:rsidTr="00D32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:rsidR="00D32958" w:rsidRDefault="00D32958" w:rsidP="00D32958">
            <w:proofErr w:type="spellStart"/>
            <w:r>
              <w:t>getResource</w:t>
            </w:r>
            <w:proofErr w:type="spellEnd"/>
            <w:r>
              <w:t xml:space="preserve">(name, </w:t>
            </w:r>
            <w:proofErr w:type="spellStart"/>
            <w:r>
              <w:t>qty</w:t>
            </w:r>
            <w:proofErr w:type="spellEnd"/>
            <w:r>
              <w:t>)</w:t>
            </w:r>
          </w:p>
        </w:tc>
        <w:tc>
          <w:tcPr>
            <w:tcW w:w="5543" w:type="dxa"/>
          </w:tcPr>
          <w:p w:rsidR="00D32958" w:rsidRDefault="00D32958" w:rsidP="00D3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Selects a collection of available resource(s) required for an Activity. </w:t>
            </w:r>
          </w:p>
          <w:p w:rsidR="00D32958" w:rsidRPr="0079275E" w:rsidRDefault="00D32958" w:rsidP="00D3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9275E">
              <w:rPr>
                <w:b/>
              </w:rPr>
              <w:t>Arguments</w:t>
            </w:r>
          </w:p>
          <w:p w:rsidR="00D32958" w:rsidRDefault="00D32958" w:rsidP="00D3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9275E">
              <w:rPr>
                <w:i/>
              </w:rPr>
              <w:t>name</w:t>
            </w:r>
            <w:proofErr w:type="gramEnd"/>
            <w:r>
              <w:t xml:space="preserve">: the name of the resource required by the Activity. In the case of BPMN this is the </w:t>
            </w:r>
            <w:r w:rsidRPr="0079275E">
              <w:t xml:space="preserve">attribute used to uniquely identify BPMN </w:t>
            </w:r>
            <w:r>
              <w:t xml:space="preserve">resource </w:t>
            </w:r>
            <w:r w:rsidRPr="0079275E">
              <w:t>element</w:t>
            </w:r>
            <w:r>
              <w:t>.</w:t>
            </w:r>
          </w:p>
          <w:p w:rsidR="00D32958" w:rsidRDefault="00D32958" w:rsidP="00D3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79275E">
              <w:rPr>
                <w:i/>
              </w:rPr>
              <w:t>qty</w:t>
            </w:r>
            <w:proofErr w:type="spellEnd"/>
            <w:proofErr w:type="gramEnd"/>
            <w:r>
              <w:t xml:space="preserve">: the quantity of the resource required by the Activity, expressed as an integer. </w:t>
            </w:r>
          </w:p>
          <w:p w:rsidR="00D32958" w:rsidRPr="008E1A9A" w:rsidRDefault="00D32958" w:rsidP="00D3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1A9A">
              <w:rPr>
                <w:b/>
              </w:rPr>
              <w:t>Return</w:t>
            </w:r>
          </w:p>
          <w:p w:rsidR="00D32958" w:rsidRDefault="00D32958" w:rsidP="00D3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resource(s)</w:t>
            </w:r>
            <w:r w:rsidR="0018201F">
              <w:t xml:space="preserve"> or an empty collection if the resource </w:t>
            </w:r>
            <w:r w:rsidR="002E2644">
              <w:t>requirements were</w:t>
            </w:r>
            <w:r w:rsidR="0018201F">
              <w:t xml:space="preserve"> not satisfied.</w:t>
            </w:r>
          </w:p>
          <w:p w:rsidR="00D32958" w:rsidRPr="0079275E" w:rsidRDefault="00D32958" w:rsidP="00D3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9275E">
              <w:rPr>
                <w:b/>
              </w:rPr>
              <w:t>Remarks</w:t>
            </w:r>
          </w:p>
          <w:p w:rsidR="00D32958" w:rsidRDefault="00D32958" w:rsidP="00D3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Resources are defined in the BPMN interchange using the &lt;resource&gt; element. </w:t>
            </w:r>
          </w:p>
          <w:p w:rsidR="00D32958" w:rsidRDefault="00D32958" w:rsidP="00D3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958" w:rsidTr="00D32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:rsidR="00D32958" w:rsidRDefault="00D32958" w:rsidP="00D32958">
            <w:proofErr w:type="spellStart"/>
            <w:r>
              <w:t>getResourceByRoles</w:t>
            </w:r>
            <w:proofErr w:type="spellEnd"/>
            <w:r>
              <w:t xml:space="preserve">([role, …], </w:t>
            </w:r>
            <w:proofErr w:type="spellStart"/>
            <w:r>
              <w:t>qty</w:t>
            </w:r>
            <w:proofErr w:type="spellEnd"/>
            <w:r>
              <w:t>)</w:t>
            </w:r>
          </w:p>
        </w:tc>
        <w:tc>
          <w:tcPr>
            <w:tcW w:w="5543" w:type="dxa"/>
          </w:tcPr>
          <w:p w:rsidR="00D32958" w:rsidRDefault="00D32958" w:rsidP="00D3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Selects a collection of available resource(s) that can satisfy the role(s) required for an Activity. Selected resource(s) will play all roles specified by the list of roles required.</w:t>
            </w:r>
          </w:p>
          <w:p w:rsidR="00D32958" w:rsidRPr="00D051E9" w:rsidRDefault="00D32958" w:rsidP="00D3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051E9">
              <w:rPr>
                <w:b/>
              </w:rPr>
              <w:t>Arguments</w:t>
            </w:r>
          </w:p>
          <w:p w:rsidR="00D32958" w:rsidRDefault="00D32958" w:rsidP="00D3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1E9">
              <w:rPr>
                <w:i/>
              </w:rPr>
              <w:t>[</w:t>
            </w:r>
            <w:proofErr w:type="gramStart"/>
            <w:r w:rsidRPr="00D051E9">
              <w:rPr>
                <w:i/>
              </w:rPr>
              <w:t>role</w:t>
            </w:r>
            <w:proofErr w:type="gramEnd"/>
            <w:r w:rsidRPr="00D051E9">
              <w:rPr>
                <w:i/>
              </w:rPr>
              <w:t xml:space="preserve"> …]</w:t>
            </w:r>
            <w:r>
              <w:rPr>
                <w:i/>
              </w:rPr>
              <w:t>:</w:t>
            </w:r>
            <w:r>
              <w:t xml:space="preserve"> the variable list of required role(s).</w:t>
            </w:r>
          </w:p>
          <w:p w:rsidR="00D32958" w:rsidRPr="00C703F7" w:rsidRDefault="00D32958" w:rsidP="00D3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i/>
              </w:rPr>
              <w:t>q</w:t>
            </w:r>
            <w:r w:rsidRPr="00D051E9">
              <w:rPr>
                <w:i/>
              </w:rPr>
              <w:t>ty</w:t>
            </w:r>
            <w:proofErr w:type="spellEnd"/>
            <w:proofErr w:type="gramEnd"/>
            <w:r>
              <w:rPr>
                <w:i/>
              </w:rPr>
              <w:t>:</w:t>
            </w:r>
            <w:r>
              <w:t xml:space="preserve"> the quantity of a resource that satisfies the specified role(s), required by the Activity, expressed as an integer. </w:t>
            </w:r>
          </w:p>
          <w:p w:rsidR="00D32958" w:rsidRPr="008E1A9A" w:rsidRDefault="00D32958" w:rsidP="00D3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1A9A">
              <w:rPr>
                <w:b/>
              </w:rPr>
              <w:t>Return</w:t>
            </w:r>
          </w:p>
          <w:p w:rsidR="00D32958" w:rsidRDefault="00D32958" w:rsidP="00D3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of resource(s)</w:t>
            </w:r>
            <w:r w:rsidR="0018201F">
              <w:t xml:space="preserve"> or an empty collection if the resource requirements</w:t>
            </w:r>
            <w:r w:rsidR="002E2644">
              <w:t xml:space="preserve"> were </w:t>
            </w:r>
            <w:r w:rsidR="0018201F">
              <w:t>not satisfied</w:t>
            </w:r>
          </w:p>
          <w:p w:rsidR="00D32958" w:rsidRPr="00E15100" w:rsidRDefault="00D32958" w:rsidP="00D3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5100">
              <w:rPr>
                <w:b/>
              </w:rPr>
              <w:t>Remarks</w:t>
            </w:r>
          </w:p>
          <w:p w:rsidR="00D32958" w:rsidRDefault="00D32958" w:rsidP="00D3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role can be applied to a resource using the PAF </w:t>
            </w:r>
            <w:r w:rsidRPr="00B75C58">
              <w:rPr>
                <w:i/>
              </w:rPr>
              <w:t>role</w:t>
            </w:r>
            <w:r>
              <w:t xml:space="preserve"> parameter from the </w:t>
            </w:r>
            <w:proofErr w:type="spellStart"/>
            <w:r w:rsidRPr="00B75C58">
              <w:rPr>
                <w:i/>
              </w:rPr>
              <w:t>ResourceParameters</w:t>
            </w:r>
            <w:proofErr w:type="spellEnd"/>
            <w:r>
              <w:t xml:space="preserve"> perspective.</w:t>
            </w:r>
          </w:p>
          <w:p w:rsidR="00D32958" w:rsidRDefault="00D32958" w:rsidP="00D3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958" w:rsidTr="00D32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</w:tcPr>
          <w:p w:rsidR="00D32958" w:rsidRDefault="00D32958" w:rsidP="00D32958">
            <w:commentRangeStart w:id="4"/>
            <w:proofErr w:type="spellStart"/>
            <w:r>
              <w:t>orResource</w:t>
            </w:r>
            <w:commentRangeEnd w:id="4"/>
            <w:proofErr w:type="spellEnd"/>
            <w:r>
              <w:rPr>
                <w:rStyle w:val="CommentReference"/>
                <w:b w:val="0"/>
                <w:bCs w:val="0"/>
              </w:rPr>
              <w:commentReference w:id="4"/>
            </w:r>
            <w:r>
              <w:t>([resources, …])</w:t>
            </w:r>
          </w:p>
        </w:tc>
        <w:tc>
          <w:tcPr>
            <w:tcW w:w="5543" w:type="dxa"/>
          </w:tcPr>
          <w:p w:rsidR="00D32958" w:rsidRDefault="00D32958" w:rsidP="00D3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the first collection of available resource(s) from the list of alternative resource(s) used for an Activity. </w:t>
            </w:r>
          </w:p>
          <w:p w:rsidR="00D32958" w:rsidRPr="00C006A6" w:rsidRDefault="00D32958" w:rsidP="00D3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06A6">
              <w:rPr>
                <w:b/>
              </w:rPr>
              <w:t xml:space="preserve">Arguments </w:t>
            </w:r>
          </w:p>
          <w:p w:rsidR="00D32958" w:rsidRDefault="00D32958" w:rsidP="00D3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variable list of resources returned by the </w:t>
            </w:r>
            <w:proofErr w:type="spellStart"/>
            <w:proofErr w:type="gramStart"/>
            <w:r>
              <w:t>getResource</w:t>
            </w:r>
            <w:proofErr w:type="spellEnd"/>
            <w:r>
              <w:t>(</w:t>
            </w:r>
            <w:proofErr w:type="gramEnd"/>
            <w:r>
              <w:t>)</w:t>
            </w:r>
            <w:r w:rsidR="002E2644">
              <w:t xml:space="preserve"> or </w:t>
            </w:r>
            <w:proofErr w:type="spellStart"/>
            <w:r w:rsidR="002E2644">
              <w:t>getResourceByRoles</w:t>
            </w:r>
            <w:proofErr w:type="spellEnd"/>
            <w:r w:rsidR="002E2644">
              <w:t>()</w:t>
            </w:r>
            <w:r>
              <w:t xml:space="preserve"> functions.</w:t>
            </w:r>
          </w:p>
          <w:p w:rsidR="00D32958" w:rsidRPr="00C006A6" w:rsidRDefault="00D32958" w:rsidP="00D3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06A6">
              <w:rPr>
                <w:b/>
              </w:rPr>
              <w:t>Return</w:t>
            </w:r>
          </w:p>
          <w:p w:rsidR="00D32958" w:rsidRDefault="00D32958" w:rsidP="00D3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resource(s).</w:t>
            </w:r>
          </w:p>
          <w:p w:rsidR="00D32958" w:rsidRPr="00C006A6" w:rsidRDefault="00D32958" w:rsidP="00D3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06A6">
              <w:rPr>
                <w:b/>
              </w:rPr>
              <w:t>Remarks</w:t>
            </w:r>
          </w:p>
          <w:p w:rsidR="00D32958" w:rsidRDefault="00D32958" w:rsidP="00D3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allows alternative behaviour for resource selection. </w:t>
            </w:r>
            <w:r>
              <w:lastRenderedPageBreak/>
              <w:t>The evaluation order of resources is from left to right.</w:t>
            </w:r>
          </w:p>
          <w:p w:rsidR="00D32958" w:rsidRDefault="00D32958" w:rsidP="00D3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2958" w:rsidRDefault="00D32958" w:rsidP="003463B2"/>
    <w:p w:rsidR="00AF6F0B" w:rsidRDefault="00DC0A77" w:rsidP="004A0505">
      <w:pPr>
        <w:pStyle w:val="Heading1"/>
      </w:pPr>
      <w:r>
        <w:t xml:space="preserve">Property </w:t>
      </w:r>
      <w:r w:rsidR="00AF6F0B">
        <w:t xml:space="preserve">Parameter </w:t>
      </w:r>
      <w:r w:rsidR="003C5DE1">
        <w:t>used for</w:t>
      </w:r>
      <w:r w:rsidR="00AF6F0B">
        <w:t xml:space="preserve"> Processing Time</w:t>
      </w:r>
    </w:p>
    <w:p w:rsidR="00AF6F0B" w:rsidRPr="00AF6F0B" w:rsidRDefault="00AF6F0B" w:rsidP="00AF6F0B"/>
    <w:p w:rsidR="00AF6F0B" w:rsidRDefault="00AF6F0B" w:rsidP="00AF6F0B">
      <w:r>
        <w:object w:dxaOrig="4425" w:dyaOrig="1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75pt;height:59.75pt" o:ole="">
            <v:imagedata r:id="rId8" o:title=""/>
          </v:shape>
          <o:OLEObject Type="Embed" ProgID="Visio.Drawing.11" ShapeID="_x0000_i1025" DrawAspect="Content" ObjectID="_1404035586" r:id="rId9"/>
        </w:object>
      </w:r>
    </w:p>
    <w:p w:rsidR="00AF6F0B" w:rsidRDefault="00AF6F0B" w:rsidP="00AF6F0B">
      <w:r>
        <w:t>Expression: “Volume * 6”</w:t>
      </w:r>
    </w:p>
    <w:p w:rsidR="00AF6F0B" w:rsidRDefault="00AF6F0B" w:rsidP="004A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ElementParameters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elementId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Task1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AF6F0B" w:rsidRDefault="004A0505" w:rsidP="004A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</w:t>
      </w:r>
      <w:r w:rsidR="00AF6F0B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="00AF6F0B">
        <w:rPr>
          <w:rFonts w:ascii="Consolas" w:hAnsi="Consolas" w:cs="Consolas"/>
          <w:color w:val="A31515"/>
          <w:sz w:val="19"/>
          <w:szCs w:val="19"/>
          <w:lang w:val="en-GB"/>
        </w:rPr>
        <w:t>TimeParameters</w:t>
      </w:r>
      <w:proofErr w:type="spellEnd"/>
      <w:r w:rsidR="00AF6F0B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AF6F0B" w:rsidRDefault="00AF6F0B" w:rsidP="004A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ProcessingTime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AF6F0B" w:rsidRDefault="00AF6F0B" w:rsidP="004A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ExpressionParameter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paf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="00F35B00">
        <w:rPr>
          <w:rFonts w:ascii="Consolas" w:hAnsi="Consolas" w:cs="Consolas"/>
          <w:color w:val="0000FF"/>
          <w:sz w:val="19"/>
          <w:szCs w:val="19"/>
          <w:lang w:val="en-GB"/>
        </w:rPr>
        <w:t>getProperty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('Volume') * 6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AF6F0B" w:rsidRDefault="00AF6F0B" w:rsidP="004A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ProcessingTime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AF6F0B" w:rsidRDefault="004A0505" w:rsidP="004A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</w:t>
      </w:r>
      <w:r w:rsidR="00AF6F0B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="00AF6F0B">
        <w:rPr>
          <w:rFonts w:ascii="Consolas" w:hAnsi="Consolas" w:cs="Consolas"/>
          <w:color w:val="A31515"/>
          <w:sz w:val="19"/>
          <w:szCs w:val="19"/>
          <w:lang w:val="en-GB"/>
        </w:rPr>
        <w:t>TimeParameters</w:t>
      </w:r>
      <w:proofErr w:type="spellEnd"/>
      <w:r w:rsidR="00AF6F0B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AF6F0B" w:rsidRDefault="00AF6F0B" w:rsidP="004A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ElementParameters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AF6F0B" w:rsidRDefault="00AF6F0B" w:rsidP="00AF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AF6F0B" w:rsidRDefault="00DC0A77" w:rsidP="003C5DE1">
      <w:pPr>
        <w:pStyle w:val="Heading1"/>
      </w:pPr>
      <w:r>
        <w:t xml:space="preserve">Property </w:t>
      </w:r>
      <w:r w:rsidR="003C5DE1">
        <w:t>Parameter Assignment</w:t>
      </w:r>
    </w:p>
    <w:p w:rsidR="003C5DE1" w:rsidRDefault="003C5DE1" w:rsidP="003C5DE1"/>
    <w:p w:rsidR="003C5DE1" w:rsidRDefault="003C5DE1" w:rsidP="003C5DE1">
      <w:r>
        <w:t>Expression: “Volume = (Volume * 5) / 100”</w:t>
      </w:r>
    </w:p>
    <w:p w:rsidR="004A0505" w:rsidRDefault="004A0505" w:rsidP="004A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ElementParameters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elementId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"</w:t>
      </w:r>
      <w:r w:rsidR="00534212"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4A0505" w:rsidRDefault="004A0505" w:rsidP="004A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</w:t>
      </w:r>
      <w:commentRangeStart w:id="5"/>
      <w:proofErr w:type="spellStart"/>
      <w:r w:rsidR="00F35B00">
        <w:rPr>
          <w:rFonts w:ascii="Consolas" w:hAnsi="Consolas" w:cs="Consolas"/>
          <w:color w:val="A31515"/>
          <w:sz w:val="19"/>
          <w:szCs w:val="19"/>
          <w:lang w:val="en-GB"/>
        </w:rPr>
        <w:t>PropertyParameters</w:t>
      </w:r>
      <w:commentRangeEnd w:id="5"/>
      <w:proofErr w:type="spellEnd"/>
      <w:r w:rsidR="009F0E94">
        <w:rPr>
          <w:rStyle w:val="CommentReference"/>
        </w:rPr>
        <w:commentReference w:id="5"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4A0505" w:rsidRDefault="004A0505" w:rsidP="004A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r w:rsidR="00534212">
        <w:rPr>
          <w:rFonts w:ascii="Consolas" w:hAnsi="Consolas" w:cs="Consolas"/>
          <w:color w:val="A31515"/>
          <w:sz w:val="19"/>
          <w:szCs w:val="19"/>
          <w:lang w:val="en-GB"/>
        </w:rPr>
        <w:t>Property</w:t>
      </w:r>
      <w:r w:rsidR="00444764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 w:rsidR="00444764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="00444764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="00444764">
        <w:rPr>
          <w:rFonts w:ascii="Consolas" w:hAnsi="Consolas" w:cs="Consolas"/>
          <w:sz w:val="19"/>
          <w:szCs w:val="19"/>
          <w:lang w:val="en-GB"/>
        </w:rPr>
        <w:t>"</w:t>
      </w:r>
      <w:r w:rsidR="00444764">
        <w:rPr>
          <w:rFonts w:ascii="Consolas" w:hAnsi="Consolas" w:cs="Consolas"/>
          <w:color w:val="0000FF"/>
          <w:sz w:val="19"/>
          <w:szCs w:val="19"/>
          <w:lang w:val="en-GB"/>
        </w:rPr>
        <w:t>Volume</w:t>
      </w:r>
      <w:r w:rsidR="00444764"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565DA" w:rsidRDefault="004A0505" w:rsidP="004A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ExpressionParameter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</w:p>
    <w:p w:rsidR="004A0505" w:rsidRDefault="008565DA" w:rsidP="004A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</w:t>
      </w:r>
      <w:proofErr w:type="gramStart"/>
      <w:r w:rsidR="004A0505"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proofErr w:type="gramEnd"/>
      <w:r w:rsidR="004A0505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="004A0505">
        <w:rPr>
          <w:rFonts w:ascii="Consolas" w:hAnsi="Consolas" w:cs="Consolas"/>
          <w:sz w:val="19"/>
          <w:szCs w:val="19"/>
          <w:lang w:val="en-GB"/>
        </w:rPr>
        <w:t>"</w:t>
      </w:r>
      <w:r w:rsidR="00187D4C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="004A0505">
        <w:rPr>
          <w:rFonts w:ascii="Consolas" w:hAnsi="Consolas" w:cs="Consolas"/>
          <w:color w:val="0000FF"/>
          <w:sz w:val="19"/>
          <w:szCs w:val="19"/>
          <w:lang w:val="en-GB"/>
        </w:rPr>
        <w:t>paf:</w:t>
      </w:r>
      <w:r w:rsidR="00F35B00">
        <w:rPr>
          <w:rFonts w:ascii="Consolas" w:hAnsi="Consolas" w:cs="Consolas"/>
          <w:color w:val="0000FF"/>
          <w:sz w:val="19"/>
          <w:szCs w:val="19"/>
          <w:lang w:val="en-GB"/>
        </w:rPr>
        <w:t>getProperty</w:t>
      </w:r>
      <w:proofErr w:type="spellEnd"/>
      <w:r w:rsidR="004A0505">
        <w:rPr>
          <w:rFonts w:ascii="Consolas" w:hAnsi="Consolas" w:cs="Consolas"/>
          <w:color w:val="0000FF"/>
          <w:sz w:val="19"/>
          <w:szCs w:val="19"/>
          <w:lang w:val="en-GB"/>
        </w:rPr>
        <w:t>('Volume') * 5) div 100</w:t>
      </w:r>
      <w:r w:rsidR="004A0505">
        <w:rPr>
          <w:rFonts w:ascii="Consolas" w:hAnsi="Consolas" w:cs="Consolas"/>
          <w:sz w:val="19"/>
          <w:szCs w:val="19"/>
          <w:lang w:val="en-GB"/>
        </w:rPr>
        <w:t>"</w:t>
      </w:r>
      <w:r w:rsidR="004A0505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4A0505" w:rsidRDefault="004A0505" w:rsidP="004A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&lt;/</w:t>
      </w:r>
      <w:r w:rsidR="00534212">
        <w:rPr>
          <w:rFonts w:ascii="Consolas" w:hAnsi="Consolas" w:cs="Consolas"/>
          <w:color w:val="A31515"/>
          <w:sz w:val="19"/>
          <w:szCs w:val="19"/>
          <w:lang w:val="en-GB"/>
        </w:rPr>
        <w:t>Property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4A0505" w:rsidRDefault="004A0505" w:rsidP="004A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&lt;/</w:t>
      </w:r>
      <w:proofErr w:type="spellStart"/>
      <w:r w:rsidR="00F35B00">
        <w:rPr>
          <w:rFonts w:ascii="Consolas" w:hAnsi="Consolas" w:cs="Consolas"/>
          <w:color w:val="A31515"/>
          <w:sz w:val="19"/>
          <w:szCs w:val="19"/>
          <w:lang w:val="en-GB"/>
        </w:rPr>
        <w:t>PropertyParameters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4A0505" w:rsidRDefault="004A0505" w:rsidP="004A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ElementParameters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4A0505" w:rsidRDefault="004A0505" w:rsidP="003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3C5DE1" w:rsidRDefault="003C5DE1" w:rsidP="003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4A0505" w:rsidRDefault="004A0505" w:rsidP="004A0505">
      <w:r>
        <w:t xml:space="preserve">Expression: “Volume = </w:t>
      </w:r>
      <w:proofErr w:type="gramStart"/>
      <w:r>
        <w:t>Uniform(</w:t>
      </w:r>
      <w:proofErr w:type="gramEnd"/>
      <w:r w:rsidR="00CA5691">
        <w:t>60</w:t>
      </w:r>
      <w:r>
        <w:t xml:space="preserve">, </w:t>
      </w:r>
      <w:r w:rsidR="00CA5691">
        <w:t>6</w:t>
      </w:r>
      <w:r>
        <w:t xml:space="preserve">00) </w:t>
      </w:r>
    </w:p>
    <w:p w:rsidR="00C56A9E" w:rsidRDefault="00C56A9E" w:rsidP="00C5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ElementParameters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elementId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C56A9E" w:rsidRDefault="00C56A9E" w:rsidP="00C5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PropertyParameters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C56A9E" w:rsidRDefault="00C56A9E" w:rsidP="00C5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Property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Volume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C56A9E" w:rsidRDefault="00C56A9E" w:rsidP="00C5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UniformDistribution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min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160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600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C56A9E" w:rsidRDefault="00C56A9E" w:rsidP="00C5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Property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C56A9E" w:rsidRDefault="00C56A9E" w:rsidP="00C5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PropertyParameters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C56A9E" w:rsidRDefault="00C56A9E" w:rsidP="00C5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ElementParameters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C56A9E" w:rsidRDefault="00C56A9E" w:rsidP="00C5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D014E" w:rsidRDefault="00ED014E" w:rsidP="004A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4A0505" w:rsidRDefault="00DC0A77" w:rsidP="00160D01">
      <w:pPr>
        <w:pStyle w:val="Heading1"/>
        <w:rPr>
          <w:lang w:val="en-GB"/>
        </w:rPr>
      </w:pPr>
      <w:r>
        <w:rPr>
          <w:lang w:val="en-GB"/>
        </w:rPr>
        <w:t xml:space="preserve">Property </w:t>
      </w:r>
      <w:r w:rsidR="00160D01">
        <w:rPr>
          <w:lang w:val="en-GB"/>
        </w:rPr>
        <w:t>Parameter Decision Routing</w:t>
      </w:r>
    </w:p>
    <w:p w:rsidR="00160D01" w:rsidRDefault="00160D01" w:rsidP="000767DB">
      <w:pPr>
        <w:jc w:val="center"/>
      </w:pPr>
    </w:p>
    <w:p w:rsidR="00160D01" w:rsidRDefault="00160D01" w:rsidP="00160D01">
      <w:r>
        <w:lastRenderedPageBreak/>
        <w:t>Expression: “Volume * 10 &gt; 100”</w:t>
      </w:r>
    </w:p>
    <w:p w:rsidR="00160D01" w:rsidRDefault="00160D01" w:rsidP="00160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ElementParameters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elementId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Flow1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160D01" w:rsidRDefault="00160D01" w:rsidP="00160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ControlParameters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160D01" w:rsidRDefault="00160D01" w:rsidP="00160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ins w:id="6" w:author="Jeremy Horgan" w:date="2012-07-02T13:30:00Z">
        <w:r w:rsidR="009F0E94">
          <w:rPr>
            <w:rFonts w:ascii="Consolas" w:hAnsi="Consolas" w:cs="Consolas"/>
            <w:color w:val="A31515"/>
            <w:sz w:val="19"/>
            <w:szCs w:val="19"/>
            <w:lang w:val="en-GB"/>
          </w:rPr>
          <w:t>Condition</w:t>
        </w:r>
      </w:ins>
      <w:commentRangeStart w:id="7"/>
      <w:del w:id="8" w:author="Jeremy Horgan" w:date="2012-07-02T13:30:00Z">
        <w:r w:rsidDel="009F0E94">
          <w:rPr>
            <w:rFonts w:ascii="Consolas" w:hAnsi="Consolas" w:cs="Consolas"/>
            <w:color w:val="A31515"/>
            <w:sz w:val="19"/>
            <w:szCs w:val="19"/>
            <w:lang w:val="en-GB"/>
          </w:rPr>
          <w:delText>Probability</w:delText>
        </w:r>
      </w:del>
      <w:commentRangeEnd w:id="7"/>
      <w:r w:rsidR="005A130E">
        <w:rPr>
          <w:rStyle w:val="CommentReference"/>
        </w:rPr>
        <w:commentReference w:id="7"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160D01" w:rsidRDefault="00160D01" w:rsidP="00160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ExpressionParameter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</w:p>
    <w:p w:rsidR="00160D01" w:rsidRDefault="00160D01" w:rsidP="00160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paf:</w:t>
      </w:r>
      <w:r w:rsidR="00F35B00">
        <w:rPr>
          <w:rFonts w:ascii="Consolas" w:hAnsi="Consolas" w:cs="Consolas"/>
          <w:color w:val="0000FF"/>
          <w:sz w:val="19"/>
          <w:szCs w:val="19"/>
          <w:lang w:val="en-GB"/>
        </w:rPr>
        <w:t>getProperty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('Volume') * 10 </w:t>
      </w:r>
      <w:r w:rsidR="00C625E2" w:rsidRPr="00C625E2">
        <w:rPr>
          <w:rFonts w:ascii="Consolas" w:hAnsi="Consolas" w:cs="Consolas"/>
          <w:color w:val="0000FF"/>
          <w:sz w:val="19"/>
          <w:szCs w:val="19"/>
          <w:lang w:val="en-GB"/>
        </w:rPr>
        <w:t>&amp;</w:t>
      </w:r>
      <w:proofErr w:type="spellStart"/>
      <w:r w:rsidR="00C625E2" w:rsidRPr="00C625E2">
        <w:rPr>
          <w:rFonts w:ascii="Consolas" w:hAnsi="Consolas" w:cs="Consolas"/>
          <w:color w:val="0000FF"/>
          <w:sz w:val="19"/>
          <w:szCs w:val="19"/>
          <w:lang w:val="en-GB"/>
        </w:rPr>
        <w:t>gt</w:t>
      </w:r>
      <w:proofErr w:type="spellEnd"/>
      <w:r w:rsidR="00C625E2" w:rsidRPr="00C625E2">
        <w:rPr>
          <w:rFonts w:ascii="Consolas" w:hAnsi="Consolas" w:cs="Consolas"/>
          <w:color w:val="0000FF"/>
          <w:sz w:val="19"/>
          <w:szCs w:val="19"/>
          <w:lang w:val="en-GB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100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160D01" w:rsidRDefault="00160D01" w:rsidP="00160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&lt;/</w:t>
      </w:r>
      <w:ins w:id="9" w:author="Jeremy Horgan" w:date="2012-07-02T13:30:00Z">
        <w:r w:rsidR="009F0E94">
          <w:rPr>
            <w:rFonts w:ascii="Consolas" w:hAnsi="Consolas" w:cs="Consolas"/>
            <w:color w:val="A31515"/>
            <w:sz w:val="19"/>
            <w:szCs w:val="19"/>
            <w:lang w:val="en-GB"/>
          </w:rPr>
          <w:t>Condition</w:t>
        </w:r>
      </w:ins>
      <w:del w:id="10" w:author="Jeremy Horgan" w:date="2012-07-02T13:30:00Z">
        <w:r w:rsidDel="009F0E94">
          <w:rPr>
            <w:rFonts w:ascii="Consolas" w:hAnsi="Consolas" w:cs="Consolas"/>
            <w:color w:val="A31515"/>
            <w:sz w:val="19"/>
            <w:szCs w:val="19"/>
            <w:lang w:val="en-GB"/>
          </w:rPr>
          <w:delText>Probability</w:delText>
        </w:r>
      </w:del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160D01" w:rsidRDefault="00160D01" w:rsidP="00160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ControlParameters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&gt;</w:t>
      </w:r>
    </w:p>
    <w:p w:rsidR="00160D01" w:rsidRDefault="00160D01" w:rsidP="00160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ElementParameters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4A0505" w:rsidRDefault="004A0505" w:rsidP="004A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3C5DE1" w:rsidRDefault="003463B2" w:rsidP="003463B2">
      <w:pPr>
        <w:pStyle w:val="Heading1"/>
      </w:pPr>
      <w:r>
        <w:t>Resource Assignment</w:t>
      </w:r>
      <w:r w:rsidR="00D70C75">
        <w:t xml:space="preserve"> </w:t>
      </w:r>
    </w:p>
    <w:p w:rsidR="008C6532" w:rsidRDefault="008C6532" w:rsidP="008C6532"/>
    <w:p w:rsidR="008C6532" w:rsidRPr="008C6532" w:rsidRDefault="008C6532" w:rsidP="008C6532">
      <w:r>
        <w:t>Expression: “10 * developer”</w:t>
      </w:r>
      <w:r w:rsidR="00F35B00">
        <w:t xml:space="preserve"> resources</w:t>
      </w:r>
    </w:p>
    <w:p w:rsidR="008C6532" w:rsidRDefault="008C6532" w:rsidP="008C6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ElementParameters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elementId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Task1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C6532" w:rsidRDefault="008C6532" w:rsidP="008C6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ResourceParameters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C6532" w:rsidRDefault="008C6532" w:rsidP="008C6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Selection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C6532" w:rsidRDefault="008C6532" w:rsidP="008C6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ExpressionParameter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</w:p>
    <w:p w:rsidR="008C6532" w:rsidRPr="00D70C75" w:rsidRDefault="008C6532" w:rsidP="00D7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"</w:t>
      </w:r>
      <w:proofErr w:type="spellStart"/>
      <w:r w:rsidR="00D70C75">
        <w:rPr>
          <w:rFonts w:ascii="Consolas" w:hAnsi="Consolas" w:cs="Consolas"/>
          <w:color w:val="0000FF"/>
          <w:sz w:val="19"/>
          <w:szCs w:val="19"/>
          <w:lang w:val="en-GB"/>
        </w:rPr>
        <w:t>paf:getResource</w:t>
      </w:r>
      <w:proofErr w:type="spellEnd"/>
      <w:r w:rsidR="00D70C75">
        <w:rPr>
          <w:rFonts w:ascii="Consolas" w:hAnsi="Consolas" w:cs="Consolas"/>
          <w:color w:val="0000FF"/>
          <w:sz w:val="19"/>
          <w:szCs w:val="19"/>
          <w:lang w:val="en-GB"/>
        </w:rPr>
        <w:t>('developer', 10)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8C6532" w:rsidRDefault="008C6532" w:rsidP="008C6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Selection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C6532" w:rsidRDefault="008C6532" w:rsidP="008C6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ResourceParameters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C6532" w:rsidRDefault="008C6532" w:rsidP="008C6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ElementParameters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3463B2" w:rsidRDefault="003463B2" w:rsidP="003463B2"/>
    <w:p w:rsidR="009A7E97" w:rsidRPr="008C6532" w:rsidRDefault="009A7E97" w:rsidP="009A7E97">
      <w:r>
        <w:t xml:space="preserve">Expression: “2 * developer and 1 Sales” resources. </w:t>
      </w:r>
      <w:proofErr w:type="gramStart"/>
      <w:r>
        <w:t xml:space="preserve">Uses the </w:t>
      </w:r>
      <w:proofErr w:type="spellStart"/>
      <w:r>
        <w:t>XPath</w:t>
      </w:r>
      <w:proofErr w:type="spellEnd"/>
      <w:r>
        <w:t xml:space="preserve"> UNION operator.</w:t>
      </w:r>
      <w:proofErr w:type="gramEnd"/>
    </w:p>
    <w:p w:rsidR="009A7E97" w:rsidRDefault="009A7E97" w:rsidP="009A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ElementParameters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elementId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Task1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9A7E97" w:rsidRDefault="009A7E97" w:rsidP="009A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ResourceParameters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9A7E97" w:rsidRDefault="009A7E97" w:rsidP="009A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Selection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9A7E97" w:rsidRDefault="009A7E97" w:rsidP="009A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ExpressionParameter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</w:p>
    <w:p w:rsidR="009A7E97" w:rsidRPr="00D70C75" w:rsidRDefault="009A7E97" w:rsidP="009A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paf:getResource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('developer', 2) |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paf:getResource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('sales', 1)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9A7E97" w:rsidRDefault="009A7E97" w:rsidP="009A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Selection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9A7E97" w:rsidRDefault="009A7E97" w:rsidP="009A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ResourceParameters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9A7E97" w:rsidRDefault="009A7E97" w:rsidP="009A7E97"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ElementParameters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70C75" w:rsidRPr="008C6532" w:rsidRDefault="00D70C75" w:rsidP="00D70C75">
      <w:r>
        <w:t>Expression: “1 * developers or 5 * Sales”</w:t>
      </w:r>
      <w:r w:rsidR="00C56A9E">
        <w:t xml:space="preserve"> resources</w:t>
      </w:r>
    </w:p>
    <w:p w:rsidR="00D70C75" w:rsidRDefault="00D70C75" w:rsidP="00D7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ElementParameters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elementId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Task1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70C75" w:rsidRDefault="00D70C75" w:rsidP="00D7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ResourceParameters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70C75" w:rsidRDefault="00D70C75" w:rsidP="00D7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Selection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70C75" w:rsidRDefault="00D70C75" w:rsidP="00D7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ExpressionParameter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</w:p>
    <w:p w:rsidR="009A7E97" w:rsidRDefault="00D70C75" w:rsidP="00D7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"</w:t>
      </w:r>
      <w:proofErr w:type="spellStart"/>
      <w:r w:rsidR="009A7E97">
        <w:rPr>
          <w:rFonts w:ascii="Consolas" w:hAnsi="Consolas" w:cs="Consolas"/>
          <w:sz w:val="19"/>
          <w:szCs w:val="19"/>
          <w:lang w:val="en-GB"/>
        </w:rPr>
        <w:t>paf:</w:t>
      </w:r>
      <w:r w:rsidR="009C6085">
        <w:rPr>
          <w:rFonts w:ascii="Consolas" w:hAnsi="Consolas" w:cs="Consolas"/>
          <w:sz w:val="19"/>
          <w:szCs w:val="19"/>
          <w:lang w:val="en-GB"/>
        </w:rPr>
        <w:t>orResource</w:t>
      </w:r>
      <w:proofErr w:type="spellEnd"/>
      <w:r w:rsidR="009A7E97">
        <w:rPr>
          <w:rFonts w:ascii="Consolas" w:hAnsi="Consolas" w:cs="Consolas"/>
          <w:sz w:val="19"/>
          <w:szCs w:val="19"/>
          <w:lang w:val="en-GB"/>
        </w:rPr>
        <w:t>(</w:t>
      </w:r>
    </w:p>
    <w:p w:rsidR="009A7E97" w:rsidRDefault="00D70C75" w:rsidP="009A7E9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paf: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getResource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('developer', 1)</w:t>
      </w:r>
      <w:r w:rsidR="009A7E97">
        <w:rPr>
          <w:rFonts w:ascii="Consolas" w:hAnsi="Consolas" w:cs="Consolas"/>
          <w:color w:val="0000FF"/>
          <w:sz w:val="19"/>
          <w:szCs w:val="19"/>
          <w:lang w:val="en-GB"/>
        </w:rPr>
        <w:t>,</w:t>
      </w:r>
    </w:p>
    <w:p w:rsidR="00D70C75" w:rsidRPr="00D70C75" w:rsidRDefault="00D70C75" w:rsidP="009A7E9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paf: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getResource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('sales', 5)</w:t>
      </w:r>
      <w:r w:rsidR="009A7E97">
        <w:rPr>
          <w:rFonts w:ascii="Consolas" w:hAnsi="Consolas" w:cs="Consolas"/>
          <w:color w:val="0000FF"/>
          <w:sz w:val="19"/>
          <w:szCs w:val="19"/>
          <w:lang w:val="en-GB"/>
        </w:rPr>
        <w:t>)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D70C75" w:rsidRDefault="00D70C75" w:rsidP="00D7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Selection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70C75" w:rsidRDefault="00D70C75" w:rsidP="00D7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ResourceParameters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70C75" w:rsidRDefault="00D70C75" w:rsidP="00D7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ElementParameters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D70C75" w:rsidRDefault="00D70C75" w:rsidP="00D70C75"/>
    <w:p w:rsidR="00D70C75" w:rsidRPr="008C6532" w:rsidRDefault="00D70C75" w:rsidP="00D70C75">
      <w:r>
        <w:t xml:space="preserve">Expression: “1 * </w:t>
      </w:r>
      <w:r w:rsidR="007700BE">
        <w:t>resource</w:t>
      </w:r>
      <w:r>
        <w:t xml:space="preserve"> with a </w:t>
      </w:r>
      <w:r w:rsidRPr="00D70C75">
        <w:rPr>
          <w:b/>
        </w:rPr>
        <w:t>lead role</w:t>
      </w:r>
      <w:r>
        <w:t xml:space="preserve"> and a </w:t>
      </w:r>
      <w:r w:rsidRPr="00D70C75">
        <w:rPr>
          <w:b/>
        </w:rPr>
        <w:t>java role</w:t>
      </w:r>
      <w:r>
        <w:t>”</w:t>
      </w:r>
    </w:p>
    <w:p w:rsidR="00BD2424" w:rsidRDefault="00BD2424" w:rsidP="00BD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ElementParameters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elementId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Task1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BD2424" w:rsidRDefault="00BD2424" w:rsidP="00BD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ResourceParameters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BD2424" w:rsidRDefault="00BD2424" w:rsidP="00BD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Selection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BD2424" w:rsidRDefault="00BD2424" w:rsidP="00BD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ExpressionParameter</w:t>
      </w:r>
      <w:proofErr w:type="spellEnd"/>
    </w:p>
    <w:p w:rsidR="00BD2424" w:rsidRDefault="00BD2424" w:rsidP="00BD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paf:getResourceByRoles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('java role', 'lead role', 1)</w:t>
      </w:r>
      <w:r>
        <w:rPr>
          <w:rFonts w:ascii="Consolas" w:hAnsi="Consolas" w:cs="Consolas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BD2424" w:rsidRDefault="00BD2424" w:rsidP="00BD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Selection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BD2424" w:rsidRDefault="00BD2424" w:rsidP="00BD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ResourceParameters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BD2424" w:rsidRDefault="00BD2424" w:rsidP="00BD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ElementParameters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BD2424" w:rsidRDefault="00BD2424" w:rsidP="00BD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BD2424" w:rsidRPr="003463B2" w:rsidRDefault="00BD2424" w:rsidP="00D70C75"/>
    <w:p w:rsidR="00D70C75" w:rsidRDefault="00D70C75" w:rsidP="003463B2"/>
    <w:p w:rsidR="00346804" w:rsidRPr="00346804" w:rsidRDefault="00346804" w:rsidP="00D64DB1"/>
    <w:sectPr w:rsidR="00346804" w:rsidRPr="00346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Jeremy Horgan" w:date="2012-07-17T11:36:00Z" w:initials="JH">
    <w:p w:rsidR="000A2A27" w:rsidRDefault="000A2A27" w:rsidP="00D32958">
      <w:pPr>
        <w:pStyle w:val="CommentText"/>
      </w:pPr>
      <w:r>
        <w:rPr>
          <w:rStyle w:val="CommentReference"/>
        </w:rPr>
        <w:annotationRef/>
      </w:r>
      <w:r w:rsidRPr="009C3652">
        <w:rPr>
          <w:rStyle w:val="CommentReference"/>
          <w:b/>
        </w:rPr>
        <w:t>Assumption:</w:t>
      </w:r>
      <w:r>
        <w:t xml:space="preserve"> the BPSWG agrees to rename instance parameter to property parameter. Issue #90</w:t>
      </w:r>
    </w:p>
    <w:p w:rsidR="000A2A27" w:rsidRDefault="000A2A27" w:rsidP="00D32958">
      <w:pPr>
        <w:pStyle w:val="CommentText"/>
      </w:pPr>
      <w:r>
        <w:t>Also the scoping of property parameters need to be explained in the specification document. Issue #??</w:t>
      </w:r>
    </w:p>
  </w:comment>
  <w:comment w:id="4" w:author="Jeremy Horgan" w:date="2012-07-17T11:37:00Z" w:initials="JH">
    <w:p w:rsidR="000A2A27" w:rsidRDefault="000A2A27">
      <w:pPr>
        <w:pStyle w:val="CommentText"/>
      </w:pPr>
      <w:r>
        <w:rPr>
          <w:rStyle w:val="CommentReference"/>
        </w:rPr>
        <w:annotationRef/>
      </w:r>
      <w:r>
        <w:t xml:space="preserve">TODO: Revise the function name </w:t>
      </w:r>
    </w:p>
  </w:comment>
  <w:comment w:id="5" w:author="Jeremy Horgan" w:date="2012-07-12T16:28:00Z" w:initials="JH">
    <w:p w:rsidR="000A2A27" w:rsidRDefault="000A2A27">
      <w:pPr>
        <w:pStyle w:val="CommentText"/>
      </w:pPr>
      <w:r>
        <w:rPr>
          <w:rStyle w:val="CommentReference"/>
        </w:rPr>
        <w:annotationRef/>
      </w:r>
      <w:r w:rsidRPr="00853198">
        <w:rPr>
          <w:b/>
        </w:rPr>
        <w:t>Assumption</w:t>
      </w:r>
      <w:r w:rsidRPr="00CA48E9">
        <w:t xml:space="preserve">: </w:t>
      </w:r>
      <w:r>
        <w:t xml:space="preserve">the BPSWG agrees to rename the </w:t>
      </w:r>
      <w:r w:rsidRPr="00CA48E9">
        <w:rPr>
          <w:rFonts w:ascii="Courier New" w:hAnsi="Courier New" w:cs="Courier New"/>
        </w:rPr>
        <w:t>&lt;</w:t>
      </w:r>
      <w:proofErr w:type="spellStart"/>
      <w:r w:rsidRPr="00CA48E9">
        <w:rPr>
          <w:rFonts w:ascii="Courier New" w:hAnsi="Courier New" w:cs="Courier New"/>
        </w:rPr>
        <w:t>InstanceParameter</w:t>
      </w:r>
      <w:r>
        <w:rPr>
          <w:rFonts w:ascii="Courier New" w:hAnsi="Courier New" w:cs="Courier New"/>
        </w:rPr>
        <w:t>s</w:t>
      </w:r>
      <w:proofErr w:type="spellEnd"/>
      <w:r w:rsidRPr="00CA48E9">
        <w:rPr>
          <w:rFonts w:ascii="Courier New" w:hAnsi="Courier New" w:cs="Courier New"/>
        </w:rPr>
        <w:t>&gt;</w:t>
      </w:r>
      <w:r>
        <w:t xml:space="preserve"> element to </w:t>
      </w:r>
      <w:r w:rsidRPr="00CA48E9">
        <w:rPr>
          <w:rFonts w:ascii="Courier New" w:hAnsi="Courier New" w:cs="Courier New"/>
        </w:rPr>
        <w:t>&lt;</w:t>
      </w:r>
      <w:proofErr w:type="spellStart"/>
      <w:r w:rsidRPr="00CA48E9">
        <w:rPr>
          <w:rFonts w:ascii="Courier New" w:hAnsi="Courier New" w:cs="Courier New"/>
        </w:rPr>
        <w:t>PropertyParameter</w:t>
      </w:r>
      <w:r>
        <w:rPr>
          <w:rFonts w:ascii="Courier New" w:hAnsi="Courier New" w:cs="Courier New"/>
        </w:rPr>
        <w:t>s</w:t>
      </w:r>
      <w:proofErr w:type="spellEnd"/>
      <w:r w:rsidRPr="00CA48E9">
        <w:rPr>
          <w:rFonts w:ascii="Courier New" w:hAnsi="Courier New" w:cs="Courier New"/>
        </w:rPr>
        <w:t>&gt;</w:t>
      </w:r>
      <w:r>
        <w:t>. Issue #90</w:t>
      </w:r>
    </w:p>
  </w:comment>
  <w:comment w:id="7" w:author="Jeremy Horgan" w:date="2012-07-17T13:06:00Z" w:initials="JH">
    <w:p w:rsidR="000A2A27" w:rsidRDefault="000A2A27">
      <w:pPr>
        <w:pStyle w:val="CommentText"/>
      </w:pPr>
      <w:r>
        <w:rPr>
          <w:rStyle w:val="CommentReference"/>
        </w:rPr>
        <w:annotationRef/>
      </w:r>
      <w:r>
        <w:t>I have raised an issue for wider group discussion here. I too feel that &lt;Condition&gt; would make more sense here.</w:t>
      </w:r>
    </w:p>
    <w:p w:rsidR="000A2A27" w:rsidRDefault="000A2A27">
      <w:pPr>
        <w:pStyle w:val="CommentText"/>
      </w:pPr>
      <w:r w:rsidRPr="00853198">
        <w:rPr>
          <w:b/>
        </w:rPr>
        <w:t>Assumption</w:t>
      </w:r>
      <w:r w:rsidRPr="00CA48E9">
        <w:t xml:space="preserve">: </w:t>
      </w:r>
      <w:r>
        <w:t xml:space="preserve">the BPSWG agrees to introduce a new parameter named </w:t>
      </w:r>
      <w:r w:rsidRPr="00CA48E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Condition</w:t>
      </w:r>
      <w:r w:rsidRPr="00CA48E9">
        <w:rPr>
          <w:rFonts w:ascii="Courier New" w:hAnsi="Courier New" w:cs="Courier New"/>
        </w:rPr>
        <w:t>&gt;</w:t>
      </w:r>
      <w:r w:rsidRPr="002E229C">
        <w:t xml:space="preserve"> in the </w:t>
      </w:r>
      <w:proofErr w:type="spellStart"/>
      <w:r w:rsidRPr="002E229C">
        <w:t>ControlParameters</w:t>
      </w:r>
      <w:proofErr w:type="spellEnd"/>
      <w:r w:rsidRPr="002E229C">
        <w:t xml:space="preserve"> perspective</w:t>
      </w:r>
      <w:r>
        <w:t>.</w:t>
      </w:r>
    </w:p>
    <w:p w:rsidR="004E0FC8" w:rsidRDefault="004E0FC8">
      <w:pPr>
        <w:pStyle w:val="CommentText"/>
      </w:pPr>
    </w:p>
    <w:p w:rsidR="004E0FC8" w:rsidRDefault="004E0FC8">
      <w:pPr>
        <w:pStyle w:val="CommentText"/>
      </w:pPr>
      <w:r>
        <w:t>Perhaps this is a V2.0 issue.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4B0B"/>
    <w:multiLevelType w:val="hybridMultilevel"/>
    <w:tmpl w:val="75E2F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75A3A"/>
    <w:multiLevelType w:val="hybridMultilevel"/>
    <w:tmpl w:val="7522F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9C596A"/>
    <w:multiLevelType w:val="hybridMultilevel"/>
    <w:tmpl w:val="129A0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476C7"/>
    <w:multiLevelType w:val="hybridMultilevel"/>
    <w:tmpl w:val="ECE83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1A1E85"/>
    <w:multiLevelType w:val="hybridMultilevel"/>
    <w:tmpl w:val="06AE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F0B"/>
    <w:rsid w:val="0000231E"/>
    <w:rsid w:val="0001790A"/>
    <w:rsid w:val="0003554D"/>
    <w:rsid w:val="000767DB"/>
    <w:rsid w:val="0008266A"/>
    <w:rsid w:val="00084E37"/>
    <w:rsid w:val="000A2A27"/>
    <w:rsid w:val="00123F30"/>
    <w:rsid w:val="001529A1"/>
    <w:rsid w:val="00160D01"/>
    <w:rsid w:val="0018201F"/>
    <w:rsid w:val="00187D4C"/>
    <w:rsid w:val="001A41BA"/>
    <w:rsid w:val="001A6070"/>
    <w:rsid w:val="002101C9"/>
    <w:rsid w:val="00213D55"/>
    <w:rsid w:val="00244A5A"/>
    <w:rsid w:val="002573E5"/>
    <w:rsid w:val="002A7A4A"/>
    <w:rsid w:val="002E2644"/>
    <w:rsid w:val="003463B2"/>
    <w:rsid w:val="00346804"/>
    <w:rsid w:val="003B2C19"/>
    <w:rsid w:val="003C5DE1"/>
    <w:rsid w:val="0043002E"/>
    <w:rsid w:val="00444764"/>
    <w:rsid w:val="00451669"/>
    <w:rsid w:val="00453722"/>
    <w:rsid w:val="004A0505"/>
    <w:rsid w:val="004D7C04"/>
    <w:rsid w:val="004E0FC8"/>
    <w:rsid w:val="00534212"/>
    <w:rsid w:val="005A130E"/>
    <w:rsid w:val="005B486D"/>
    <w:rsid w:val="005C234F"/>
    <w:rsid w:val="006059D2"/>
    <w:rsid w:val="006324CA"/>
    <w:rsid w:val="006571CD"/>
    <w:rsid w:val="00661D3F"/>
    <w:rsid w:val="00682394"/>
    <w:rsid w:val="006A30D9"/>
    <w:rsid w:val="006A4524"/>
    <w:rsid w:val="006C72CA"/>
    <w:rsid w:val="006E6D8B"/>
    <w:rsid w:val="007038AC"/>
    <w:rsid w:val="007320F8"/>
    <w:rsid w:val="00740DE8"/>
    <w:rsid w:val="00762326"/>
    <w:rsid w:val="00765FFB"/>
    <w:rsid w:val="007700BE"/>
    <w:rsid w:val="007827E8"/>
    <w:rsid w:val="007A492D"/>
    <w:rsid w:val="007D5F98"/>
    <w:rsid w:val="0081324E"/>
    <w:rsid w:val="008565DA"/>
    <w:rsid w:val="00875EEE"/>
    <w:rsid w:val="008A1969"/>
    <w:rsid w:val="008B471C"/>
    <w:rsid w:val="008C6532"/>
    <w:rsid w:val="008D53FE"/>
    <w:rsid w:val="009350B1"/>
    <w:rsid w:val="009A7E97"/>
    <w:rsid w:val="009C3652"/>
    <w:rsid w:val="009C6085"/>
    <w:rsid w:val="009F0E94"/>
    <w:rsid w:val="009F5136"/>
    <w:rsid w:val="00A03B48"/>
    <w:rsid w:val="00A12841"/>
    <w:rsid w:val="00A6302D"/>
    <w:rsid w:val="00AF6F0B"/>
    <w:rsid w:val="00B51BE5"/>
    <w:rsid w:val="00B539E0"/>
    <w:rsid w:val="00B77166"/>
    <w:rsid w:val="00B829C1"/>
    <w:rsid w:val="00BB2EFD"/>
    <w:rsid w:val="00BD2424"/>
    <w:rsid w:val="00BF0E03"/>
    <w:rsid w:val="00C20DD9"/>
    <w:rsid w:val="00C424CC"/>
    <w:rsid w:val="00C56A9E"/>
    <w:rsid w:val="00C625E2"/>
    <w:rsid w:val="00CA5691"/>
    <w:rsid w:val="00CF30DF"/>
    <w:rsid w:val="00D06016"/>
    <w:rsid w:val="00D221AB"/>
    <w:rsid w:val="00D2435A"/>
    <w:rsid w:val="00D32958"/>
    <w:rsid w:val="00D64DB1"/>
    <w:rsid w:val="00D70C75"/>
    <w:rsid w:val="00D944FE"/>
    <w:rsid w:val="00DC0A77"/>
    <w:rsid w:val="00DC6512"/>
    <w:rsid w:val="00DD0C54"/>
    <w:rsid w:val="00E31EEE"/>
    <w:rsid w:val="00E60127"/>
    <w:rsid w:val="00E92EB7"/>
    <w:rsid w:val="00EA42DC"/>
    <w:rsid w:val="00ED014E"/>
    <w:rsid w:val="00ED5062"/>
    <w:rsid w:val="00F2366F"/>
    <w:rsid w:val="00F35B00"/>
    <w:rsid w:val="00F3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F0B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AF6F0B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="FreeSans"/>
      <w:b/>
      <w:bCs/>
      <w:kern w:val="28"/>
      <w:sz w:val="32"/>
      <w:szCs w:val="32"/>
      <w:lang w:eastAsia="en-CA"/>
    </w:rPr>
  </w:style>
  <w:style w:type="character" w:customStyle="1" w:styleId="TitleChar">
    <w:name w:val="Title Char"/>
    <w:basedOn w:val="DefaultParagraphFont"/>
    <w:link w:val="Title"/>
    <w:uiPriority w:val="10"/>
    <w:rsid w:val="00AF6F0B"/>
    <w:rPr>
      <w:rFonts w:asciiTheme="majorHAnsi" w:eastAsiaTheme="majorEastAsia" w:hAnsiTheme="majorHAnsi" w:cs="FreeSans"/>
      <w:b/>
      <w:bCs/>
      <w:kern w:val="28"/>
      <w:sz w:val="32"/>
      <w:szCs w:val="32"/>
      <w:lang w:val="en-CA" w:eastAsia="en-CA"/>
    </w:rPr>
  </w:style>
  <w:style w:type="character" w:styleId="BookTitle">
    <w:name w:val="Book Title"/>
    <w:basedOn w:val="DefaultParagraphFont"/>
    <w:uiPriority w:val="33"/>
    <w:qFormat/>
    <w:rsid w:val="00AF6F0B"/>
    <w:rPr>
      <w:rFonts w:asciiTheme="majorHAnsi" w:eastAsiaTheme="majorEastAsia" w:hAnsiTheme="majorHAnsi" w:hint="default"/>
      <w:b/>
      <w:bCs w:val="0"/>
      <w:i/>
      <w:iCs w:val="0"/>
      <w:sz w:val="24"/>
      <w:szCs w:val="24"/>
    </w:rPr>
  </w:style>
  <w:style w:type="paragraph" w:styleId="NoSpacing">
    <w:name w:val="No Spacing"/>
    <w:link w:val="NoSpacingChar"/>
    <w:uiPriority w:val="1"/>
    <w:qFormat/>
    <w:rsid w:val="00AF6F0B"/>
    <w:pPr>
      <w:spacing w:after="0" w:line="240" w:lineRule="auto"/>
    </w:pPr>
    <w:rPr>
      <w:lang w:val="en-CA"/>
    </w:rPr>
  </w:style>
  <w:style w:type="table" w:styleId="TableGrid">
    <w:name w:val="Table Grid"/>
    <w:basedOn w:val="TableNormal"/>
    <w:uiPriority w:val="59"/>
    <w:rsid w:val="006A4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A45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D06016"/>
    <w:rPr>
      <w:lang w:val="en-CA"/>
    </w:rPr>
  </w:style>
  <w:style w:type="paragraph" w:customStyle="1" w:styleId="TableContents">
    <w:name w:val="Table Contents"/>
    <w:basedOn w:val="Normal"/>
    <w:rsid w:val="00D06016"/>
    <w:pPr>
      <w:suppressLineNumbers/>
      <w:spacing w:after="0" w:line="240" w:lineRule="auto"/>
    </w:pPr>
    <w:rPr>
      <w:rFonts w:eastAsiaTheme="minorEastAsia" w:cs="FreeSans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062"/>
    <w:rPr>
      <w:rFonts w:ascii="Tahoma" w:hAnsi="Tahoma" w:cs="Tahoma"/>
      <w:sz w:val="16"/>
      <w:szCs w:val="16"/>
      <w:lang w:val="en-CA"/>
    </w:rPr>
  </w:style>
  <w:style w:type="paragraph" w:styleId="Revision">
    <w:name w:val="Revision"/>
    <w:hidden/>
    <w:uiPriority w:val="99"/>
    <w:semiHidden/>
    <w:rsid w:val="00ED5062"/>
    <w:pPr>
      <w:spacing w:after="0" w:line="240" w:lineRule="auto"/>
    </w:pPr>
    <w:rPr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ED50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0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062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0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062"/>
    <w:rPr>
      <w:b/>
      <w:bCs/>
      <w:sz w:val="20"/>
      <w:szCs w:val="20"/>
      <w:lang w:val="en-CA"/>
    </w:rPr>
  </w:style>
  <w:style w:type="character" w:styleId="IntenseEmphasis">
    <w:name w:val="Intense Emphasis"/>
    <w:basedOn w:val="DefaultParagraphFont"/>
    <w:uiPriority w:val="21"/>
    <w:qFormat/>
    <w:rsid w:val="00B7716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F0B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AF6F0B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="FreeSans"/>
      <w:b/>
      <w:bCs/>
      <w:kern w:val="28"/>
      <w:sz w:val="32"/>
      <w:szCs w:val="32"/>
      <w:lang w:eastAsia="en-CA"/>
    </w:rPr>
  </w:style>
  <w:style w:type="character" w:customStyle="1" w:styleId="TitleChar">
    <w:name w:val="Title Char"/>
    <w:basedOn w:val="DefaultParagraphFont"/>
    <w:link w:val="Title"/>
    <w:uiPriority w:val="10"/>
    <w:rsid w:val="00AF6F0B"/>
    <w:rPr>
      <w:rFonts w:asciiTheme="majorHAnsi" w:eastAsiaTheme="majorEastAsia" w:hAnsiTheme="majorHAnsi" w:cs="FreeSans"/>
      <w:b/>
      <w:bCs/>
      <w:kern w:val="28"/>
      <w:sz w:val="32"/>
      <w:szCs w:val="32"/>
      <w:lang w:val="en-CA" w:eastAsia="en-CA"/>
    </w:rPr>
  </w:style>
  <w:style w:type="character" w:styleId="BookTitle">
    <w:name w:val="Book Title"/>
    <w:basedOn w:val="DefaultParagraphFont"/>
    <w:uiPriority w:val="33"/>
    <w:qFormat/>
    <w:rsid w:val="00AF6F0B"/>
    <w:rPr>
      <w:rFonts w:asciiTheme="majorHAnsi" w:eastAsiaTheme="majorEastAsia" w:hAnsiTheme="majorHAnsi" w:hint="default"/>
      <w:b/>
      <w:bCs w:val="0"/>
      <w:i/>
      <w:iCs w:val="0"/>
      <w:sz w:val="24"/>
      <w:szCs w:val="24"/>
    </w:rPr>
  </w:style>
  <w:style w:type="paragraph" w:styleId="NoSpacing">
    <w:name w:val="No Spacing"/>
    <w:link w:val="NoSpacingChar"/>
    <w:uiPriority w:val="1"/>
    <w:qFormat/>
    <w:rsid w:val="00AF6F0B"/>
    <w:pPr>
      <w:spacing w:after="0" w:line="240" w:lineRule="auto"/>
    </w:pPr>
    <w:rPr>
      <w:lang w:val="en-CA"/>
    </w:rPr>
  </w:style>
  <w:style w:type="table" w:styleId="TableGrid">
    <w:name w:val="Table Grid"/>
    <w:basedOn w:val="TableNormal"/>
    <w:uiPriority w:val="59"/>
    <w:rsid w:val="006A4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A45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D06016"/>
    <w:rPr>
      <w:lang w:val="en-CA"/>
    </w:rPr>
  </w:style>
  <w:style w:type="paragraph" w:customStyle="1" w:styleId="TableContents">
    <w:name w:val="Table Contents"/>
    <w:basedOn w:val="Normal"/>
    <w:rsid w:val="00D06016"/>
    <w:pPr>
      <w:suppressLineNumbers/>
      <w:spacing w:after="0" w:line="240" w:lineRule="auto"/>
    </w:pPr>
    <w:rPr>
      <w:rFonts w:eastAsiaTheme="minorEastAsia" w:cs="FreeSans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062"/>
    <w:rPr>
      <w:rFonts w:ascii="Tahoma" w:hAnsi="Tahoma" w:cs="Tahoma"/>
      <w:sz w:val="16"/>
      <w:szCs w:val="16"/>
      <w:lang w:val="en-CA"/>
    </w:rPr>
  </w:style>
  <w:style w:type="paragraph" w:styleId="Revision">
    <w:name w:val="Revision"/>
    <w:hidden/>
    <w:uiPriority w:val="99"/>
    <w:semiHidden/>
    <w:rsid w:val="00ED5062"/>
    <w:pPr>
      <w:spacing w:after="0" w:line="240" w:lineRule="auto"/>
    </w:pPr>
    <w:rPr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ED50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0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062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0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062"/>
    <w:rPr>
      <w:b/>
      <w:bCs/>
      <w:sz w:val="20"/>
      <w:szCs w:val="20"/>
      <w:lang w:val="en-CA"/>
    </w:rPr>
  </w:style>
  <w:style w:type="character" w:styleId="IntenseEmphasis">
    <w:name w:val="Intense Emphasis"/>
    <w:basedOn w:val="DefaultParagraphFont"/>
    <w:uiPriority w:val="21"/>
    <w:qFormat/>
    <w:rsid w:val="00B7716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E7352-6A2C-4D11-BE11-A18061A0A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360, Inc</Company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Horgan</dc:creator>
  <cp:lastModifiedBy>Jeremy Horgan</cp:lastModifiedBy>
  <cp:revision>23</cp:revision>
  <dcterms:created xsi:type="dcterms:W3CDTF">2012-07-13T08:01:00Z</dcterms:created>
  <dcterms:modified xsi:type="dcterms:W3CDTF">2012-07-17T12:07:00Z</dcterms:modified>
</cp:coreProperties>
</file>